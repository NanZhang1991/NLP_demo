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94586" w14:textId="77777777" w:rsidR="00215A54" w:rsidRPr="00D07579" w:rsidRDefault="00215A54" w:rsidP="00215A54">
      <w:pPr>
        <w:pStyle w:val="0010"/>
        <w:spacing w:before="156" w:after="156"/>
      </w:pPr>
      <w:bookmarkStart w:id="0" w:name="_Toc42172101"/>
      <w:bookmarkStart w:id="1" w:name="_Toc46219575"/>
      <w:bookmarkStart w:id="2" w:name="_Toc46296278"/>
      <w:r w:rsidRPr="00D07579">
        <w:t>重大事项提示</w:t>
      </w:r>
      <w:bookmarkEnd w:id="0"/>
      <w:bookmarkEnd w:id="1"/>
      <w:bookmarkEnd w:id="2"/>
    </w:p>
    <w:p w14:paraId="4CAD04D7" w14:textId="3F2AF9CF" w:rsidR="00215A54" w:rsidRPr="00811BC1" w:rsidRDefault="00215A54" w:rsidP="00215A54">
      <w:pPr>
        <w:pStyle w:val="005"/>
        <w:spacing w:before="156"/>
        <w:ind w:firstLine="482"/>
        <w:rPr>
          <w:b/>
        </w:rPr>
      </w:pPr>
      <w:r w:rsidRPr="00811BC1">
        <w:rPr>
          <w:rFonts w:hint="eastAsia"/>
          <w:b/>
        </w:rPr>
        <w:t>发行人</w:t>
      </w:r>
      <w:r w:rsidRPr="00811BC1">
        <w:rPr>
          <w:b/>
        </w:rPr>
        <w:t>特别提醒投资者关注下述重大事项提示。此外，在作出投资决策之前，发行人请投资者认真阅读本招股说明书</w:t>
      </w:r>
      <w:r w:rsidRPr="00811BC1">
        <w:rPr>
          <w:rFonts w:hint="eastAsia"/>
          <w:b/>
        </w:rPr>
        <w:t>正文</w:t>
      </w:r>
      <w:commentRangeStart w:id="3"/>
      <w:r w:rsidR="009B0791">
        <w:rPr>
          <w:rFonts w:hint="eastAsia"/>
          <w:b/>
        </w:rPr>
        <w:t>错误</w:t>
      </w:r>
      <w:commentRangeEnd w:id="3"/>
      <w:r w:rsidR="009B0791">
        <w:rPr>
          <w:rStyle w:val="afff6"/>
        </w:rPr>
        <w:commentReference w:id="3"/>
      </w:r>
    </w:p>
    <w:p w14:paraId="249F79CF" w14:textId="77777777" w:rsidR="00215A54" w:rsidRPr="00C4270A" w:rsidRDefault="00215A54" w:rsidP="00215A54">
      <w:pPr>
        <w:pStyle w:val="002"/>
        <w:spacing w:before="156"/>
      </w:pPr>
      <w:bookmarkStart w:id="4" w:name="_Toc46219576"/>
      <w:bookmarkStart w:id="5" w:name="_Toc46296279"/>
      <w:bookmarkStart w:id="6" w:name="_Toc452038165"/>
      <w:bookmarkStart w:id="7" w:name="_Toc451704318"/>
      <w:bookmarkStart w:id="8" w:name="_Toc451716174"/>
      <w:bookmarkStart w:id="9" w:name="_Toc451805954"/>
      <w:bookmarkStart w:id="10" w:name="_Toc451680254"/>
      <w:bookmarkStart w:id="11" w:name="_Toc451715265"/>
      <w:bookmarkStart w:id="12" w:name="_Toc451803328"/>
      <w:bookmarkStart w:id="13" w:name="_Toc451714659"/>
      <w:bookmarkStart w:id="14" w:name="_Toc451898182"/>
      <w:bookmarkStart w:id="15" w:name="_Toc452036618"/>
      <w:bookmarkStart w:id="16" w:name="_Toc451687773"/>
      <w:bookmarkStart w:id="17" w:name="_Toc450573412"/>
      <w:bookmarkStart w:id="18" w:name="_Toc452028941"/>
      <w:bookmarkStart w:id="19" w:name="_Toc452935238"/>
      <w:bookmarkStart w:id="20" w:name="_Toc42172113"/>
      <w:r w:rsidRPr="00C4270A">
        <w:rPr>
          <w:rFonts w:hint="eastAsia"/>
        </w:rPr>
        <w:t>一</w:t>
      </w:r>
      <w:r w:rsidRPr="00C4270A">
        <w:t>、</w:t>
      </w:r>
      <w:r w:rsidRPr="00C4270A">
        <w:rPr>
          <w:rFonts w:hint="eastAsia"/>
        </w:rPr>
        <w:t>本次发行相关主体作出的重要承诺</w:t>
      </w:r>
      <w:bookmarkEnd w:id="4"/>
      <w:bookmarkEnd w:id="5"/>
    </w:p>
    <w:p w14:paraId="1510BB8A" w14:textId="4CA19165" w:rsidR="00215A54" w:rsidRPr="00C4270A" w:rsidRDefault="00215A54" w:rsidP="00210CFF">
      <w:pPr>
        <w:pStyle w:val="005"/>
        <w:spacing w:before="156"/>
        <w:ind w:firstLine="480"/>
      </w:pPr>
      <w:r>
        <w:rPr>
          <w:rFonts w:hint="eastAsia"/>
        </w:rPr>
        <w:t>本公司及相关责任主体按照中国证监会的要求，</w:t>
      </w:r>
      <w:commentRangeStart w:id="21"/>
      <w:r>
        <w:rPr>
          <w:rFonts w:hint="eastAsia"/>
        </w:rPr>
        <w:t>出具</w:t>
      </w:r>
      <w:r w:rsidRPr="00C4270A">
        <w:rPr>
          <w:rFonts w:hint="eastAsia"/>
        </w:rPr>
        <w:t>关于在特定</w:t>
      </w:r>
      <w:commentRangeEnd w:id="21"/>
      <w:r w:rsidR="009B0791">
        <w:rPr>
          <w:rStyle w:val="afff6"/>
        </w:rPr>
        <w:commentReference w:id="21"/>
      </w:r>
      <w:r w:rsidRPr="00C4270A">
        <w:rPr>
          <w:rFonts w:hint="eastAsia"/>
        </w:rPr>
        <w:t>情况和条件下的有关承诺，包括股份锁定和减持意向的承诺、</w:t>
      </w:r>
      <w:r>
        <w:rPr>
          <w:rFonts w:hint="eastAsia"/>
        </w:rPr>
        <w:t>关于执行</w:t>
      </w:r>
      <w:r w:rsidRPr="00C4270A">
        <w:rPr>
          <w:rFonts w:hint="eastAsia"/>
        </w:rPr>
        <w:t>稳定股价</w:t>
      </w:r>
      <w:r>
        <w:rPr>
          <w:rFonts w:hint="eastAsia"/>
        </w:rPr>
        <w:t>预案的承诺、对欺诈发行上市的股份购回承诺、关于</w:t>
      </w:r>
      <w:r w:rsidRPr="00C4270A">
        <w:rPr>
          <w:rFonts w:hint="eastAsia"/>
        </w:rPr>
        <w:t>摊薄即期回报</w:t>
      </w:r>
      <w:r>
        <w:rPr>
          <w:rFonts w:hint="eastAsia"/>
        </w:rPr>
        <w:t>填补措施的</w:t>
      </w:r>
      <w:r w:rsidRPr="00C4270A">
        <w:rPr>
          <w:rFonts w:hint="eastAsia"/>
        </w:rPr>
        <w:t>承诺、</w:t>
      </w:r>
      <w:r w:rsidRPr="00B1305B">
        <w:rPr>
          <w:rFonts w:hint="eastAsia"/>
          <w:bCs/>
        </w:rPr>
        <w:t>关于</w:t>
      </w:r>
      <w:r w:rsidRPr="00B1305B">
        <w:rPr>
          <w:bCs/>
        </w:rPr>
        <w:t>上市后未来三年分红回报规划的承诺</w:t>
      </w:r>
      <w:r w:rsidRPr="00C4270A">
        <w:rPr>
          <w:rFonts w:hint="eastAsia"/>
        </w:rPr>
        <w:t>、依法承担</w:t>
      </w:r>
      <w:r w:rsidRPr="00C4270A">
        <w:t>赔偿责任</w:t>
      </w:r>
      <w:r>
        <w:rPr>
          <w:rFonts w:hint="eastAsia"/>
        </w:rPr>
        <w:t>的承诺、关于未</w:t>
      </w:r>
      <w:r w:rsidRPr="00C4270A">
        <w:rPr>
          <w:rFonts w:hint="eastAsia"/>
        </w:rPr>
        <w:t>履行</w:t>
      </w:r>
      <w:r>
        <w:rPr>
          <w:rFonts w:hint="eastAsia"/>
        </w:rPr>
        <w:t>相关</w:t>
      </w:r>
      <w:r>
        <w:t>公开</w:t>
      </w:r>
      <w:r w:rsidRPr="00C4270A">
        <w:rPr>
          <w:rFonts w:hint="eastAsia"/>
        </w:rPr>
        <w:t>承诺约束措施</w:t>
      </w:r>
      <w:r>
        <w:rPr>
          <w:rFonts w:hint="eastAsia"/>
        </w:rPr>
        <w:t>的</w:t>
      </w:r>
      <w:r>
        <w:t>承诺</w:t>
      </w:r>
      <w:r w:rsidRPr="00C4270A">
        <w:rPr>
          <w:rFonts w:hint="eastAsia"/>
        </w:rPr>
        <w:t>等。该等</w:t>
      </w:r>
      <w:ins w:id="22" w:author="Zhang nan" w:date="2021-04-25T14:32:00Z">
        <w:r w:rsidR="00210CFF">
          <w:rPr>
            <w:rFonts w:hint="eastAsia"/>
          </w:rPr>
          <w:t>错误</w:t>
        </w:r>
      </w:ins>
      <w:del w:id="23" w:author="Zhang nan" w:date="2021-04-25T14:31:00Z">
        <w:r w:rsidRPr="00C4270A" w:rsidDel="00210CFF">
          <w:rPr>
            <w:rFonts w:hint="eastAsia"/>
          </w:rPr>
          <w:delText>承诺事</w:delText>
        </w:r>
      </w:del>
      <w:r w:rsidRPr="00C4270A">
        <w:rPr>
          <w:rFonts w:hint="eastAsia"/>
        </w:rPr>
        <w:t>项内容详见本招股说明书</w:t>
      </w:r>
      <w:r w:rsidRPr="00BF0A87">
        <w:rPr>
          <w:rFonts w:ascii="宋体" w:hAnsi="宋体" w:hint="eastAsia"/>
        </w:rPr>
        <w:t>“</w:t>
      </w:r>
      <w:r w:rsidRPr="00C4270A">
        <w:rPr>
          <w:rFonts w:hint="eastAsia"/>
        </w:rPr>
        <w:t>第十节</w:t>
      </w:r>
      <w:r>
        <w:rPr>
          <w:rFonts w:hint="eastAsia"/>
        </w:rPr>
        <w:t xml:space="preserve"> </w:t>
      </w:r>
      <w:r w:rsidRPr="00C4270A">
        <w:rPr>
          <w:rFonts w:hint="eastAsia"/>
        </w:rPr>
        <w:t>投资者保护</w:t>
      </w:r>
      <w:r w:rsidRPr="00BF0A87">
        <w:rPr>
          <w:rFonts w:ascii="宋体" w:hAnsi="宋体" w:hint="eastAsia"/>
        </w:rPr>
        <w:t>”</w:t>
      </w:r>
      <w:r w:rsidRPr="00C4270A">
        <w:rPr>
          <w:rFonts w:hint="eastAsia"/>
        </w:rPr>
        <w:t>。</w:t>
      </w:r>
    </w:p>
    <w:p w14:paraId="3DF75F98" w14:textId="77777777" w:rsidR="00215A54" w:rsidRPr="00C4270A" w:rsidRDefault="00215A54" w:rsidP="00215A54">
      <w:pPr>
        <w:pStyle w:val="002"/>
        <w:spacing w:before="156"/>
      </w:pPr>
      <w:bookmarkStart w:id="24" w:name="_Toc46219577"/>
      <w:bookmarkStart w:id="25" w:name="_Toc46296280"/>
      <w:r w:rsidRPr="00C4270A">
        <w:rPr>
          <w:rFonts w:hint="eastAsia"/>
        </w:rPr>
        <w:t>二</w:t>
      </w:r>
      <w:r w:rsidRPr="00C4270A">
        <w:t>、</w:t>
      </w:r>
      <w:bookmarkEnd w:id="6"/>
      <w:bookmarkEnd w:id="7"/>
      <w:bookmarkEnd w:id="8"/>
      <w:bookmarkEnd w:id="9"/>
      <w:bookmarkEnd w:id="10"/>
      <w:bookmarkEnd w:id="11"/>
      <w:bookmarkEnd w:id="12"/>
      <w:bookmarkEnd w:id="13"/>
      <w:bookmarkEnd w:id="14"/>
      <w:bookmarkEnd w:id="15"/>
      <w:bookmarkEnd w:id="16"/>
      <w:bookmarkEnd w:id="17"/>
      <w:bookmarkEnd w:id="18"/>
      <w:r w:rsidRPr="00C4270A">
        <w:t>本公司特别提醒投资者应充分了解创业板市场的投资风险及本招股说明书第四节披露的风险因素，审慎作出投资决定</w:t>
      </w:r>
      <w:bookmarkEnd w:id="19"/>
      <w:bookmarkEnd w:id="20"/>
      <w:bookmarkEnd w:id="24"/>
      <w:bookmarkEnd w:id="25"/>
    </w:p>
    <w:p w14:paraId="561B287A" w14:textId="77777777" w:rsidR="00215A54" w:rsidRPr="00C4270A" w:rsidRDefault="00215A54" w:rsidP="00215A54">
      <w:pPr>
        <w:pStyle w:val="002"/>
        <w:spacing w:before="156"/>
      </w:pPr>
      <w:bookmarkStart w:id="26" w:name="_Toc46219578"/>
      <w:bookmarkStart w:id="27" w:name="_Toc46296281"/>
      <w:r>
        <w:rPr>
          <w:rFonts w:hint="eastAsia"/>
        </w:rPr>
        <w:t>三</w:t>
      </w:r>
      <w:r w:rsidRPr="00C4270A">
        <w:t>、</w:t>
      </w:r>
      <w:r w:rsidRPr="009E7055">
        <w:rPr>
          <w:rFonts w:hint="eastAsia"/>
        </w:rPr>
        <w:t>财务报告审计截止日后主要财务信息及经营状况</w:t>
      </w:r>
      <w:bookmarkEnd w:id="26"/>
      <w:bookmarkEnd w:id="27"/>
    </w:p>
    <w:p w14:paraId="6AECBD7D" w14:textId="77777777" w:rsidR="00215A54" w:rsidRPr="00964AC6" w:rsidRDefault="00215A54" w:rsidP="00215A54">
      <w:pPr>
        <w:pStyle w:val="005"/>
        <w:spacing w:before="156"/>
        <w:ind w:firstLine="480"/>
      </w:pPr>
      <w:r w:rsidRPr="00964AC6">
        <w:t>审计基准日至本招股说明书签署日，公司经营</w:t>
      </w:r>
      <w:r>
        <w:rPr>
          <w:rFonts w:hint="eastAsia"/>
        </w:rPr>
        <w:t>正常</w:t>
      </w:r>
      <w:r w:rsidRPr="00964AC6">
        <w:t>，主营业务未发生重大变化，不存在可能影响投资者判断的重大事项。</w:t>
      </w:r>
    </w:p>
    <w:p w14:paraId="172E5734" w14:textId="77777777" w:rsidR="00215A54" w:rsidRPr="00964AC6" w:rsidRDefault="00215A54" w:rsidP="00215A54">
      <w:pPr>
        <w:pStyle w:val="005"/>
        <w:spacing w:before="156"/>
        <w:ind w:firstLine="480"/>
      </w:pPr>
      <w:r w:rsidRPr="00964AC6">
        <w:t>公司财务报告审计截止日为</w:t>
      </w:r>
      <w:r w:rsidRPr="00964AC6">
        <w:t>2019</w:t>
      </w:r>
      <w:r w:rsidRPr="00964AC6">
        <w:t>年</w:t>
      </w:r>
      <w:r w:rsidRPr="00964AC6">
        <w:t>12</w:t>
      </w:r>
      <w:r w:rsidRPr="00964AC6">
        <w:t>月</w:t>
      </w:r>
      <w:r w:rsidRPr="00964AC6">
        <w:t>31</w:t>
      </w:r>
      <w:r w:rsidRPr="00964AC6">
        <w:t>日，审计截止日后至本招股说明书签署之日，公司经营</w:t>
      </w:r>
      <w:r>
        <w:rPr>
          <w:rFonts w:hint="eastAsia"/>
        </w:rPr>
        <w:t>正常</w:t>
      </w:r>
      <w:r w:rsidRPr="00964AC6">
        <w:t>，主营业务、采购模式、销售模式、研发模式等方面均未发生重大变化，未发生导致公司业绩异常波动的重大不利因素。</w:t>
      </w:r>
    </w:p>
    <w:p w14:paraId="67D423DB" w14:textId="77777777" w:rsidR="00215A54" w:rsidRPr="00964AC6" w:rsidRDefault="00215A54" w:rsidP="00215A54">
      <w:pPr>
        <w:pStyle w:val="005"/>
        <w:spacing w:before="156"/>
        <w:ind w:firstLine="480"/>
      </w:pPr>
      <w:r w:rsidRPr="00964AC6">
        <w:t>信永中和对公司</w:t>
      </w:r>
      <w:r w:rsidRPr="00964AC6">
        <w:t>2020</w:t>
      </w:r>
      <w:r w:rsidRPr="00964AC6">
        <w:t>年</w:t>
      </w:r>
      <w:r w:rsidRPr="00964AC6">
        <w:t>3</w:t>
      </w:r>
      <w:r w:rsidRPr="00964AC6">
        <w:t>月</w:t>
      </w:r>
      <w:r w:rsidRPr="00964AC6">
        <w:t>31</w:t>
      </w:r>
      <w:r w:rsidRPr="00964AC6">
        <w:t>日合并及母公司资产负债表，</w:t>
      </w:r>
      <w:r w:rsidRPr="00964AC6">
        <w:t>2020</w:t>
      </w:r>
      <w:r w:rsidRPr="00964AC6">
        <w:t>年</w:t>
      </w:r>
      <w:r w:rsidRPr="00964AC6">
        <w:t>1-3</w:t>
      </w:r>
      <w:r w:rsidRPr="00964AC6">
        <w:t>月的合并及母公司利润表、合并及母公司现金流量表以及财务报表附注进行了审阅，并出具了</w:t>
      </w:r>
      <w:r w:rsidRPr="00964AC6">
        <w:t>XYZH/2020NJA30352</w:t>
      </w:r>
      <w:r w:rsidRPr="00964AC6">
        <w:t>号《审阅报告》。公司</w:t>
      </w:r>
      <w:r w:rsidRPr="00964AC6">
        <w:t>2020</w:t>
      </w:r>
      <w:r w:rsidRPr="00964AC6">
        <w:t>年</w:t>
      </w:r>
      <w:r w:rsidRPr="00964AC6">
        <w:t>1-3</w:t>
      </w:r>
      <w:r w:rsidRPr="00964AC6">
        <w:t>月营业收入为</w:t>
      </w:r>
      <w:r w:rsidRPr="00964AC6">
        <w:t>2,460,684.32</w:t>
      </w:r>
      <w:r>
        <w:t>元，较去年</w:t>
      </w:r>
      <w:r>
        <w:rPr>
          <w:rFonts w:hint="eastAsia"/>
        </w:rPr>
        <w:t>同期下降</w:t>
      </w:r>
      <w:r w:rsidRPr="0045002C">
        <w:t>51.59%</w:t>
      </w:r>
      <w:r>
        <w:rPr>
          <w:rFonts w:hint="eastAsia"/>
        </w:rPr>
        <w:t>，</w:t>
      </w:r>
      <w:r>
        <w:t>主要是</w:t>
      </w:r>
      <w:r>
        <w:rPr>
          <w:rFonts w:hint="eastAsia"/>
        </w:rPr>
        <w:t>疫情影响，验收项目减少</w:t>
      </w:r>
      <w:r w:rsidRPr="00964AC6">
        <w:t>；归属于母公司股东的净利润为</w:t>
      </w:r>
      <w:r w:rsidRPr="00964AC6">
        <w:t>2,998,141.82</w:t>
      </w:r>
      <w:r w:rsidRPr="00964AC6">
        <w:t>元，较去年同期增长</w:t>
      </w:r>
      <w:r w:rsidRPr="0045002C">
        <w:t>145.14%</w:t>
      </w:r>
      <w:r w:rsidRPr="00964AC6">
        <w:t>；扣非后归属于母公司股东的净利润为</w:t>
      </w:r>
      <w:r w:rsidRPr="0045002C">
        <w:t>3,001,996.54</w:t>
      </w:r>
      <w:r w:rsidRPr="00964AC6">
        <w:t>元，较去年同期增长</w:t>
      </w:r>
      <w:r w:rsidRPr="0045002C">
        <w:t>145.18%</w:t>
      </w:r>
      <w:r>
        <w:rPr>
          <w:rFonts w:hint="eastAsia"/>
        </w:rPr>
        <w:t>，主要是该期间客户回款情况良好，冲回应收账款坏账损失所致。</w:t>
      </w:r>
    </w:p>
    <w:p w14:paraId="50706AB7" w14:textId="77777777" w:rsidR="00215A54" w:rsidRPr="00964AC6" w:rsidRDefault="00215A54" w:rsidP="00215A54">
      <w:pPr>
        <w:pStyle w:val="005"/>
        <w:spacing w:before="156"/>
        <w:ind w:firstLine="480"/>
      </w:pPr>
      <w:r w:rsidRPr="009E7055">
        <w:rPr>
          <w:rFonts w:ascii="宋体" w:hAnsi="宋体" w:hint="eastAsia"/>
        </w:rPr>
        <w:lastRenderedPageBreak/>
        <w:t>基于</w:t>
      </w:r>
      <w:r w:rsidRPr="00964AC6">
        <w:t>上述已实现的经营业绩、已签订订单等情况，公司预计</w:t>
      </w:r>
      <w:r w:rsidRPr="00964AC6">
        <w:t>2020</w:t>
      </w:r>
      <w:r w:rsidRPr="00964AC6">
        <w:t>年半年度营业收入</w:t>
      </w:r>
      <w:r w:rsidRPr="0045002C">
        <w:t>16,000.00</w:t>
      </w:r>
      <w:r w:rsidRPr="00964AC6">
        <w:t>万元至</w:t>
      </w:r>
      <w:r w:rsidRPr="0045002C">
        <w:t>17,000.00</w:t>
      </w:r>
      <w:r w:rsidRPr="00964AC6">
        <w:t>万元，同比增长</w:t>
      </w:r>
      <w:r w:rsidRPr="0045002C">
        <w:t>2951.40%</w:t>
      </w:r>
      <w:r w:rsidRPr="00964AC6">
        <w:t>至</w:t>
      </w:r>
      <w:r w:rsidRPr="0045002C">
        <w:t>3142.11%</w:t>
      </w:r>
      <w:r w:rsidRPr="00964AC6">
        <w:t>；归属于母公司股东的净利润</w:t>
      </w:r>
      <w:r w:rsidRPr="0045002C">
        <w:t>1,500.00</w:t>
      </w:r>
      <w:r w:rsidRPr="00964AC6">
        <w:t>万元至</w:t>
      </w:r>
      <w:r w:rsidRPr="0045002C">
        <w:t>1,</w:t>
      </w:r>
      <w:r>
        <w:rPr>
          <w:rFonts w:hint="eastAsia"/>
        </w:rPr>
        <w:t>6</w:t>
      </w:r>
      <w:r w:rsidRPr="0045002C">
        <w:t>00.00</w:t>
      </w:r>
      <w:r w:rsidRPr="00964AC6">
        <w:t>万元，同比增长</w:t>
      </w:r>
      <w:r w:rsidRPr="0045002C">
        <w:t>229.29%</w:t>
      </w:r>
      <w:r w:rsidRPr="00964AC6">
        <w:t>至</w:t>
      </w:r>
      <w:r w:rsidRPr="0045002C">
        <w:t>237.91%</w:t>
      </w:r>
      <w:r w:rsidRPr="00964AC6">
        <w:t>；扣非后归属于母公司股东的净利润</w:t>
      </w:r>
      <w:r w:rsidRPr="0045002C">
        <w:t>1,495.00</w:t>
      </w:r>
      <w:r w:rsidRPr="00964AC6">
        <w:t>万元至</w:t>
      </w:r>
      <w:r w:rsidRPr="0045002C">
        <w:t>1,</w:t>
      </w:r>
      <w:r>
        <w:rPr>
          <w:rFonts w:hint="eastAsia"/>
        </w:rPr>
        <w:t>5</w:t>
      </w:r>
      <w:r w:rsidRPr="0045002C">
        <w:t>95.00</w:t>
      </w:r>
      <w:r w:rsidRPr="00964AC6">
        <w:t>万元，同比增长</w:t>
      </w:r>
      <w:r w:rsidRPr="0045002C">
        <w:t>227.01%</w:t>
      </w:r>
      <w:r w:rsidRPr="00964AC6">
        <w:t>至</w:t>
      </w:r>
      <w:r w:rsidRPr="0045002C">
        <w:t>235.51%</w:t>
      </w:r>
      <w:r w:rsidRPr="00964AC6">
        <w:t>。</w:t>
      </w:r>
    </w:p>
    <w:p w14:paraId="03BAC660" w14:textId="77777777" w:rsidR="00215A54" w:rsidRPr="009E7055" w:rsidRDefault="00215A54" w:rsidP="00215A54">
      <w:pPr>
        <w:pStyle w:val="005"/>
        <w:spacing w:before="156"/>
        <w:ind w:firstLine="480"/>
        <w:rPr>
          <w:rFonts w:ascii="宋体" w:hAnsi="宋体"/>
        </w:rPr>
      </w:pPr>
      <w:r w:rsidRPr="00964AC6">
        <w:t>上述有关公司</w:t>
      </w:r>
      <w:r w:rsidRPr="00964AC6">
        <w:t>2020</w:t>
      </w:r>
      <w:r w:rsidRPr="00964AC6">
        <w:t>年度半年度业绩的表述仅为公司对业绩的展望，并不构成公司的盈利预测或承诺</w:t>
      </w:r>
      <w:r w:rsidRPr="009E7055">
        <w:rPr>
          <w:rFonts w:ascii="宋体" w:hAnsi="宋体" w:hint="eastAsia"/>
        </w:rPr>
        <w:t>。</w:t>
      </w:r>
    </w:p>
    <w:p w14:paraId="67F7C32F" w14:textId="4091FEC2" w:rsidR="00215A54" w:rsidRPr="00C4270A" w:rsidRDefault="00215A54" w:rsidP="00215A54">
      <w:pPr>
        <w:pStyle w:val="005"/>
        <w:spacing w:before="156"/>
        <w:ind w:firstLine="480"/>
        <w:rPr>
          <w:szCs w:val="24"/>
        </w:rPr>
      </w:pPr>
      <w:r w:rsidRPr="00C4270A">
        <w:t>出</w:t>
      </w:r>
      <w:r w:rsidRPr="00BF0A87">
        <w:rPr>
          <w:rFonts w:ascii="宋体" w:hAnsi="宋体" w:hint="eastAsia"/>
        </w:rPr>
        <w:t>“</w:t>
      </w:r>
      <w:r w:rsidRPr="0024366C">
        <w:rPr>
          <w:rFonts w:ascii="宋体" w:hAnsi="宋体" w:hint="eastAsia"/>
        </w:rPr>
        <w:t>既有建筑维护改造</w:t>
      </w:r>
      <w:r w:rsidRPr="00BF0A87">
        <w:rPr>
          <w:rFonts w:ascii="宋体" w:hAnsi="宋体" w:hint="eastAsia"/>
        </w:rPr>
        <w:t>”</w:t>
      </w:r>
      <w:r w:rsidRPr="00C4270A">
        <w:rPr>
          <w:rFonts w:hint="eastAsia"/>
        </w:rPr>
        <w:t>这一</w:t>
      </w:r>
      <w:r w:rsidRPr="00C4270A">
        <w:t>新</w:t>
      </w:r>
      <w:r w:rsidRPr="00C4270A">
        <w:rPr>
          <w:rFonts w:hint="eastAsia"/>
        </w:rPr>
        <w:t>业</w:t>
      </w:r>
      <w:r w:rsidRPr="00C4270A">
        <w:t>态。</w:t>
      </w:r>
      <w:r w:rsidRPr="00C4270A">
        <w:rPr>
          <w:rFonts w:hint="eastAsia"/>
        </w:rPr>
        <w:t>报告期内，发行人完成</w:t>
      </w:r>
      <w:r w:rsidRPr="00BF0A87">
        <w:rPr>
          <w:rFonts w:ascii="宋体" w:hAnsi="宋体" w:hint="eastAsia"/>
        </w:rPr>
        <w:t>“</w:t>
      </w:r>
      <w:r w:rsidRPr="00C4270A">
        <w:rPr>
          <w:rFonts w:hint="eastAsia"/>
        </w:rPr>
        <w:t>四新</w:t>
      </w:r>
      <w:r w:rsidRPr="00BF0A87">
        <w:rPr>
          <w:rFonts w:ascii="宋体" w:hAnsi="宋体" w:hint="eastAsia"/>
        </w:rPr>
        <w:t>”</w:t>
      </w:r>
      <w:r w:rsidRPr="00C4270A">
        <w:rPr>
          <w:rFonts w:hint="eastAsia"/>
        </w:rPr>
        <w:t>相关项目</w:t>
      </w:r>
      <w:r w:rsidRPr="00C4270A">
        <w:t>8</w:t>
      </w:r>
      <w:r w:rsidRPr="00C4270A">
        <w:rPr>
          <w:rFonts w:hint="eastAsia"/>
        </w:rPr>
        <w:t>5</w:t>
      </w:r>
      <w:r w:rsidRPr="00C4270A">
        <w:rPr>
          <w:rFonts w:hint="eastAsia"/>
        </w:rPr>
        <w:t>个，实现收入</w:t>
      </w:r>
      <w:r w:rsidRPr="00C4270A">
        <w:rPr>
          <w:rFonts w:hint="eastAsia"/>
        </w:rPr>
        <w:t>5</w:t>
      </w:r>
      <w:r>
        <w:t>3,853.82</w:t>
      </w:r>
      <w:r w:rsidRPr="00C4270A">
        <w:rPr>
          <w:rFonts w:hint="eastAsia"/>
        </w:rPr>
        <w:t>万元，收入占比</w:t>
      </w:r>
      <w:r w:rsidRPr="00C4270A">
        <w:rPr>
          <w:rFonts w:hint="eastAsia"/>
        </w:rPr>
        <w:t>3</w:t>
      </w:r>
      <w:r w:rsidRPr="00C4270A">
        <w:t>9.85%</w:t>
      </w:r>
      <w:r w:rsidRPr="00C4270A">
        <w:rPr>
          <w:rFonts w:hint="eastAsia"/>
        </w:rPr>
        <w:t>。</w:t>
      </w:r>
    </w:p>
    <w:p w14:paraId="2707C129" w14:textId="77777777" w:rsidR="00215A54" w:rsidRPr="00C4270A" w:rsidRDefault="00215A54" w:rsidP="00215A54">
      <w:pPr>
        <w:pStyle w:val="004"/>
        <w:spacing w:before="156"/>
        <w:ind w:firstLine="482"/>
      </w:pPr>
      <w:r w:rsidRPr="00C4270A">
        <w:rPr>
          <w:rFonts w:hint="eastAsia"/>
        </w:rPr>
        <w:t>2</w:t>
      </w:r>
      <w:r w:rsidRPr="00C4270A">
        <w:rPr>
          <w:rFonts w:hint="eastAsia"/>
        </w:rPr>
        <w:t>、主要经营模式</w:t>
      </w:r>
    </w:p>
    <w:p w14:paraId="6D952107" w14:textId="6F8A08A0" w:rsidR="003D06AA" w:rsidRDefault="00215A54" w:rsidP="00215A54">
      <w:r w:rsidRPr="00C4270A">
        <w:rPr>
          <w:rFonts w:hint="eastAsia"/>
          <w:lang w:val="zh-CN"/>
        </w:rPr>
        <w:t>销售方面，发行人主</w:t>
      </w:r>
      <w:r>
        <w:rPr>
          <w:rFonts w:hint="eastAsia"/>
          <w:lang w:val="zh-CN"/>
        </w:rPr>
        <w:t>要通过参与公开招标和邀请招标（包括</w:t>
      </w:r>
      <w:r>
        <w:rPr>
          <w:lang w:val="zh-CN"/>
        </w:rPr>
        <w:t>直接委托</w:t>
      </w:r>
      <w:r>
        <w:rPr>
          <w:rFonts w:hint="eastAsia"/>
          <w:lang w:val="zh-CN"/>
        </w:rPr>
        <w:t>）实现销售。采购方面</w:t>
      </w:r>
      <w:r>
        <w:rPr>
          <w:lang w:val="zh-CN"/>
        </w:rPr>
        <w:t>，</w:t>
      </w:r>
      <w:r>
        <w:rPr>
          <w:rFonts w:hint="eastAsia"/>
          <w:lang w:val="zh-CN"/>
        </w:rPr>
        <w:t>主要包括材料采购、劳务分包</w:t>
      </w:r>
      <w:r>
        <w:rPr>
          <w:lang w:val="zh-CN"/>
        </w:rPr>
        <w:t>、</w:t>
      </w:r>
      <w:r>
        <w:rPr>
          <w:rFonts w:hint="eastAsia"/>
          <w:lang w:val="zh-CN"/>
        </w:rPr>
        <w:t>机械</w:t>
      </w:r>
      <w:r w:rsidRPr="00C4270A">
        <w:rPr>
          <w:rFonts w:hint="eastAsia"/>
          <w:lang w:val="zh-CN"/>
        </w:rPr>
        <w:t>租赁，其中材料主要</w:t>
      </w:r>
      <w:r>
        <w:rPr>
          <w:rFonts w:hint="eastAsia"/>
          <w:lang w:val="zh-CN"/>
        </w:rPr>
        <w:t>为预制桩、水泥、混凝土、钢材等</w:t>
      </w:r>
      <w:r w:rsidRPr="00C4270A">
        <w:rPr>
          <w:rFonts w:hint="eastAsia"/>
          <w:lang w:val="zh-CN"/>
        </w:rPr>
        <w:t>；劳务分包则依照《建筑法</w:t>
      </w:r>
      <w:r>
        <w:rPr>
          <w:rFonts w:hint="eastAsia"/>
          <w:lang w:val="zh-CN"/>
        </w:rPr>
        <w:t>》《</w:t>
      </w:r>
      <w:r w:rsidRPr="00C4270A">
        <w:rPr>
          <w:rFonts w:hint="eastAsia"/>
          <w:lang w:val="zh-CN"/>
        </w:rPr>
        <w:t>建筑业企业资质管理规定》进行，在加强质量控制和过程管理的基础上，将部分专业技术含量不高且占用人力较多的作业分包给</w:t>
      </w:r>
      <w:r>
        <w:rPr>
          <w:rFonts w:hint="eastAsia"/>
          <w:lang w:val="zh-CN"/>
        </w:rPr>
        <w:t>具备</w:t>
      </w:r>
      <w:r>
        <w:rPr>
          <w:lang w:val="zh-CN"/>
        </w:rPr>
        <w:t>资质条件的</w:t>
      </w:r>
      <w:r>
        <w:rPr>
          <w:rFonts w:hint="eastAsia"/>
          <w:lang w:val="zh-CN"/>
        </w:rPr>
        <w:t>劳务公司，以满足不同施工环节的需要；</w:t>
      </w:r>
      <w:r w:rsidRPr="00714D27">
        <w:rPr>
          <w:rFonts w:hint="eastAsia"/>
          <w:lang w:val="zh-CN"/>
        </w:rPr>
        <w:t>发行人业务所需的</w:t>
      </w:r>
      <w:r w:rsidRPr="00714D27">
        <w:rPr>
          <w:lang w:val="zh-CN"/>
        </w:rPr>
        <w:t>部分机械采用</w:t>
      </w:r>
      <w:r>
        <w:rPr>
          <w:rFonts w:hint="eastAsia"/>
          <w:lang w:val="zh-CN"/>
        </w:rPr>
        <w:t>租赁形式，</w:t>
      </w:r>
      <w:r>
        <w:rPr>
          <w:lang w:val="zh-CN"/>
        </w:rPr>
        <w:t>主要为</w:t>
      </w:r>
      <w:r w:rsidRPr="00714D27">
        <w:rPr>
          <w:rFonts w:hint="eastAsia"/>
          <w:lang w:val="zh-CN"/>
        </w:rPr>
        <w:t>市场常见</w:t>
      </w:r>
      <w:r w:rsidRPr="00714D27">
        <w:rPr>
          <w:lang w:val="zh-CN"/>
        </w:rPr>
        <w:t>的一般设备如挖机、钻孔机等</w:t>
      </w:r>
      <w:r>
        <w:rPr>
          <w:rFonts w:hint="eastAsia"/>
          <w:lang w:val="zh-CN"/>
        </w:rPr>
        <w:t>。施工</w:t>
      </w:r>
      <w:r w:rsidRPr="00C4270A">
        <w:rPr>
          <w:rFonts w:hint="eastAsia"/>
          <w:lang w:val="zh-CN"/>
        </w:rPr>
        <w:t>方面，</w:t>
      </w:r>
      <w:r w:rsidRPr="00C4270A">
        <w:rPr>
          <w:rFonts w:hint="eastAsia"/>
        </w:rPr>
        <w:t>发行人指派项目经理</w:t>
      </w:r>
      <w:r>
        <w:rPr>
          <w:rFonts w:hint="eastAsia"/>
        </w:rPr>
        <w:t>统筹</w:t>
      </w:r>
      <w:r w:rsidRPr="00C4270A">
        <w:rPr>
          <w:rFonts w:hint="eastAsia"/>
        </w:rPr>
        <w:t>项目施工过程中各项业务的策划、实施、管理与综合协调，对项目运营绩效负责；项目完工后，</w:t>
      </w:r>
      <w:r w:rsidRPr="007711B5">
        <w:rPr>
          <w:rFonts w:hint="eastAsia"/>
        </w:rPr>
        <w:t>由商务合约部核算并编制工程结算书，提交给客户，双方</w:t>
      </w:r>
      <w:r w:rsidRPr="007711B5">
        <w:t>依</w:t>
      </w:r>
      <w:r w:rsidRPr="007711B5">
        <w:rPr>
          <w:rFonts w:hint="eastAsia"/>
        </w:rPr>
        <w:t>据合同约定进行工程结算</w:t>
      </w:r>
      <w:r w:rsidRPr="00C4270A">
        <w:rPr>
          <w:rFonts w:hint="eastAsia"/>
        </w:rPr>
        <w:t>。</w:t>
      </w:r>
    </w:p>
    <w:sectPr w:rsidR="003D06A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Zhang nan" w:date="2021-04-25T14:27:00Z" w:initials="Zn">
    <w:p w14:paraId="1F8DDB78" w14:textId="77777777" w:rsidR="009B0791" w:rsidRDefault="009B0791">
      <w:pPr>
        <w:pStyle w:val="af3"/>
      </w:pPr>
      <w:r>
        <w:rPr>
          <w:rStyle w:val="afff6"/>
        </w:rPr>
        <w:annotationRef/>
      </w:r>
      <w:r>
        <w:rPr>
          <w:rFonts w:hint="eastAsia"/>
        </w:rPr>
        <w:t>修改为</w:t>
      </w:r>
    </w:p>
    <w:p w14:paraId="6EBE541C" w14:textId="1725C89D" w:rsidR="009B0791" w:rsidRDefault="009B0791">
      <w:pPr>
        <w:pStyle w:val="af3"/>
        <w:ind w:leftChars="86" w:left="181"/>
        <w:rPr>
          <w:rFonts w:hint="eastAsia"/>
        </w:rPr>
      </w:pPr>
    </w:p>
  </w:comment>
  <w:comment w:id="21" w:author="Zhang nan" w:date="2021-04-25T14:26:00Z" w:initials="Zn">
    <w:p w14:paraId="166003F1" w14:textId="3491D2A0" w:rsidR="009B0791" w:rsidRDefault="009B0791">
      <w:pPr>
        <w:pStyle w:val="af3"/>
        <w:rPr>
          <w:rFonts w:hint="eastAsia"/>
        </w:rPr>
      </w:pPr>
      <w:r>
        <w:rPr>
          <w:rStyle w:val="afff6"/>
        </w:rPr>
        <w:annotationRef/>
      </w:r>
      <w:r>
        <w:rPr>
          <w:rFonts w:hint="eastAsia"/>
        </w:rPr>
        <w:t>正确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BE541C" w15:done="0"/>
  <w15:commentEx w15:paraId="166003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FFAE8" w16cex:dateUtc="2021-04-25T06:27:00Z"/>
  <w16cex:commentExtensible w16cex:durableId="242FFAA9" w16cex:dateUtc="2021-04-25T06: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BE541C" w16cid:durableId="242FFAE8"/>
  <w16cid:commentId w16cid:paraId="166003F1" w16cid:durableId="242FFA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E17C9" w14:textId="77777777" w:rsidR="00A675F7" w:rsidRDefault="00A675F7" w:rsidP="00215A54">
      <w:r>
        <w:separator/>
      </w:r>
    </w:p>
  </w:endnote>
  <w:endnote w:type="continuationSeparator" w:id="0">
    <w:p w14:paraId="1E0C2139" w14:textId="77777777" w:rsidR="00A675F7" w:rsidRDefault="00A675F7" w:rsidP="00215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PMingLiU">
    <w:altName w:val="新細明體"/>
    <w:panose1 w:val="02010601000101010101"/>
    <w:charset w:val="88"/>
    <w:family w:val="auto"/>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auto"/>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SC STKaiti">
    <w:altName w:val="Arial"/>
    <w:charset w:val="00"/>
    <w:family w:val="auto"/>
    <w:pitch w:val="default"/>
    <w:sig w:usb0="00000003" w:usb1="00000000" w:usb2="00000000" w:usb3="00000000" w:csb0="00000001" w:csb1="00000000"/>
  </w:font>
  <w:font w:name="方正书宋简体">
    <w:altName w:val="宋体"/>
    <w:charset w:val="86"/>
    <w:family w:val="auto"/>
    <w:pitch w:val="fixed"/>
    <w:sig w:usb0="00000001" w:usb1="080E0000" w:usb2="00000010" w:usb3="00000000" w:csb0="00040000" w:csb1="00000000"/>
  </w:font>
  <w:font w:name="Helvetica-Narrow">
    <w:altName w:val="Arial Narrow"/>
    <w:charset w:val="00"/>
    <w:family w:val="auto"/>
    <w:pitch w:val="default"/>
    <w:sig w:usb0="00000003" w:usb1="00000000" w:usb2="00000000" w:usb3="00000000" w:csb0="00000001" w:csb1="00000000"/>
  </w:font>
  <w:font w:name="Verdana">
    <w:panose1 w:val="020B0604030504040204"/>
    <w:charset w:val="00"/>
    <w:family w:val="auto"/>
    <w:pitch w:val="variable"/>
    <w:sig w:usb0="A00006FF" w:usb1="4000205B" w:usb2="00000010" w:usb3="00000000" w:csb0="0000019F" w:csb1="00000000"/>
  </w:font>
  <w:font w:name="ˎ̥">
    <w:altName w:val="Times New Roman"/>
    <w:charset w:val="00"/>
    <w:family w:val="auto"/>
    <w:pitch w:val="default"/>
    <w:sig w:usb0="00000000" w:usb1="00000000" w:usb2="00000000" w:usb3="00000000" w:csb0="00040001" w:csb1="00000000"/>
  </w:font>
  <w:font w:name="Tahoma">
    <w:panose1 w:val="020B0604030504040204"/>
    <w:charset w:val="00"/>
    <w:family w:val="auto"/>
    <w:pitch w:val="variable"/>
    <w:sig w:usb0="E1002EFF" w:usb1="C000605B" w:usb2="00000029" w:usb3="00000000" w:csb0="000101FF" w:csb1="00000000"/>
  </w:font>
  <w:font w:name="times newroman">
    <w:altName w:val="Times New Roman"/>
    <w:charset w:val="00"/>
    <w:family w:val="auto"/>
    <w:pitch w:val="default"/>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仿宋_GB2312">
    <w:altName w:val="仿宋"/>
    <w:charset w:val="86"/>
    <w:family w:val="auto"/>
    <w:pitch w:val="fixed"/>
    <w:sig w:usb0="00000001" w:usb1="080E0000" w:usb2="00000010" w:usb3="00000000" w:csb0="00040000" w:csb1="00000000"/>
  </w:font>
  <w:font w:name="汉鼎简中黑">
    <w:altName w:val="宋体"/>
    <w:charset w:val="86"/>
    <w:family w:val="auto"/>
    <w:pitch w:val="default"/>
    <w:sig w:usb0="00000001" w:usb1="080E0000" w:usb2="00000010" w:usb3="00000000" w:csb0="00040000" w:csb1="00000000"/>
  </w:font>
  <w:font w:name="汉鼎简大黑">
    <w:altName w:val="宋体"/>
    <w:charset w:val="86"/>
    <w:family w:val="auto"/>
    <w:pitch w:val="default"/>
    <w:sig w:usb0="00000001" w:usb1="080E0000" w:usb2="00000010" w:usb3="00000000" w:csb0="00040000" w:csb1="00000000"/>
  </w:font>
  <w:font w:name="Arial Unicode MS">
    <w:panose1 w:val="020B0604020202020204"/>
    <w:charset w:val="86"/>
    <w:family w:val="auto"/>
    <w:pitch w:val="variable"/>
    <w:sig w:usb0="F7FFAFFF" w:usb1="E9DFFFFF" w:usb2="0000003F" w:usb3="00000000" w:csb0="003F01FF" w:csb1="00000000"/>
  </w:font>
  <w:font w:name="Yu Gothic Light">
    <w:panose1 w:val="020B0300000000000000"/>
    <w:charset w:val="80"/>
    <w:family w:val="auto"/>
    <w:pitch w:val="variable"/>
    <w:sig w:usb0="E00002FF" w:usb1="2AC7FDFF" w:usb2="00000016" w:usb3="00000000" w:csb0="0002009F" w:csb1="00000000"/>
  </w:font>
  <w:font w:name="Bahnschrift SemiLight Condensed">
    <w:panose1 w:val="020B0502040204020203"/>
    <w:charset w:val="00"/>
    <w:family w:val="auto"/>
    <w:pitch w:val="variable"/>
    <w:sig w:usb0="A00002C7" w:usb1="00000002" w:usb2="00000000" w:usb3="00000000" w:csb0="0000019F" w:csb1="00000000"/>
  </w:font>
  <w:font w:name="Helvetica">
    <w:panose1 w:val="020B0504020202020204"/>
    <w:charset w:val="00"/>
    <w:family w:val="auto"/>
    <w:pitch w:val="variable"/>
    <w:sig w:usb0="E0002EFF" w:usb1="C000785B" w:usb2="00000009" w:usb3="00000000" w:csb0="000001FF" w:csb1="00000000"/>
  </w:font>
  <w:font w:name="微软雅黑">
    <w:panose1 w:val="020B0503020204020204"/>
    <w:charset w:val="86"/>
    <w:family w:val="auto"/>
    <w:pitch w:val="variable"/>
    <w:sig w:usb0="80000287" w:usb1="2ACF3C50" w:usb2="00000016" w:usb3="00000000" w:csb0="0004001F" w:csb1="00000000"/>
  </w:font>
  <w:font w:name="Community Light">
    <w:charset w:val="00"/>
    <w:family w:val="auto"/>
    <w:pitch w:val="default"/>
    <w:sig w:usb0="00000000" w:usb1="00000000" w:usb2="00000000" w:usb3="00000000" w:csb0="00000093" w:csb1="00000000"/>
  </w:font>
  <w:font w:name="oúì.">
    <w:altName w:val="微软雅黑"/>
    <w:charset w:val="86"/>
    <w:family w:val="auto"/>
    <w:pitch w:val="default"/>
    <w:sig w:usb0="00000000" w:usb1="00000000" w:usb2="00000010" w:usb3="00000000" w:csb0="00040000" w:csb1="00000000"/>
  </w:font>
  <w:font w:name="..ì.">
    <w:altName w:val="宋体"/>
    <w:charset w:val="86"/>
    <w:family w:val="auto"/>
    <w:pitch w:val="default"/>
    <w:sig w:usb0="00000000" w:usb1="00000000" w:usb2="00000010" w:usb3="00000000" w:csb0="00040000" w:csb1="00000000"/>
  </w:font>
  <w:font w:name="方正楷体_GBK">
    <w:altName w:val="微软雅黑"/>
    <w:charset w:val="86"/>
    <w:family w:val="auto"/>
    <w:pitch w:val="fixed"/>
    <w:sig w:usb0="00000001" w:usb1="080E0000" w:usb2="00000010" w:usb3="00000000" w:csb0="00040000" w:csb1="00000000"/>
  </w:font>
  <w:font w:name="宋体-方正超大字符集">
    <w:altName w:val="宋体"/>
    <w:charset w:val="86"/>
    <w:family w:val="auto"/>
    <w:pitch w:val="default"/>
    <w:sig w:usb0="00000000" w:usb1="00000000" w:usb2="00000000" w:usb3="00000000" w:csb0="00040000" w:csb1="00000000"/>
  </w:font>
  <w:font w:name="Angsana New">
    <w:panose1 w:val="02020603050405020304"/>
    <w:charset w:val="DE"/>
    <w:family w:val="auto"/>
    <w:pitch w:val="variable"/>
    <w:sig w:usb0="81000003" w:usb1="00000000" w:usb2="00000000" w:usb3="00000000" w:csb0="00010001" w:csb1="00000000"/>
  </w:font>
  <w:font w:name="TimesNewRomanPSMT">
    <w:altName w:val="Times New Roman"/>
    <w:charset w:val="00"/>
    <w:family w:val="auto"/>
    <w:pitch w:val="default"/>
    <w:sig w:usb0="00000000" w:usb1="00000000" w:usb2="00000000" w:usb3="00000000" w:csb0="00040001" w:csb1="00000000"/>
  </w:font>
  <w:font w:name="方正仿宋简体">
    <w:altName w:val="宋体"/>
    <w:charset w:val="86"/>
    <w:family w:val="auto"/>
    <w:pitch w:val="variable"/>
    <w:sig w:usb0="00000001" w:usb1="080E0000" w:usb2="00000010" w:usb3="00000000" w:csb0="00040000" w:csb1="00000000"/>
  </w:font>
  <w:font w:name="Gulim">
    <w:altName w:val="굴림"/>
    <w:panose1 w:val="020B0600000101010101"/>
    <w:charset w:val="81"/>
    <w:family w:val="auto"/>
    <w:pitch w:val="variable"/>
    <w:sig w:usb0="B00002AF" w:usb1="69D77CFB" w:usb2="00000030" w:usb3="00000000" w:csb0="0008009F" w:csb1="00000000"/>
  </w:font>
  <w:font w:name="五">
    <w:altName w:val="黑体"/>
    <w:charset w:val="86"/>
    <w:family w:val="auto"/>
    <w:pitch w:val="default"/>
    <w:sig w:usb0="00000000" w:usb1="00000000" w:usb2="00000010" w:usb3="00000000" w:csb0="00040000" w:csb1="00000000"/>
  </w:font>
  <w:font w:name="LF_Kai">
    <w:altName w:val="宋体"/>
    <w:charset w:val="86"/>
    <w:family w:val="auto"/>
    <w:pitch w:val="default"/>
    <w:sig w:usb0="00000000" w:usb1="00000000" w:usb2="00000010" w:usb3="00000000" w:csb0="00040000" w:csb1="00000000"/>
  </w:font>
  <w:font w:name="黑体袄┆.">
    <w:altName w:val="黑体"/>
    <w:charset w:val="86"/>
    <w:family w:val="auto"/>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FB31A" w14:textId="77777777" w:rsidR="00A675F7" w:rsidRDefault="00A675F7" w:rsidP="00215A54">
      <w:r>
        <w:separator/>
      </w:r>
    </w:p>
  </w:footnote>
  <w:footnote w:type="continuationSeparator" w:id="0">
    <w:p w14:paraId="27D33A23" w14:textId="77777777" w:rsidR="00A675F7" w:rsidRDefault="00A675F7" w:rsidP="00215A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lvlText w:val="%1."/>
      <w:legacy w:legacy="1" w:legacySpace="0" w:legacyIndent="425"/>
      <w:lvlJc w:val="left"/>
      <w:pPr>
        <w:ind w:left="425" w:hanging="425"/>
      </w:pPr>
    </w:lvl>
    <w:lvl w:ilvl="1">
      <w:start w:val="1"/>
      <w:numFmt w:val="upperLetter"/>
      <w:lvlText w:val="%2."/>
      <w:legacy w:legacy="1" w:legacySpace="0" w:legacyIndent="425"/>
      <w:lvlJc w:val="left"/>
      <w:pPr>
        <w:ind w:left="850" w:hanging="425"/>
      </w:pPr>
    </w:lvl>
    <w:lvl w:ilvl="2">
      <w:start w:val="1"/>
      <w:numFmt w:val="decimal"/>
      <w:lvlText w:val="%3."/>
      <w:legacy w:legacy="1" w:legacySpace="0" w:legacyIndent="425"/>
      <w:lvlJc w:val="left"/>
      <w:pPr>
        <w:ind w:hanging="425"/>
      </w:pPr>
    </w:lvl>
    <w:lvl w:ilvl="3">
      <w:start w:val="1"/>
      <w:numFmt w:val="lowerLetter"/>
      <w:pStyle w:val="4"/>
      <w:lvlText w:val="%4)"/>
      <w:legacy w:legacy="1" w:legacySpace="0" w:legacyIndent="425"/>
      <w:lvlJc w:val="left"/>
      <w:pPr>
        <w:ind w:left="1700" w:hanging="425"/>
      </w:pPr>
    </w:lvl>
    <w:lvl w:ilvl="4">
      <w:start w:val="1"/>
      <w:numFmt w:val="decimal"/>
      <w:pStyle w:val="5"/>
      <w:lvlText w:val="(%5)"/>
      <w:legacy w:legacy="1" w:legacySpace="0" w:legacyIndent="425"/>
      <w:lvlJc w:val="left"/>
      <w:pPr>
        <w:ind w:left="2125" w:hanging="425"/>
      </w:pPr>
    </w:lvl>
    <w:lvl w:ilvl="5">
      <w:start w:val="1"/>
      <w:numFmt w:val="lowerLetter"/>
      <w:pStyle w:val="6"/>
      <w:lvlText w:val="(%6)"/>
      <w:legacy w:legacy="1" w:legacySpace="0" w:legacyIndent="425"/>
      <w:lvlJc w:val="left"/>
      <w:pPr>
        <w:ind w:left="2550" w:hanging="425"/>
      </w:pPr>
    </w:lvl>
    <w:lvl w:ilvl="6">
      <w:start w:val="1"/>
      <w:numFmt w:val="lowerRoman"/>
      <w:pStyle w:val="7"/>
      <w:lvlText w:val="(%7)"/>
      <w:legacy w:legacy="1" w:legacySpace="1" w:legacyIndent="425"/>
      <w:lvlJc w:val="left"/>
      <w:pPr>
        <w:ind w:left="2975" w:hanging="425"/>
      </w:pPr>
    </w:lvl>
    <w:lvl w:ilvl="7">
      <w:start w:val="1"/>
      <w:numFmt w:val="lowerLetter"/>
      <w:pStyle w:val="8"/>
      <w:lvlText w:val="(%8)"/>
      <w:legacy w:legacy="1" w:legacySpace="0" w:legacyIndent="425"/>
      <w:lvlJc w:val="left"/>
      <w:pPr>
        <w:ind w:left="3400" w:hanging="425"/>
      </w:pPr>
    </w:lvl>
    <w:lvl w:ilvl="8">
      <w:start w:val="1"/>
      <w:numFmt w:val="lowerRoman"/>
      <w:pStyle w:val="9"/>
      <w:lvlText w:val="(%9)"/>
      <w:legacy w:legacy="1" w:legacySpace="0" w:legacyIndent="425"/>
      <w:lvlJc w:val="left"/>
      <w:pPr>
        <w:ind w:left="3825" w:hanging="425"/>
      </w:pPr>
    </w:lvl>
  </w:abstractNum>
  <w:abstractNum w:abstractNumId="1" w15:restartNumberingAfterBreak="0">
    <w:nsid w:val="00A13FF4"/>
    <w:multiLevelType w:val="hybridMultilevel"/>
    <w:tmpl w:val="366C3654"/>
    <w:styleLink w:val="141"/>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06977177"/>
    <w:multiLevelType w:val="multilevel"/>
    <w:tmpl w:val="0409001D"/>
    <w:styleLink w:val="14"/>
    <w:lvl w:ilvl="0">
      <w:start w:val="8"/>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6BB743C"/>
    <w:multiLevelType w:val="hybridMultilevel"/>
    <w:tmpl w:val="29004E86"/>
    <w:lvl w:ilvl="0" w:tplc="13F60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600ABA"/>
    <w:multiLevelType w:val="multilevel"/>
    <w:tmpl w:val="0B600ABA"/>
    <w:lvl w:ilvl="0">
      <w:start w:val="1"/>
      <w:numFmt w:val="decimal"/>
      <w:lvlText w:val="（%1）"/>
      <w:lvlJc w:val="left"/>
      <w:pPr>
        <w:ind w:left="845"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3C0610C"/>
    <w:multiLevelType w:val="multilevel"/>
    <w:tmpl w:val="13C0610C"/>
    <w:lvl w:ilvl="0">
      <w:start w:val="1"/>
      <w:numFmt w:val="japaneseCounting"/>
      <w:pStyle w:val="a"/>
      <w:lvlText w:val="%1、"/>
      <w:lvlJc w:val="left"/>
      <w:pPr>
        <w:tabs>
          <w:tab w:val="left" w:pos="480"/>
        </w:tabs>
        <w:ind w:left="480" w:hanging="480"/>
      </w:pPr>
      <w:rPr>
        <w:rFonts w:cs="Times New Roman" w:hint="default"/>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6" w15:restartNumberingAfterBreak="0">
    <w:nsid w:val="14094067"/>
    <w:multiLevelType w:val="hybridMultilevel"/>
    <w:tmpl w:val="C5F61B6E"/>
    <w:lvl w:ilvl="0" w:tplc="8898AB1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77B0290"/>
    <w:multiLevelType w:val="multilevel"/>
    <w:tmpl w:val="0F069AAC"/>
    <w:lvl w:ilvl="0">
      <w:start w:val="3"/>
      <w:numFmt w:val="decimal"/>
      <w:suff w:val="nothing"/>
      <w:lvlText w:val="%1、"/>
      <w:lvlJc w:val="left"/>
    </w:lvl>
    <w:lvl w:ilvl="1">
      <w:start w:val="1"/>
      <w:numFmt w:val="chineseCountingThousand"/>
      <w:lvlText w:val="（%2）"/>
      <w:lvlJc w:val="left"/>
      <w:pPr>
        <w:tabs>
          <w:tab w:val="num" w:pos="840"/>
        </w:tabs>
        <w:ind w:left="840" w:hanging="420"/>
      </w:pPr>
      <w:rPr>
        <w:rFonts w:eastAsia="宋体" w:hint="eastAsia"/>
        <w:sz w:val="22"/>
      </w:rPr>
    </w:lvl>
    <w:lvl w:ilvl="2">
      <w:start w:val="1"/>
      <w:numFmt w:val="decimal"/>
      <w:lvlText w:val="%3."/>
      <w:lvlJc w:val="left"/>
      <w:pPr>
        <w:tabs>
          <w:tab w:val="num" w:pos="1260"/>
        </w:tabs>
        <w:ind w:left="1260" w:hanging="420"/>
      </w:pPr>
      <w:rPr>
        <w:rFonts w:eastAsia="宋体" w:hint="eastAsia"/>
        <w:color w:val="000000"/>
        <w:sz w:val="22"/>
      </w:rPr>
    </w:lvl>
    <w:lvl w:ilvl="3">
      <w:start w:val="1"/>
      <w:numFmt w:val="decimal"/>
      <w:lvlText w:val="（%4）"/>
      <w:lvlJc w:val="left"/>
      <w:pPr>
        <w:tabs>
          <w:tab w:val="num" w:pos="1980"/>
        </w:tabs>
        <w:ind w:left="1980" w:hanging="720"/>
      </w:pPr>
      <w:rPr>
        <w:rFonts w:hint="default"/>
        <w:sz w:val="22"/>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195640B8"/>
    <w:multiLevelType w:val="multilevel"/>
    <w:tmpl w:val="195640B8"/>
    <w:lvl w:ilvl="0">
      <w:start w:val="1"/>
      <w:numFmt w:val="decimal"/>
      <w:lvlText w:val="（%1）"/>
      <w:lvlJc w:val="left"/>
      <w:pPr>
        <w:ind w:left="845" w:hanging="42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9" w15:restartNumberingAfterBreak="0">
    <w:nsid w:val="1CF924DD"/>
    <w:multiLevelType w:val="multilevel"/>
    <w:tmpl w:val="CDB63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E040FE"/>
    <w:multiLevelType w:val="hybridMultilevel"/>
    <w:tmpl w:val="0FD6DC90"/>
    <w:styleLink w:val="1417"/>
    <w:lvl w:ilvl="0" w:tplc="FB102AF4">
      <w:start w:val="1"/>
      <w:numFmt w:val="decimal"/>
      <w:lvlText w:val="（%1）"/>
      <w:lvlJc w:val="left"/>
      <w:pPr>
        <w:ind w:left="720" w:hanging="720"/>
      </w:pPr>
      <w:rPr>
        <w:rFonts w:hint="default"/>
      </w:rPr>
    </w:lvl>
    <w:lvl w:ilvl="1" w:tplc="1A5C8906" w:tentative="1">
      <w:start w:val="1"/>
      <w:numFmt w:val="lowerLetter"/>
      <w:lvlText w:val="%2)"/>
      <w:lvlJc w:val="left"/>
      <w:pPr>
        <w:ind w:left="840" w:hanging="420"/>
      </w:pPr>
    </w:lvl>
    <w:lvl w:ilvl="2" w:tplc="3E78E58A" w:tentative="1">
      <w:start w:val="1"/>
      <w:numFmt w:val="lowerRoman"/>
      <w:lvlText w:val="%3."/>
      <w:lvlJc w:val="right"/>
      <w:pPr>
        <w:ind w:left="1260" w:hanging="420"/>
      </w:pPr>
    </w:lvl>
    <w:lvl w:ilvl="3" w:tplc="5B006D98" w:tentative="1">
      <w:start w:val="1"/>
      <w:numFmt w:val="decimal"/>
      <w:lvlText w:val="%4."/>
      <w:lvlJc w:val="left"/>
      <w:pPr>
        <w:ind w:left="1680" w:hanging="420"/>
      </w:pPr>
    </w:lvl>
    <w:lvl w:ilvl="4" w:tplc="FB1E6B24" w:tentative="1">
      <w:start w:val="1"/>
      <w:numFmt w:val="lowerLetter"/>
      <w:lvlText w:val="%5)"/>
      <w:lvlJc w:val="left"/>
      <w:pPr>
        <w:ind w:left="2100" w:hanging="420"/>
      </w:pPr>
    </w:lvl>
    <w:lvl w:ilvl="5" w:tplc="AC84D72A" w:tentative="1">
      <w:start w:val="1"/>
      <w:numFmt w:val="lowerRoman"/>
      <w:lvlText w:val="%6."/>
      <w:lvlJc w:val="right"/>
      <w:pPr>
        <w:ind w:left="2520" w:hanging="420"/>
      </w:pPr>
    </w:lvl>
    <w:lvl w:ilvl="6" w:tplc="0A18B292" w:tentative="1">
      <w:start w:val="1"/>
      <w:numFmt w:val="decimal"/>
      <w:lvlText w:val="%7."/>
      <w:lvlJc w:val="left"/>
      <w:pPr>
        <w:ind w:left="2940" w:hanging="420"/>
      </w:pPr>
    </w:lvl>
    <w:lvl w:ilvl="7" w:tplc="11FC5232" w:tentative="1">
      <w:start w:val="1"/>
      <w:numFmt w:val="lowerLetter"/>
      <w:lvlText w:val="%8)"/>
      <w:lvlJc w:val="left"/>
      <w:pPr>
        <w:ind w:left="3360" w:hanging="420"/>
      </w:pPr>
    </w:lvl>
    <w:lvl w:ilvl="8" w:tplc="9D9E22F0" w:tentative="1">
      <w:start w:val="1"/>
      <w:numFmt w:val="lowerRoman"/>
      <w:lvlText w:val="%9."/>
      <w:lvlJc w:val="right"/>
      <w:pPr>
        <w:ind w:left="3780" w:hanging="420"/>
      </w:pPr>
    </w:lvl>
  </w:abstractNum>
  <w:abstractNum w:abstractNumId="11" w15:restartNumberingAfterBreak="0">
    <w:nsid w:val="23A937F0"/>
    <w:multiLevelType w:val="hybridMultilevel"/>
    <w:tmpl w:val="612E970A"/>
    <w:lvl w:ilvl="0" w:tplc="9948FD8A">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3AA58BC"/>
    <w:multiLevelType w:val="multilevel"/>
    <w:tmpl w:val="23AA58BC"/>
    <w:lvl w:ilvl="0">
      <w:start w:val="1"/>
      <w:numFmt w:val="decimal"/>
      <w:lvlText w:val="%1."/>
      <w:lvlJc w:val="left"/>
      <w:pPr>
        <w:ind w:left="13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255909E7"/>
    <w:multiLevelType w:val="multilevel"/>
    <w:tmpl w:val="0409001D"/>
    <w:styleLink w:val="13"/>
    <w:lvl w:ilvl="0">
      <w:start w:val="4"/>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25BC57F3"/>
    <w:multiLevelType w:val="hybridMultilevel"/>
    <w:tmpl w:val="86FC1A54"/>
    <w:lvl w:ilvl="0" w:tplc="C5A84F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A24F94"/>
    <w:multiLevelType w:val="multilevel"/>
    <w:tmpl w:val="26A24F94"/>
    <w:lvl w:ilvl="0">
      <w:start w:val="1"/>
      <w:numFmt w:val="chineseCountingThousand"/>
      <w:lvlText w:val="(%1)"/>
      <w:lvlJc w:val="left"/>
      <w:pPr>
        <w:ind w:left="982" w:hanging="420"/>
      </w:pPr>
    </w:lvl>
    <w:lvl w:ilvl="1">
      <w:start w:val="1"/>
      <w:numFmt w:val="decimal"/>
      <w:lvlText w:val="（%2）"/>
      <w:lvlJc w:val="left"/>
      <w:pPr>
        <w:ind w:left="1762" w:hanging="780"/>
      </w:pPr>
      <w:rPr>
        <w:rFonts w:hint="default"/>
      </w:rPr>
    </w:lvl>
    <w:lvl w:ilvl="2">
      <w:start w:val="1"/>
      <w:numFmt w:val="lowerRoman"/>
      <w:lvlText w:val="%3."/>
      <w:lvlJc w:val="right"/>
      <w:pPr>
        <w:ind w:left="1822" w:hanging="420"/>
      </w:pPr>
    </w:lvl>
    <w:lvl w:ilvl="3">
      <w:start w:val="1"/>
      <w:numFmt w:val="decimal"/>
      <w:lvlText w:val="%4."/>
      <w:lvlJc w:val="left"/>
      <w:pPr>
        <w:ind w:left="2242" w:hanging="420"/>
      </w:pPr>
    </w:lvl>
    <w:lvl w:ilvl="4">
      <w:start w:val="1"/>
      <w:numFmt w:val="lowerLetter"/>
      <w:lvlText w:val="%5)"/>
      <w:lvlJc w:val="left"/>
      <w:pPr>
        <w:ind w:left="2662" w:hanging="420"/>
      </w:pPr>
    </w:lvl>
    <w:lvl w:ilvl="5">
      <w:start w:val="1"/>
      <w:numFmt w:val="lowerRoman"/>
      <w:lvlText w:val="%6."/>
      <w:lvlJc w:val="right"/>
      <w:pPr>
        <w:ind w:left="3082" w:hanging="420"/>
      </w:pPr>
    </w:lvl>
    <w:lvl w:ilvl="6">
      <w:start w:val="1"/>
      <w:numFmt w:val="decimal"/>
      <w:lvlText w:val="%7."/>
      <w:lvlJc w:val="left"/>
      <w:pPr>
        <w:ind w:left="3502" w:hanging="420"/>
      </w:pPr>
    </w:lvl>
    <w:lvl w:ilvl="7">
      <w:start w:val="1"/>
      <w:numFmt w:val="lowerLetter"/>
      <w:lvlText w:val="%8)"/>
      <w:lvlJc w:val="left"/>
      <w:pPr>
        <w:ind w:left="3922" w:hanging="420"/>
      </w:pPr>
    </w:lvl>
    <w:lvl w:ilvl="8">
      <w:start w:val="1"/>
      <w:numFmt w:val="lowerRoman"/>
      <w:lvlText w:val="%9."/>
      <w:lvlJc w:val="right"/>
      <w:pPr>
        <w:ind w:left="4342" w:hanging="420"/>
      </w:pPr>
    </w:lvl>
  </w:abstractNum>
  <w:abstractNum w:abstractNumId="16" w15:restartNumberingAfterBreak="0">
    <w:nsid w:val="273B4A3B"/>
    <w:multiLevelType w:val="hybridMultilevel"/>
    <w:tmpl w:val="F11ED5AA"/>
    <w:lvl w:ilvl="0" w:tplc="DBF29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8D10E2E"/>
    <w:multiLevelType w:val="multilevel"/>
    <w:tmpl w:val="28D10E2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 w15:restartNumberingAfterBreak="0">
    <w:nsid w:val="28FF6CD9"/>
    <w:multiLevelType w:val="hybridMultilevel"/>
    <w:tmpl w:val="AD2C1744"/>
    <w:lvl w:ilvl="0" w:tplc="A0BA9F52">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104E3"/>
    <w:multiLevelType w:val="hybridMultilevel"/>
    <w:tmpl w:val="880CC4D0"/>
    <w:styleLink w:val="131"/>
    <w:lvl w:ilvl="0" w:tplc="9EEC4584">
      <w:start w:val="1"/>
      <w:numFmt w:val="decimal"/>
      <w:lvlText w:val="%1、"/>
      <w:lvlJc w:val="left"/>
      <w:pPr>
        <w:ind w:left="942" w:hanging="375"/>
      </w:pPr>
      <w:rPr>
        <w:rFonts w:hint="default"/>
      </w:rPr>
    </w:lvl>
    <w:lvl w:ilvl="1" w:tplc="04090019" w:tentative="1">
      <w:start w:val="1"/>
      <w:numFmt w:val="lowerLetter"/>
      <w:lvlText w:val="%2)"/>
      <w:lvlJc w:val="left"/>
      <w:pPr>
        <w:ind w:left="1192" w:hanging="420"/>
      </w:pPr>
    </w:lvl>
    <w:lvl w:ilvl="2" w:tplc="0409001B" w:tentative="1">
      <w:start w:val="1"/>
      <w:numFmt w:val="lowerRoman"/>
      <w:lvlText w:val="%3."/>
      <w:lvlJc w:val="right"/>
      <w:pPr>
        <w:ind w:left="1612" w:hanging="420"/>
      </w:pPr>
    </w:lvl>
    <w:lvl w:ilvl="3" w:tplc="0409000F" w:tentative="1">
      <w:start w:val="1"/>
      <w:numFmt w:val="decimal"/>
      <w:lvlText w:val="%4."/>
      <w:lvlJc w:val="left"/>
      <w:pPr>
        <w:ind w:left="2032" w:hanging="420"/>
      </w:pPr>
    </w:lvl>
    <w:lvl w:ilvl="4" w:tplc="04090019" w:tentative="1">
      <w:start w:val="1"/>
      <w:numFmt w:val="lowerLetter"/>
      <w:lvlText w:val="%5)"/>
      <w:lvlJc w:val="left"/>
      <w:pPr>
        <w:ind w:left="2452" w:hanging="420"/>
      </w:pPr>
    </w:lvl>
    <w:lvl w:ilvl="5" w:tplc="0409001B" w:tentative="1">
      <w:start w:val="1"/>
      <w:numFmt w:val="lowerRoman"/>
      <w:lvlText w:val="%6."/>
      <w:lvlJc w:val="right"/>
      <w:pPr>
        <w:ind w:left="2872" w:hanging="420"/>
      </w:pPr>
    </w:lvl>
    <w:lvl w:ilvl="6" w:tplc="0409000F" w:tentative="1">
      <w:start w:val="1"/>
      <w:numFmt w:val="decimal"/>
      <w:lvlText w:val="%7."/>
      <w:lvlJc w:val="left"/>
      <w:pPr>
        <w:ind w:left="3292" w:hanging="420"/>
      </w:pPr>
    </w:lvl>
    <w:lvl w:ilvl="7" w:tplc="04090019" w:tentative="1">
      <w:start w:val="1"/>
      <w:numFmt w:val="lowerLetter"/>
      <w:lvlText w:val="%8)"/>
      <w:lvlJc w:val="left"/>
      <w:pPr>
        <w:ind w:left="3712" w:hanging="420"/>
      </w:pPr>
    </w:lvl>
    <w:lvl w:ilvl="8" w:tplc="0409001B" w:tentative="1">
      <w:start w:val="1"/>
      <w:numFmt w:val="lowerRoman"/>
      <w:lvlText w:val="%9."/>
      <w:lvlJc w:val="right"/>
      <w:pPr>
        <w:ind w:left="4132" w:hanging="420"/>
      </w:pPr>
    </w:lvl>
  </w:abstractNum>
  <w:abstractNum w:abstractNumId="20" w15:restartNumberingAfterBreak="0">
    <w:nsid w:val="2E5C3669"/>
    <w:multiLevelType w:val="hybridMultilevel"/>
    <w:tmpl w:val="79B0B550"/>
    <w:lvl w:ilvl="0" w:tplc="9DEC0D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6522A9D"/>
    <w:multiLevelType w:val="multilevel"/>
    <w:tmpl w:val="36522A9D"/>
    <w:lvl w:ilvl="0">
      <w:start w:val="1"/>
      <w:numFmt w:val="decimal"/>
      <w:lvlText w:val="%1."/>
      <w:lvlJc w:val="left"/>
      <w:pPr>
        <w:ind w:left="840" w:hanging="420"/>
      </w:pPr>
      <w:rPr>
        <w:rFonts w:hint="eastAsia"/>
      </w:rPr>
    </w:lvl>
    <w:lvl w:ilvl="1">
      <w:start w:val="1"/>
      <w:numFmt w:val="lowerLetter"/>
      <w:lvlText w:val="%2)"/>
      <w:lvlJc w:val="left"/>
      <w:pPr>
        <w:ind w:left="360" w:hanging="420"/>
      </w:pPr>
    </w:lvl>
    <w:lvl w:ilvl="2">
      <w:start w:val="1"/>
      <w:numFmt w:val="lowerRoman"/>
      <w:lvlText w:val="%3."/>
      <w:lvlJc w:val="right"/>
      <w:pPr>
        <w:ind w:left="780" w:hanging="420"/>
      </w:pPr>
    </w:lvl>
    <w:lvl w:ilvl="3">
      <w:start w:val="1"/>
      <w:numFmt w:val="decimal"/>
      <w:lvlText w:val="%4."/>
      <w:lvlJc w:val="left"/>
      <w:pPr>
        <w:ind w:left="1200" w:hanging="420"/>
      </w:pPr>
    </w:lvl>
    <w:lvl w:ilvl="4">
      <w:start w:val="1"/>
      <w:numFmt w:val="lowerLetter"/>
      <w:lvlText w:val="%5)"/>
      <w:lvlJc w:val="left"/>
      <w:pPr>
        <w:ind w:left="1620" w:hanging="420"/>
      </w:pPr>
    </w:lvl>
    <w:lvl w:ilvl="5">
      <w:start w:val="1"/>
      <w:numFmt w:val="lowerRoman"/>
      <w:lvlText w:val="%6."/>
      <w:lvlJc w:val="right"/>
      <w:pPr>
        <w:ind w:left="2040" w:hanging="420"/>
      </w:pPr>
    </w:lvl>
    <w:lvl w:ilvl="6">
      <w:start w:val="1"/>
      <w:numFmt w:val="decimal"/>
      <w:lvlText w:val="%7."/>
      <w:lvlJc w:val="left"/>
      <w:pPr>
        <w:ind w:left="2460" w:hanging="420"/>
      </w:pPr>
    </w:lvl>
    <w:lvl w:ilvl="7">
      <w:start w:val="1"/>
      <w:numFmt w:val="lowerLetter"/>
      <w:lvlText w:val="%8)"/>
      <w:lvlJc w:val="left"/>
      <w:pPr>
        <w:ind w:left="2880" w:hanging="420"/>
      </w:pPr>
    </w:lvl>
    <w:lvl w:ilvl="8">
      <w:start w:val="1"/>
      <w:numFmt w:val="lowerRoman"/>
      <w:lvlText w:val="%9."/>
      <w:lvlJc w:val="right"/>
      <w:pPr>
        <w:ind w:left="3300" w:hanging="420"/>
      </w:pPr>
    </w:lvl>
  </w:abstractNum>
  <w:abstractNum w:abstractNumId="22" w15:restartNumberingAfterBreak="0">
    <w:nsid w:val="3AF1735F"/>
    <w:multiLevelType w:val="hybridMultilevel"/>
    <w:tmpl w:val="AF2CA0D0"/>
    <w:lvl w:ilvl="0" w:tplc="5A4CA7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BA270A3"/>
    <w:multiLevelType w:val="multilevel"/>
    <w:tmpl w:val="ED36C104"/>
    <w:styleLink w:val="32"/>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1107"/>
        </w:tabs>
        <w:ind w:left="110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24" w15:restartNumberingAfterBreak="0">
    <w:nsid w:val="3E8F21D1"/>
    <w:multiLevelType w:val="multilevel"/>
    <w:tmpl w:val="3E8F21D1"/>
    <w:lvl w:ilvl="0">
      <w:start w:val="1"/>
      <w:numFmt w:val="decimal"/>
      <w:lvlText w:val="（%1）"/>
      <w:lvlJc w:val="left"/>
      <w:pPr>
        <w:ind w:left="845"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F7531B2"/>
    <w:multiLevelType w:val="hybridMultilevel"/>
    <w:tmpl w:val="B0346C24"/>
    <w:lvl w:ilvl="0" w:tplc="2D6CCC6A">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30550EE"/>
    <w:multiLevelType w:val="multilevel"/>
    <w:tmpl w:val="430550EE"/>
    <w:lvl w:ilvl="0">
      <w:start w:val="1"/>
      <w:numFmt w:val="bullet"/>
      <w:pStyle w:val="a0"/>
      <w:lvlText w:val=""/>
      <w:lvlJc w:val="left"/>
      <w:pPr>
        <w:tabs>
          <w:tab w:val="left" w:pos="340"/>
        </w:tabs>
        <w:ind w:left="340" w:hanging="340"/>
      </w:pPr>
      <w:rPr>
        <w:rFonts w:ascii="Symbol" w:hAnsi="Symbol" w:hint="default"/>
        <w:sz w:val="22"/>
        <w:szCs w:val="22"/>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7" w15:restartNumberingAfterBreak="0">
    <w:nsid w:val="472C201B"/>
    <w:multiLevelType w:val="multilevel"/>
    <w:tmpl w:val="D04EC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CF02D5"/>
    <w:multiLevelType w:val="hybridMultilevel"/>
    <w:tmpl w:val="4050C5E4"/>
    <w:lvl w:ilvl="0" w:tplc="5D260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ACA60BE"/>
    <w:multiLevelType w:val="multilevel"/>
    <w:tmpl w:val="0409001D"/>
    <w:styleLink w:val="1317"/>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0" w15:restartNumberingAfterBreak="0">
    <w:nsid w:val="4AD5216B"/>
    <w:multiLevelType w:val="hybridMultilevel"/>
    <w:tmpl w:val="FCD87EB0"/>
    <w:lvl w:ilvl="0" w:tplc="A9EC7244">
      <w:start w:val="60"/>
      <w:numFmt w:val="bullet"/>
      <w:lvlText w:val="合"/>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4E4A44B1"/>
    <w:multiLevelType w:val="hybridMultilevel"/>
    <w:tmpl w:val="DF9E532A"/>
    <w:lvl w:ilvl="0" w:tplc="CD5CF5BC">
      <w:start w:val="1"/>
      <w:numFmt w:val="decimal"/>
      <w:lvlText w:val="%1）"/>
      <w:lvlJc w:val="left"/>
      <w:pPr>
        <w:ind w:left="825" w:hanging="360"/>
      </w:pPr>
    </w:lvl>
    <w:lvl w:ilvl="1" w:tplc="04090019">
      <w:start w:val="1"/>
      <w:numFmt w:val="lowerLetter"/>
      <w:lvlText w:val="%2)"/>
      <w:lvlJc w:val="left"/>
      <w:pPr>
        <w:ind w:left="1305" w:hanging="420"/>
      </w:pPr>
    </w:lvl>
    <w:lvl w:ilvl="2" w:tplc="0409001B">
      <w:start w:val="1"/>
      <w:numFmt w:val="lowerRoman"/>
      <w:lvlText w:val="%3."/>
      <w:lvlJc w:val="right"/>
      <w:pPr>
        <w:ind w:left="1725" w:hanging="420"/>
      </w:pPr>
    </w:lvl>
    <w:lvl w:ilvl="3" w:tplc="0409000F">
      <w:start w:val="1"/>
      <w:numFmt w:val="decimal"/>
      <w:lvlText w:val="%4."/>
      <w:lvlJc w:val="left"/>
      <w:pPr>
        <w:ind w:left="2145" w:hanging="420"/>
      </w:pPr>
    </w:lvl>
    <w:lvl w:ilvl="4" w:tplc="04090019">
      <w:start w:val="1"/>
      <w:numFmt w:val="lowerLetter"/>
      <w:lvlText w:val="%5)"/>
      <w:lvlJc w:val="left"/>
      <w:pPr>
        <w:ind w:left="2565" w:hanging="420"/>
      </w:pPr>
    </w:lvl>
    <w:lvl w:ilvl="5" w:tplc="0409001B">
      <w:start w:val="1"/>
      <w:numFmt w:val="lowerRoman"/>
      <w:lvlText w:val="%6."/>
      <w:lvlJc w:val="right"/>
      <w:pPr>
        <w:ind w:left="2985" w:hanging="420"/>
      </w:pPr>
    </w:lvl>
    <w:lvl w:ilvl="6" w:tplc="0409000F">
      <w:start w:val="1"/>
      <w:numFmt w:val="decimal"/>
      <w:lvlText w:val="%7."/>
      <w:lvlJc w:val="left"/>
      <w:pPr>
        <w:ind w:left="3405" w:hanging="420"/>
      </w:pPr>
    </w:lvl>
    <w:lvl w:ilvl="7" w:tplc="04090019">
      <w:start w:val="1"/>
      <w:numFmt w:val="lowerLetter"/>
      <w:lvlText w:val="%8)"/>
      <w:lvlJc w:val="left"/>
      <w:pPr>
        <w:ind w:left="3825" w:hanging="420"/>
      </w:pPr>
    </w:lvl>
    <w:lvl w:ilvl="8" w:tplc="0409001B">
      <w:start w:val="1"/>
      <w:numFmt w:val="lowerRoman"/>
      <w:lvlText w:val="%9."/>
      <w:lvlJc w:val="right"/>
      <w:pPr>
        <w:ind w:left="4245" w:hanging="420"/>
      </w:pPr>
    </w:lvl>
  </w:abstractNum>
  <w:abstractNum w:abstractNumId="32" w15:restartNumberingAfterBreak="0">
    <w:nsid w:val="50FE7404"/>
    <w:multiLevelType w:val="hybridMultilevel"/>
    <w:tmpl w:val="ECBEC730"/>
    <w:styleLink w:val="327"/>
    <w:lvl w:ilvl="0" w:tplc="AFBAF17E">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3" w15:restartNumberingAfterBreak="0">
    <w:nsid w:val="5715184C"/>
    <w:multiLevelType w:val="hybridMultilevel"/>
    <w:tmpl w:val="8C4CD74C"/>
    <w:lvl w:ilvl="0" w:tplc="F68A91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A181C7E"/>
    <w:multiLevelType w:val="multilevel"/>
    <w:tmpl w:val="5A181C7E"/>
    <w:lvl w:ilvl="0">
      <w:start w:val="1"/>
      <w:numFmt w:val="decimal"/>
      <w:lvlText w:val="（%1）"/>
      <w:lvlJc w:val="left"/>
      <w:pPr>
        <w:ind w:left="845"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5C2F3F47"/>
    <w:multiLevelType w:val="multilevel"/>
    <w:tmpl w:val="2C68FF16"/>
    <w:lvl w:ilvl="0">
      <w:start w:val="1"/>
      <w:numFmt w:val="decimal"/>
      <w:lvlText w:val="（%1）"/>
      <w:lvlJc w:val="left"/>
      <w:pPr>
        <w:tabs>
          <w:tab w:val="num" w:pos="1160"/>
        </w:tabs>
        <w:ind w:left="1160" w:hanging="720"/>
      </w:pPr>
      <w:rPr>
        <w:rFonts w:asciiTheme="minorEastAsia" w:eastAsiaTheme="minorEastAsia" w:hAnsiTheme="minorEastAsia" w:hint="default"/>
        <w:b w:val="0"/>
        <w:lang w:val="en-G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62FE67DE"/>
    <w:multiLevelType w:val="hybridMultilevel"/>
    <w:tmpl w:val="26A0539C"/>
    <w:lvl w:ilvl="0" w:tplc="15827E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4F67E7C"/>
    <w:multiLevelType w:val="hybridMultilevel"/>
    <w:tmpl w:val="2EF4C4E0"/>
    <w:lvl w:ilvl="0" w:tplc="0409000F">
      <w:start w:val="1"/>
      <w:numFmt w:val="decimal"/>
      <w:lvlText w:val="%1."/>
      <w:lvlJc w:val="left"/>
      <w:pPr>
        <w:ind w:left="420" w:hanging="420"/>
      </w:pPr>
    </w:lvl>
    <w:lvl w:ilvl="1" w:tplc="DD662F82">
      <w:start w:val="1"/>
      <w:numFmt w:val="decimal"/>
      <w:lvlText w:val="（%2）"/>
      <w:lvlJc w:val="left"/>
      <w:pPr>
        <w:ind w:left="72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7FA3596"/>
    <w:multiLevelType w:val="multilevel"/>
    <w:tmpl w:val="67FA3596"/>
    <w:lvl w:ilvl="0">
      <w:start w:val="1"/>
      <w:numFmt w:val="decimal"/>
      <w:lvlText w:val="%1."/>
      <w:lvlJc w:val="left"/>
      <w:pPr>
        <w:ind w:left="900" w:hanging="420"/>
      </w:pPr>
    </w:lvl>
    <w:lvl w:ilvl="1">
      <w:start w:val="1"/>
      <w:numFmt w:val="decimal"/>
      <w:lvlText w:val="%2."/>
      <w:lvlJc w:val="left"/>
      <w:pPr>
        <w:ind w:left="1320" w:hanging="420"/>
      </w:pPr>
      <w:rPr>
        <w:rFonts w:hint="eastAsia"/>
      </w:rPr>
    </w:lvl>
    <w:lvl w:ilvl="2">
      <w:start w:val="1"/>
      <w:numFmt w:val="decimal"/>
      <w:lvlText w:val="%3）"/>
      <w:lvlJc w:val="left"/>
      <w:pPr>
        <w:ind w:left="2100" w:hanging="780"/>
      </w:pPr>
      <w:rPr>
        <w:rFonts w:hint="default"/>
      </w:r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9" w15:restartNumberingAfterBreak="0">
    <w:nsid w:val="6A9E721D"/>
    <w:multiLevelType w:val="hybridMultilevel"/>
    <w:tmpl w:val="4866DFD8"/>
    <w:lvl w:ilvl="0" w:tplc="BFE68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B6141C6"/>
    <w:multiLevelType w:val="multilevel"/>
    <w:tmpl w:val="6B6141C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6F2E0B52"/>
    <w:multiLevelType w:val="multilevel"/>
    <w:tmpl w:val="6F2E0B52"/>
    <w:lvl w:ilvl="0">
      <w:start w:val="1"/>
      <w:numFmt w:val="decimal"/>
      <w:pStyle w:val="3"/>
      <w:lvlText w:val="%1、"/>
      <w:lvlJc w:val="left"/>
      <w:pPr>
        <w:tabs>
          <w:tab w:val="left" w:pos="902"/>
        </w:tabs>
        <w:ind w:left="902" w:hanging="422"/>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2" w15:restartNumberingAfterBreak="0">
    <w:nsid w:val="6FEA45ED"/>
    <w:multiLevelType w:val="hybridMultilevel"/>
    <w:tmpl w:val="D0D89D90"/>
    <w:lvl w:ilvl="0" w:tplc="0CC42C32">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71E229BC"/>
    <w:multiLevelType w:val="hybridMultilevel"/>
    <w:tmpl w:val="90F8EA2E"/>
    <w:styleLink w:val="138"/>
    <w:lvl w:ilvl="0" w:tplc="9EAE0ADA">
      <w:start w:val="1"/>
      <w:numFmt w:val="decimal"/>
      <w:lvlText w:val="%1)"/>
      <w:lvlJc w:val="left"/>
      <w:pPr>
        <w:ind w:left="1140" w:hanging="420"/>
      </w:pPr>
    </w:lvl>
    <w:lvl w:ilvl="1" w:tplc="C4AC6C6C" w:tentative="1">
      <w:start w:val="1"/>
      <w:numFmt w:val="lowerLetter"/>
      <w:lvlText w:val="%2)"/>
      <w:lvlJc w:val="left"/>
      <w:pPr>
        <w:ind w:left="1560" w:hanging="420"/>
      </w:pPr>
    </w:lvl>
    <w:lvl w:ilvl="2" w:tplc="0BD095F0" w:tentative="1">
      <w:start w:val="1"/>
      <w:numFmt w:val="lowerRoman"/>
      <w:lvlText w:val="%3."/>
      <w:lvlJc w:val="right"/>
      <w:pPr>
        <w:ind w:left="1980" w:hanging="420"/>
      </w:pPr>
    </w:lvl>
    <w:lvl w:ilvl="3" w:tplc="8D849736" w:tentative="1">
      <w:start w:val="1"/>
      <w:numFmt w:val="decimal"/>
      <w:lvlText w:val="%4."/>
      <w:lvlJc w:val="left"/>
      <w:pPr>
        <w:ind w:left="2400" w:hanging="420"/>
      </w:pPr>
    </w:lvl>
    <w:lvl w:ilvl="4" w:tplc="5FEC728E" w:tentative="1">
      <w:start w:val="1"/>
      <w:numFmt w:val="lowerLetter"/>
      <w:lvlText w:val="%5)"/>
      <w:lvlJc w:val="left"/>
      <w:pPr>
        <w:ind w:left="2820" w:hanging="420"/>
      </w:pPr>
    </w:lvl>
    <w:lvl w:ilvl="5" w:tplc="41302DEC" w:tentative="1">
      <w:start w:val="1"/>
      <w:numFmt w:val="lowerRoman"/>
      <w:lvlText w:val="%6."/>
      <w:lvlJc w:val="right"/>
      <w:pPr>
        <w:ind w:left="3240" w:hanging="420"/>
      </w:pPr>
    </w:lvl>
    <w:lvl w:ilvl="6" w:tplc="3426E1E0" w:tentative="1">
      <w:start w:val="1"/>
      <w:numFmt w:val="decimal"/>
      <w:lvlText w:val="%7."/>
      <w:lvlJc w:val="left"/>
      <w:pPr>
        <w:ind w:left="3660" w:hanging="420"/>
      </w:pPr>
    </w:lvl>
    <w:lvl w:ilvl="7" w:tplc="E31674A8" w:tentative="1">
      <w:start w:val="1"/>
      <w:numFmt w:val="lowerLetter"/>
      <w:lvlText w:val="%8)"/>
      <w:lvlJc w:val="left"/>
      <w:pPr>
        <w:ind w:left="4080" w:hanging="420"/>
      </w:pPr>
    </w:lvl>
    <w:lvl w:ilvl="8" w:tplc="C2FCCDC4" w:tentative="1">
      <w:start w:val="1"/>
      <w:numFmt w:val="lowerRoman"/>
      <w:lvlText w:val="%9."/>
      <w:lvlJc w:val="right"/>
      <w:pPr>
        <w:ind w:left="4500" w:hanging="420"/>
      </w:pPr>
    </w:lvl>
  </w:abstractNum>
  <w:abstractNum w:abstractNumId="44" w15:restartNumberingAfterBreak="0">
    <w:nsid w:val="725915F0"/>
    <w:multiLevelType w:val="hybridMultilevel"/>
    <w:tmpl w:val="95F6AB9A"/>
    <w:styleLink w:val="148"/>
    <w:lvl w:ilvl="0" w:tplc="4D669A06">
      <w:start w:val="1"/>
      <w:numFmt w:val="decimalEnclosedCircle"/>
      <w:lvlText w:val="%1"/>
      <w:lvlJc w:val="left"/>
      <w:pPr>
        <w:ind w:left="420" w:hanging="420"/>
      </w:pPr>
      <w:rPr>
        <w:rFonts w:hint="default"/>
      </w:rPr>
    </w:lvl>
    <w:lvl w:ilvl="1" w:tplc="E4482294" w:tentative="1">
      <w:start w:val="1"/>
      <w:numFmt w:val="lowerLetter"/>
      <w:lvlText w:val="%2)"/>
      <w:lvlJc w:val="left"/>
      <w:pPr>
        <w:ind w:left="840" w:hanging="420"/>
      </w:pPr>
    </w:lvl>
    <w:lvl w:ilvl="2" w:tplc="D11A8746"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7CC2C59"/>
    <w:multiLevelType w:val="hybridMultilevel"/>
    <w:tmpl w:val="309E998E"/>
    <w:lvl w:ilvl="0" w:tplc="42B48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E7777D2"/>
    <w:multiLevelType w:val="multilevel"/>
    <w:tmpl w:val="7E7777D2"/>
    <w:lvl w:ilvl="0">
      <w:start w:val="1"/>
      <w:numFmt w:val="decimal"/>
      <w:lvlText w:val="（%1）"/>
      <w:lvlJc w:val="left"/>
      <w:pPr>
        <w:ind w:left="845"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6"/>
  </w:num>
  <w:num w:numId="3">
    <w:abstractNumId w:val="41"/>
  </w:num>
  <w:num w:numId="4">
    <w:abstractNumId w:val="5"/>
  </w:num>
  <w:num w:numId="5">
    <w:abstractNumId w:val="15"/>
  </w:num>
  <w:num w:numId="6">
    <w:abstractNumId w:val="38"/>
  </w:num>
  <w:num w:numId="7">
    <w:abstractNumId w:val="8"/>
  </w:num>
  <w:num w:numId="8">
    <w:abstractNumId w:val="34"/>
  </w:num>
  <w:num w:numId="9">
    <w:abstractNumId w:val="46"/>
  </w:num>
  <w:num w:numId="10">
    <w:abstractNumId w:val="12"/>
  </w:num>
  <w:num w:numId="11">
    <w:abstractNumId w:val="24"/>
  </w:num>
  <w:num w:numId="12">
    <w:abstractNumId w:val="4"/>
  </w:num>
  <w:num w:numId="13">
    <w:abstractNumId w:val="21"/>
  </w:num>
  <w:num w:numId="14">
    <w:abstractNumId w:val="17"/>
  </w:num>
  <w:num w:numId="15">
    <w:abstractNumId w:val="36"/>
  </w:num>
  <w:num w:numId="16">
    <w:abstractNumId w:val="2"/>
  </w:num>
  <w:num w:numId="17">
    <w:abstractNumId w:val="13"/>
  </w:num>
  <w:num w:numId="18">
    <w:abstractNumId w:val="1"/>
  </w:num>
  <w:num w:numId="19">
    <w:abstractNumId w:val="19"/>
  </w:num>
  <w:num w:numId="20">
    <w:abstractNumId w:val="23"/>
  </w:num>
  <w:num w:numId="21">
    <w:abstractNumId w:val="44"/>
  </w:num>
  <w:num w:numId="22">
    <w:abstractNumId w:val="43"/>
  </w:num>
  <w:num w:numId="23">
    <w:abstractNumId w:val="10"/>
  </w:num>
  <w:num w:numId="24">
    <w:abstractNumId w:val="29"/>
  </w:num>
  <w:num w:numId="25">
    <w:abstractNumId w:val="32"/>
  </w:num>
  <w:num w:numId="26">
    <w:abstractNumId w:val="7"/>
  </w:num>
  <w:num w:numId="27">
    <w:abstractNumId w:val="40"/>
  </w:num>
  <w:num w:numId="28">
    <w:abstractNumId w:val="37"/>
  </w:num>
  <w:num w:numId="29">
    <w:abstractNumId w:val="11"/>
  </w:num>
  <w:num w:numId="30">
    <w:abstractNumId w:val="18"/>
  </w:num>
  <w:num w:numId="31">
    <w:abstractNumId w:val="30"/>
  </w:num>
  <w:num w:numId="32">
    <w:abstractNumId w:val="27"/>
    <w:lvlOverride w:ilvl="0">
      <w:startOverride w:val="1"/>
    </w:lvlOverride>
  </w:num>
  <w:num w:numId="33">
    <w:abstractNumId w:val="9"/>
    <w:lvlOverride w:ilvl="0">
      <w:startOverride w:val="3"/>
    </w:lvlOverride>
  </w:num>
  <w:num w:numId="34">
    <w:abstractNumId w:val="22"/>
  </w:num>
  <w:num w:numId="35">
    <w:abstractNumId w:val="3"/>
  </w:num>
  <w:num w:numId="36">
    <w:abstractNumId w:val="33"/>
  </w:num>
  <w:num w:numId="37">
    <w:abstractNumId w:val="25"/>
  </w:num>
  <w:num w:numId="38">
    <w:abstractNumId w:val="39"/>
  </w:num>
  <w:num w:numId="39">
    <w:abstractNumId w:val="16"/>
  </w:num>
  <w:num w:numId="40">
    <w:abstractNumId w:val="28"/>
  </w:num>
  <w:num w:numId="41">
    <w:abstractNumId w:val="20"/>
  </w:num>
  <w:num w:numId="42">
    <w:abstractNumId w:val="45"/>
  </w:num>
  <w:num w:numId="43">
    <w:abstractNumId w:val="14"/>
  </w:num>
  <w:num w:numId="44">
    <w:abstractNumId w:val="6"/>
  </w:num>
  <w:num w:numId="4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1"/>
  </w:num>
  <w:num w:numId="48">
    <w:abstractNumId w:val="4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ang nan">
    <w15:presenceInfo w15:providerId="Windows Live" w15:userId="1976d63b31f01e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4B"/>
    <w:rsid w:val="0020444B"/>
    <w:rsid w:val="00210CFF"/>
    <w:rsid w:val="00215A54"/>
    <w:rsid w:val="002379CF"/>
    <w:rsid w:val="00292B51"/>
    <w:rsid w:val="002F0A17"/>
    <w:rsid w:val="003D06AA"/>
    <w:rsid w:val="00585480"/>
    <w:rsid w:val="00683CBF"/>
    <w:rsid w:val="008B604E"/>
    <w:rsid w:val="00984FD2"/>
    <w:rsid w:val="009B0791"/>
    <w:rsid w:val="00A675F7"/>
    <w:rsid w:val="00B63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33C19"/>
  <w15:chartTrackingRefBased/>
  <w15:docId w15:val="{89579EE7-19A5-40F6-B267-48B638EFF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qFormat="1"/>
    <w:lsdException w:name="annotation text" w:semiHidden="1" w:uiPriority="0" w:unhideWhenUsed="1" w:qFormat="1"/>
    <w:lsdException w:name="header" w:semiHidden="1" w:unhideWhenUsed="1" w:qFormat="1"/>
    <w:lsdException w:name="footer" w:semiHidden="1" w:unhideWhenUsed="1" w:qFormat="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qFormat="1"/>
    <w:lsdException w:name="endnote text" w:semiHidden="1" w:unhideWhenUsed="1" w:qFormat="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iPriority="0" w:unhideWhenUsed="1" w:qFormat="1"/>
    <w:lsdException w:name="Body Text 2" w:semiHidden="1" w:uiPriority="0" w:unhideWhenUsed="1" w:qFormat="1"/>
    <w:lsdException w:name="Body Text 3" w:semiHidden="1" w:uiPriority="0" w:unhideWhenUsed="1"/>
    <w:lsdException w:name="Body Text Indent 2" w:semiHidden="1" w:uiPriority="0" w:unhideWhenUsed="1" w:qFormat="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iPriority="0" w:unhideWhenUsed="1" w:qFormat="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iPriority="0"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215A54"/>
    <w:pPr>
      <w:widowControl w:val="0"/>
      <w:jc w:val="both"/>
    </w:pPr>
    <w:rPr>
      <w:rFonts w:ascii="Calibri" w:eastAsia="宋体" w:hAnsi="Calibri" w:cs="Times New Roman"/>
    </w:rPr>
  </w:style>
  <w:style w:type="paragraph" w:styleId="1">
    <w:name w:val="heading 1"/>
    <w:aliases w:val="Heading One,篇,章标题,H1,NMP Heading 1,h1,1st level,Section Head,l1,1,H11,H12,H13,H14,H15,H16,H17,PIM 1,Arial 14 Fett,Arial 14 Fett1,Arial 14 Fett2,Head1,Head1 Char,第一章，标题 1,Section Heading,Normal + Font: Helvetica,Bold,Space Before 12 pt,Not Bold"/>
    <w:basedOn w:val="a1"/>
    <w:next w:val="a1"/>
    <w:link w:val="12"/>
    <w:uiPriority w:val="9"/>
    <w:qFormat/>
    <w:rsid w:val="00215A54"/>
    <w:pPr>
      <w:keepNext/>
      <w:keepLines/>
      <w:widowControl/>
      <w:spacing w:before="340" w:after="330" w:line="578" w:lineRule="auto"/>
      <w:jc w:val="left"/>
      <w:outlineLvl w:val="0"/>
    </w:pPr>
    <w:rPr>
      <w:rFonts w:ascii="Times New Roman" w:hAnsi="Times New Roman"/>
      <w:b/>
      <w:bCs/>
      <w:kern w:val="44"/>
      <w:sz w:val="44"/>
      <w:szCs w:val="44"/>
    </w:rPr>
  </w:style>
  <w:style w:type="paragraph" w:styleId="2">
    <w:name w:val="heading 2"/>
    <w:aliases w:val="标题2,H2,h2,第一层条,Reset numbering,H21,heading 2,Heading 2 Hidden,Heading 2 CCBS,Titre3,Body Text (Reset numbering),章,节标题,一、,sect 1.2,一级节名,节,节 Char,Head2A,第一章 标题 2,2nd level,Titre2,l2,2,Header 2,Head 2,DO NOT USE_h2,chn,Chapter Number/Appendix Letter"/>
    <w:next w:val="a1"/>
    <w:link w:val="20"/>
    <w:semiHidden/>
    <w:qFormat/>
    <w:rsid w:val="00215A54"/>
    <w:pPr>
      <w:widowControl w:val="0"/>
      <w:snapToGrid w:val="0"/>
      <w:spacing w:beforeLines="100" w:line="360" w:lineRule="auto"/>
      <w:jc w:val="both"/>
      <w:outlineLvl w:val="1"/>
    </w:pPr>
    <w:rPr>
      <w:rFonts w:ascii="黑体" w:eastAsia="黑体" w:hAnsi="黑体" w:cs="Times New Roman"/>
      <w:bCs/>
      <w:kern w:val="0"/>
      <w:sz w:val="32"/>
      <w:szCs w:val="32"/>
    </w:rPr>
  </w:style>
  <w:style w:type="paragraph" w:styleId="30">
    <w:name w:val="heading 3"/>
    <w:aliases w:val="二级节名,条 1,分枝标题,sect1.2.3,Level 3 Head,H3,level_3,PIM 3,h3,prop3,3,3heading,Heading 31,1.1.1 Heading 3,Heading 3 - old,Arial 12 Fett,和标题 3,段标题,标题 3 Char1 Char,12,12 Char,12 Char Char,标题 3 Char Char Char,头,heading 3,H3 Char Char,Map,H31,3rd level,l3"/>
    <w:basedOn w:val="a1"/>
    <w:next w:val="a1"/>
    <w:link w:val="31"/>
    <w:semiHidden/>
    <w:qFormat/>
    <w:rsid w:val="00215A54"/>
    <w:pPr>
      <w:keepNext/>
      <w:keepLines/>
      <w:widowControl/>
      <w:spacing w:before="260" w:after="260" w:line="416" w:lineRule="auto"/>
      <w:jc w:val="left"/>
      <w:outlineLvl w:val="2"/>
    </w:pPr>
    <w:rPr>
      <w:rFonts w:ascii="Times New Roman" w:hAnsi="Times New Roman"/>
      <w:b/>
      <w:bCs/>
      <w:sz w:val="32"/>
      <w:szCs w:val="32"/>
    </w:rPr>
  </w:style>
  <w:style w:type="paragraph" w:styleId="4">
    <w:name w:val="heading 4"/>
    <w:aliases w:val="条 2,[三级节名],点标题,小标题,四,一,标题 4(一),标题 4 Char Char,标题 4 Char Char Char,标题 4 Char Char Char Char Char,标题 4 Char Char Char Char Char Char Char,(一) Char Char,(一),heading 4,Heading 4 - old,bullet,bb,PIM 4,H4,h4,1.1,1。1,Ref Heading 1,rh1,Heading sql,bl"/>
    <w:basedOn w:val="a1"/>
    <w:next w:val="a1"/>
    <w:link w:val="40"/>
    <w:semiHidden/>
    <w:qFormat/>
    <w:rsid w:val="00215A54"/>
    <w:pPr>
      <w:keepNext/>
      <w:keepLines/>
      <w:widowControl/>
      <w:numPr>
        <w:ilvl w:val="3"/>
        <w:numId w:val="1"/>
      </w:numPr>
      <w:adjustRightInd w:val="0"/>
      <w:spacing w:before="280" w:after="290" w:line="376" w:lineRule="atLeast"/>
      <w:jc w:val="left"/>
      <w:textAlignment w:val="baseline"/>
      <w:outlineLvl w:val="3"/>
    </w:pPr>
    <w:rPr>
      <w:rFonts w:ascii="Arial" w:eastAsia="黑体" w:hAnsi="Arial"/>
      <w:b/>
      <w:kern w:val="0"/>
      <w:sz w:val="28"/>
      <w:szCs w:val="20"/>
    </w:rPr>
  </w:style>
  <w:style w:type="paragraph" w:styleId="5">
    <w:name w:val="heading 5"/>
    <w:aliases w:val="Level 3 - i,五,Level 3 - (i),Appendix Title,表文"/>
    <w:basedOn w:val="a1"/>
    <w:next w:val="a1"/>
    <w:link w:val="50"/>
    <w:semiHidden/>
    <w:qFormat/>
    <w:rsid w:val="00215A54"/>
    <w:pPr>
      <w:keepNext/>
      <w:keepLines/>
      <w:widowControl/>
      <w:numPr>
        <w:ilvl w:val="4"/>
        <w:numId w:val="1"/>
      </w:numPr>
      <w:adjustRightInd w:val="0"/>
      <w:spacing w:before="280" w:after="290" w:line="376" w:lineRule="atLeast"/>
      <w:jc w:val="left"/>
      <w:textAlignment w:val="baseline"/>
      <w:outlineLvl w:val="4"/>
    </w:pPr>
    <w:rPr>
      <w:rFonts w:ascii="Times New Roman" w:hAnsi="Times New Roman"/>
      <w:b/>
      <w:kern w:val="0"/>
      <w:sz w:val="28"/>
      <w:szCs w:val="20"/>
    </w:rPr>
  </w:style>
  <w:style w:type="paragraph" w:styleId="6">
    <w:name w:val="heading 6"/>
    <w:aliases w:val="Legal Level 1."/>
    <w:basedOn w:val="a1"/>
    <w:next w:val="a1"/>
    <w:link w:val="60"/>
    <w:semiHidden/>
    <w:qFormat/>
    <w:rsid w:val="00215A54"/>
    <w:pPr>
      <w:keepNext/>
      <w:keepLines/>
      <w:widowControl/>
      <w:numPr>
        <w:ilvl w:val="5"/>
        <w:numId w:val="1"/>
      </w:numPr>
      <w:adjustRightInd w:val="0"/>
      <w:spacing w:before="240" w:after="64" w:line="320" w:lineRule="atLeast"/>
      <w:jc w:val="left"/>
      <w:textAlignment w:val="baseline"/>
      <w:outlineLvl w:val="5"/>
    </w:pPr>
    <w:rPr>
      <w:rFonts w:ascii="Arial" w:eastAsia="黑体" w:hAnsi="Arial"/>
      <w:b/>
      <w:kern w:val="0"/>
      <w:sz w:val="24"/>
      <w:szCs w:val="20"/>
    </w:rPr>
  </w:style>
  <w:style w:type="paragraph" w:styleId="7">
    <w:name w:val="heading 7"/>
    <w:aliases w:val="Legal Level 1.1.,7"/>
    <w:basedOn w:val="a1"/>
    <w:next w:val="a1"/>
    <w:link w:val="70"/>
    <w:semiHidden/>
    <w:qFormat/>
    <w:rsid w:val="00215A54"/>
    <w:pPr>
      <w:keepNext/>
      <w:keepLines/>
      <w:widowControl/>
      <w:numPr>
        <w:ilvl w:val="6"/>
        <w:numId w:val="1"/>
      </w:numPr>
      <w:adjustRightInd w:val="0"/>
      <w:spacing w:before="240" w:after="64" w:line="320" w:lineRule="atLeast"/>
      <w:jc w:val="left"/>
      <w:textAlignment w:val="baseline"/>
      <w:outlineLvl w:val="6"/>
    </w:pPr>
    <w:rPr>
      <w:rFonts w:ascii="Times New Roman" w:hAnsi="Times New Roman"/>
      <w:b/>
      <w:kern w:val="0"/>
      <w:sz w:val="24"/>
      <w:szCs w:val="20"/>
    </w:rPr>
  </w:style>
  <w:style w:type="paragraph" w:styleId="8">
    <w:name w:val="heading 8"/>
    <w:aliases w:val="Legal Level 1.1.1.,8"/>
    <w:basedOn w:val="a1"/>
    <w:next w:val="a1"/>
    <w:link w:val="80"/>
    <w:semiHidden/>
    <w:qFormat/>
    <w:rsid w:val="00215A54"/>
    <w:pPr>
      <w:keepNext/>
      <w:keepLines/>
      <w:widowControl/>
      <w:numPr>
        <w:ilvl w:val="7"/>
        <w:numId w:val="1"/>
      </w:numPr>
      <w:adjustRightInd w:val="0"/>
      <w:spacing w:before="240" w:after="64" w:line="320" w:lineRule="atLeast"/>
      <w:jc w:val="left"/>
      <w:textAlignment w:val="baseline"/>
      <w:outlineLvl w:val="7"/>
    </w:pPr>
    <w:rPr>
      <w:rFonts w:ascii="Arial" w:eastAsia="黑体" w:hAnsi="Arial"/>
      <w:kern w:val="0"/>
      <w:sz w:val="24"/>
      <w:szCs w:val="20"/>
    </w:rPr>
  </w:style>
  <w:style w:type="paragraph" w:styleId="9">
    <w:name w:val="heading 9"/>
    <w:aliases w:val="Legal Level 1.1.1.1.,9"/>
    <w:basedOn w:val="a1"/>
    <w:next w:val="a1"/>
    <w:link w:val="90"/>
    <w:semiHidden/>
    <w:qFormat/>
    <w:rsid w:val="00215A54"/>
    <w:pPr>
      <w:keepNext/>
      <w:keepLines/>
      <w:widowControl/>
      <w:numPr>
        <w:ilvl w:val="8"/>
        <w:numId w:val="1"/>
      </w:numPr>
      <w:adjustRightInd w:val="0"/>
      <w:spacing w:before="240" w:after="64" w:line="320" w:lineRule="atLeast"/>
      <w:jc w:val="left"/>
      <w:textAlignment w:val="baseline"/>
      <w:outlineLvl w:val="8"/>
    </w:pPr>
    <w:rPr>
      <w:rFonts w:ascii="Arial" w:eastAsia="黑体" w:hAnsi="Arial"/>
      <w:kern w:val="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aliases w:val="联证页眉"/>
    <w:basedOn w:val="a1"/>
    <w:link w:val="a6"/>
    <w:uiPriority w:val="99"/>
    <w:unhideWhenUsed/>
    <w:qFormat/>
    <w:rsid w:val="00215A5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页眉 字符"/>
    <w:aliases w:val="联证页眉 字符"/>
    <w:basedOn w:val="a2"/>
    <w:link w:val="a5"/>
    <w:uiPriority w:val="99"/>
    <w:qFormat/>
    <w:rsid w:val="00215A54"/>
    <w:rPr>
      <w:rFonts w:eastAsia="宋体"/>
      <w:sz w:val="18"/>
      <w:szCs w:val="18"/>
    </w:rPr>
  </w:style>
  <w:style w:type="paragraph" w:styleId="a7">
    <w:name w:val="footer"/>
    <w:basedOn w:val="a1"/>
    <w:link w:val="a8"/>
    <w:uiPriority w:val="99"/>
    <w:unhideWhenUsed/>
    <w:qFormat/>
    <w:rsid w:val="00215A54"/>
    <w:pPr>
      <w:tabs>
        <w:tab w:val="center" w:pos="4153"/>
        <w:tab w:val="right" w:pos="8306"/>
      </w:tabs>
      <w:snapToGrid w:val="0"/>
      <w:spacing w:line="240" w:lineRule="atLeast"/>
      <w:jc w:val="left"/>
    </w:pPr>
    <w:rPr>
      <w:sz w:val="18"/>
      <w:szCs w:val="18"/>
    </w:rPr>
  </w:style>
  <w:style w:type="character" w:customStyle="1" w:styleId="a8">
    <w:name w:val="页脚 字符"/>
    <w:basedOn w:val="a2"/>
    <w:link w:val="a7"/>
    <w:uiPriority w:val="99"/>
    <w:qFormat/>
    <w:rsid w:val="00215A54"/>
    <w:rPr>
      <w:rFonts w:eastAsia="宋体"/>
      <w:sz w:val="18"/>
      <w:szCs w:val="18"/>
    </w:rPr>
  </w:style>
  <w:style w:type="character" w:customStyle="1" w:styleId="10">
    <w:name w:val="标题 1 字符"/>
    <w:aliases w:val="Heading One 字符,篇 字符,章标题 字符,H1 字符,NMP Heading 1 字符,h1 字符,1st level 字符,Section Head 字符,l1 字符,1 字符,H11 字符,H12 字符,H13 字符,H14 字符,H15 字符,H16 字符,H17 字符,PIM 1 字符,Arial 14 Fett 字符,Arial 14 Fett1 字符,Arial 14 Fett2 字符,Head1 字符,Head1 Char 字符,第一章，标题 1 字符"/>
    <w:basedOn w:val="a2"/>
    <w:uiPriority w:val="9"/>
    <w:rsid w:val="00215A54"/>
    <w:rPr>
      <w:rFonts w:ascii="Calibri" w:eastAsia="宋体" w:hAnsi="Calibri" w:cs="Times New Roman"/>
      <w:b/>
      <w:bCs/>
      <w:kern w:val="44"/>
      <w:sz w:val="44"/>
      <w:szCs w:val="44"/>
    </w:rPr>
  </w:style>
  <w:style w:type="character" w:customStyle="1" w:styleId="20">
    <w:name w:val="标题 2 字符"/>
    <w:aliases w:val="标题2 字符,H2 字符,h2 字符,第一层条 字符,Reset numbering 字符,H21 字符,heading 2 字符,Heading 2 Hidden 字符,Heading 2 CCBS 字符,Titre3 字符,Body Text (Reset numbering) 字符,章 字符,节标题 字符,一、 字符,sect 1.2 字符,一级节名 字符,节 字符,节 Char 字符,Head2A 字符,第一章 标题 2 字符,2nd level 字符,Titre2 字符"/>
    <w:basedOn w:val="a2"/>
    <w:link w:val="2"/>
    <w:semiHidden/>
    <w:qFormat/>
    <w:rsid w:val="00215A54"/>
    <w:rPr>
      <w:rFonts w:ascii="黑体" w:eastAsia="黑体" w:hAnsi="黑体" w:cs="Times New Roman"/>
      <w:bCs/>
      <w:kern w:val="0"/>
      <w:sz w:val="32"/>
      <w:szCs w:val="32"/>
    </w:rPr>
  </w:style>
  <w:style w:type="character" w:customStyle="1" w:styleId="31">
    <w:name w:val="标题 3 字符"/>
    <w:aliases w:val="二级节名 字符,条 1 字符,分枝标题 字符,sect1.2.3 字符,Level 3 Head 字符,H3 字符,level_3 字符,PIM 3 字符,h3 字符,prop3 字符,3 字符,3heading 字符,Heading 31 字符,1.1.1 Heading 3 字符,Heading 3 - old 字符,Arial 12 Fett 字符,和标题 3 字符,段标题 字符,标题 3 Char1 Char 字符,12 字符,12 Char 字符,头 字符,Map 字符"/>
    <w:basedOn w:val="a2"/>
    <w:link w:val="30"/>
    <w:semiHidden/>
    <w:qFormat/>
    <w:rsid w:val="00215A54"/>
    <w:rPr>
      <w:rFonts w:ascii="Times New Roman" w:eastAsia="宋体" w:hAnsi="Times New Roman" w:cs="Times New Roman"/>
      <w:b/>
      <w:bCs/>
      <w:sz w:val="32"/>
      <w:szCs w:val="32"/>
    </w:rPr>
  </w:style>
  <w:style w:type="character" w:customStyle="1" w:styleId="40">
    <w:name w:val="标题 4 字符"/>
    <w:aliases w:val="条 2 字符,[三级节名] 字符,点标题 字符,小标题 字符,四 字符,一 字符,标题 4(一) 字符,标题 4 Char Char 字符,标题 4 Char Char Char 字符,标题 4 Char Char Char Char Char 字符,标题 4 Char Char Char Char Char Char Char 字符,(一) Char Char 字符,(一) 字符,heading 4 字符,Heading 4 - old 字符,bullet 字符,bb 字符"/>
    <w:basedOn w:val="a2"/>
    <w:link w:val="4"/>
    <w:semiHidden/>
    <w:qFormat/>
    <w:rsid w:val="00215A54"/>
    <w:rPr>
      <w:rFonts w:ascii="Arial" w:eastAsia="黑体" w:hAnsi="Arial" w:cs="Times New Roman"/>
      <w:b/>
      <w:kern w:val="0"/>
      <w:sz w:val="28"/>
      <w:szCs w:val="20"/>
    </w:rPr>
  </w:style>
  <w:style w:type="character" w:customStyle="1" w:styleId="50">
    <w:name w:val="标题 5 字符"/>
    <w:aliases w:val="Level 3 - i 字符,五 字符,Level 3 - (i) 字符,Appendix Title 字符,表文 字符"/>
    <w:basedOn w:val="a2"/>
    <w:link w:val="5"/>
    <w:semiHidden/>
    <w:qFormat/>
    <w:rsid w:val="00215A54"/>
    <w:rPr>
      <w:rFonts w:ascii="Times New Roman" w:eastAsia="宋体" w:hAnsi="Times New Roman" w:cs="Times New Roman"/>
      <w:b/>
      <w:kern w:val="0"/>
      <w:sz w:val="28"/>
      <w:szCs w:val="20"/>
    </w:rPr>
  </w:style>
  <w:style w:type="character" w:customStyle="1" w:styleId="60">
    <w:name w:val="标题 6 字符"/>
    <w:aliases w:val="Legal Level 1. 字符"/>
    <w:basedOn w:val="a2"/>
    <w:link w:val="6"/>
    <w:semiHidden/>
    <w:qFormat/>
    <w:rsid w:val="00215A54"/>
    <w:rPr>
      <w:rFonts w:ascii="Arial" w:eastAsia="黑体" w:hAnsi="Arial" w:cs="Times New Roman"/>
      <w:b/>
      <w:kern w:val="0"/>
      <w:sz w:val="24"/>
      <w:szCs w:val="20"/>
    </w:rPr>
  </w:style>
  <w:style w:type="character" w:customStyle="1" w:styleId="70">
    <w:name w:val="标题 7 字符"/>
    <w:aliases w:val="Legal Level 1.1. 字符,7 字符"/>
    <w:basedOn w:val="a2"/>
    <w:link w:val="7"/>
    <w:semiHidden/>
    <w:qFormat/>
    <w:rsid w:val="00215A54"/>
    <w:rPr>
      <w:rFonts w:ascii="Times New Roman" w:eastAsia="宋体" w:hAnsi="Times New Roman" w:cs="Times New Roman"/>
      <w:b/>
      <w:kern w:val="0"/>
      <w:sz w:val="24"/>
      <w:szCs w:val="20"/>
    </w:rPr>
  </w:style>
  <w:style w:type="character" w:customStyle="1" w:styleId="80">
    <w:name w:val="标题 8 字符"/>
    <w:aliases w:val="Legal Level 1.1.1. 字符,8 字符"/>
    <w:basedOn w:val="a2"/>
    <w:link w:val="8"/>
    <w:semiHidden/>
    <w:qFormat/>
    <w:rsid w:val="00215A54"/>
    <w:rPr>
      <w:rFonts w:ascii="Arial" w:eastAsia="黑体" w:hAnsi="Arial" w:cs="Times New Roman"/>
      <w:kern w:val="0"/>
      <w:sz w:val="24"/>
      <w:szCs w:val="20"/>
    </w:rPr>
  </w:style>
  <w:style w:type="character" w:customStyle="1" w:styleId="90">
    <w:name w:val="标题 9 字符"/>
    <w:aliases w:val="Legal Level 1.1.1.1. 字符,9 字符"/>
    <w:basedOn w:val="a2"/>
    <w:link w:val="9"/>
    <w:semiHidden/>
    <w:qFormat/>
    <w:rsid w:val="00215A54"/>
    <w:rPr>
      <w:rFonts w:ascii="Arial" w:eastAsia="黑体" w:hAnsi="Arial" w:cs="Times New Roman"/>
      <w:kern w:val="0"/>
      <w:szCs w:val="20"/>
    </w:rPr>
  </w:style>
  <w:style w:type="paragraph" w:styleId="TOC7">
    <w:name w:val="toc 7"/>
    <w:basedOn w:val="a1"/>
    <w:next w:val="a1"/>
    <w:uiPriority w:val="39"/>
    <w:rsid w:val="00215A54"/>
    <w:pPr>
      <w:ind w:leftChars="1200" w:left="2520"/>
    </w:pPr>
    <w:rPr>
      <w:rFonts w:asciiTheme="minorHAnsi" w:eastAsiaTheme="minorEastAsia" w:hAnsiTheme="minorHAnsi" w:cstheme="minorBidi"/>
    </w:rPr>
  </w:style>
  <w:style w:type="paragraph" w:styleId="a9">
    <w:name w:val="table of authorities"/>
    <w:basedOn w:val="a1"/>
    <w:next w:val="a1"/>
    <w:semiHidden/>
    <w:rsid w:val="00215A54"/>
    <w:pPr>
      <w:widowControl/>
      <w:spacing w:beforeLines="50"/>
      <w:ind w:left="200" w:hanging="200"/>
      <w:jc w:val="left"/>
    </w:pPr>
    <w:rPr>
      <w:rFonts w:ascii="Arial" w:hAnsi="Arial"/>
      <w:kern w:val="0"/>
      <w:sz w:val="20"/>
      <w:szCs w:val="24"/>
      <w:lang w:eastAsia="en-US"/>
    </w:rPr>
  </w:style>
  <w:style w:type="paragraph" w:styleId="aa">
    <w:name w:val="Note Heading"/>
    <w:basedOn w:val="a1"/>
    <w:next w:val="a1"/>
    <w:link w:val="ab"/>
    <w:semiHidden/>
    <w:qFormat/>
    <w:rsid w:val="00215A54"/>
    <w:pPr>
      <w:jc w:val="center"/>
    </w:pPr>
  </w:style>
  <w:style w:type="character" w:customStyle="1" w:styleId="ab">
    <w:name w:val="注释标题 字符"/>
    <w:basedOn w:val="a2"/>
    <w:link w:val="aa"/>
    <w:semiHidden/>
    <w:qFormat/>
    <w:rsid w:val="00215A54"/>
    <w:rPr>
      <w:rFonts w:ascii="Calibri" w:eastAsia="宋体" w:hAnsi="Calibri" w:cs="Times New Roman"/>
    </w:rPr>
  </w:style>
  <w:style w:type="paragraph" w:styleId="81">
    <w:name w:val="index 8"/>
    <w:basedOn w:val="a1"/>
    <w:next w:val="a1"/>
    <w:semiHidden/>
    <w:rsid w:val="00215A54"/>
    <w:pPr>
      <w:spacing w:beforeLines="50" w:line="360" w:lineRule="auto"/>
      <w:ind w:leftChars="1400" w:left="1400" w:firstLineChars="200" w:firstLine="200"/>
    </w:pPr>
    <w:rPr>
      <w:rFonts w:ascii="Arial" w:hAnsi="Arial"/>
      <w:sz w:val="24"/>
      <w:szCs w:val="20"/>
    </w:rPr>
  </w:style>
  <w:style w:type="paragraph" w:styleId="ac">
    <w:name w:val="Normal Indent"/>
    <w:aliases w:val="表正文,正文非缩进,正文（首行缩进两字）1,正文（首行缩进两字）,正文（首行缩进两字） Char Char Char,正文（首行缩进两字） Char Char,正文（首行缩进两字） Char Char Char Char Char Char Char Char Char Char Char Char Char Char,特点,四号,正文（首行缩进两字） Char,四号 Char Char Char Char Char Char Char Char Char,正文2级,缩进,正文不缩进,水上软"/>
    <w:basedOn w:val="a1"/>
    <w:link w:val="ad"/>
    <w:semiHidden/>
    <w:qFormat/>
    <w:rsid w:val="00215A54"/>
    <w:pPr>
      <w:widowControl/>
      <w:spacing w:beforeLines="50" w:afterLines="50"/>
      <w:ind w:firstLineChars="200" w:firstLine="420"/>
      <w:jc w:val="left"/>
    </w:pPr>
    <w:rPr>
      <w:rFonts w:ascii="Arial" w:hAnsi="Arial"/>
      <w:kern w:val="0"/>
      <w:sz w:val="24"/>
      <w:szCs w:val="24"/>
    </w:rPr>
  </w:style>
  <w:style w:type="paragraph" w:styleId="ae">
    <w:name w:val="caption"/>
    <w:aliases w:val="表,Char Char Char1,Char Char Char Char Char1,Char Char Char11,Char Char Char Char Char11, Char Char Char Char Char,信息主题,题注(图注),Char Char Char Char Char,题注(图注) + 居中,图表标题"/>
    <w:basedOn w:val="Default"/>
    <w:next w:val="Default"/>
    <w:link w:val="21"/>
    <w:semiHidden/>
    <w:qFormat/>
    <w:rsid w:val="00215A54"/>
    <w:rPr>
      <w:rFonts w:ascii="黑体" w:eastAsia="黑体"/>
      <w:color w:val="auto"/>
    </w:rPr>
  </w:style>
  <w:style w:type="paragraph" w:customStyle="1" w:styleId="Default">
    <w:name w:val="Default"/>
    <w:link w:val="DefaultChar"/>
    <w:qFormat/>
    <w:rsid w:val="00215A54"/>
    <w:pPr>
      <w:widowControl w:val="0"/>
      <w:autoSpaceDE w:val="0"/>
      <w:autoSpaceDN w:val="0"/>
      <w:adjustRightInd w:val="0"/>
    </w:pPr>
    <w:rPr>
      <w:rFonts w:ascii="Times New Roman" w:eastAsia="宋体" w:hAnsi="Times New Roman" w:cs="Times New Roman"/>
      <w:color w:val="000000"/>
      <w:kern w:val="0"/>
      <w:sz w:val="24"/>
      <w:szCs w:val="24"/>
    </w:rPr>
  </w:style>
  <w:style w:type="paragraph" w:styleId="51">
    <w:name w:val="index 5"/>
    <w:basedOn w:val="a1"/>
    <w:next w:val="a1"/>
    <w:semiHidden/>
    <w:rsid w:val="00215A54"/>
    <w:pPr>
      <w:spacing w:beforeLines="50" w:line="360" w:lineRule="auto"/>
      <w:ind w:leftChars="800" w:left="800" w:firstLineChars="200" w:firstLine="200"/>
    </w:pPr>
    <w:rPr>
      <w:rFonts w:ascii="Arial" w:hAnsi="Arial"/>
      <w:sz w:val="24"/>
      <w:szCs w:val="20"/>
    </w:rPr>
  </w:style>
  <w:style w:type="paragraph" w:styleId="a0">
    <w:name w:val="List Bullet"/>
    <w:basedOn w:val="af"/>
    <w:semiHidden/>
    <w:rsid w:val="00215A54"/>
    <w:pPr>
      <w:widowControl w:val="0"/>
      <w:numPr>
        <w:numId w:val="2"/>
      </w:numPr>
      <w:adjustRightInd w:val="0"/>
      <w:spacing w:before="130" w:after="130" w:line="312" w:lineRule="atLeast"/>
      <w:jc w:val="both"/>
      <w:textAlignment w:val="baseline"/>
    </w:pPr>
    <w:rPr>
      <w:kern w:val="0"/>
      <w:szCs w:val="20"/>
    </w:rPr>
  </w:style>
  <w:style w:type="paragraph" w:styleId="af">
    <w:name w:val="Body Text"/>
    <w:basedOn w:val="a1"/>
    <w:link w:val="33"/>
    <w:semiHidden/>
    <w:qFormat/>
    <w:rsid w:val="00215A54"/>
    <w:pPr>
      <w:widowControl/>
      <w:spacing w:after="120"/>
      <w:jc w:val="left"/>
    </w:pPr>
    <w:rPr>
      <w:rFonts w:ascii="Times New Roman" w:hAnsi="Times New Roman"/>
      <w:szCs w:val="24"/>
    </w:rPr>
  </w:style>
  <w:style w:type="character" w:customStyle="1" w:styleId="af0">
    <w:name w:val="正文文本 字符"/>
    <w:basedOn w:val="a2"/>
    <w:semiHidden/>
    <w:rsid w:val="00215A54"/>
    <w:rPr>
      <w:rFonts w:ascii="Calibri" w:eastAsia="宋体" w:hAnsi="Calibri" w:cs="Times New Roman"/>
    </w:rPr>
  </w:style>
  <w:style w:type="paragraph" w:styleId="af1">
    <w:name w:val="Document Map"/>
    <w:basedOn w:val="a1"/>
    <w:link w:val="22"/>
    <w:semiHidden/>
    <w:qFormat/>
    <w:rsid w:val="00215A54"/>
    <w:rPr>
      <w:rFonts w:ascii="宋体"/>
      <w:sz w:val="18"/>
      <w:szCs w:val="18"/>
    </w:rPr>
  </w:style>
  <w:style w:type="character" w:customStyle="1" w:styleId="af2">
    <w:name w:val="文档结构图 字符"/>
    <w:basedOn w:val="a2"/>
    <w:semiHidden/>
    <w:qFormat/>
    <w:rsid w:val="00215A54"/>
    <w:rPr>
      <w:rFonts w:ascii="Microsoft YaHei UI" w:eastAsia="Microsoft YaHei UI" w:hAnsi="Calibri" w:cs="Times New Roman"/>
      <w:sz w:val="18"/>
      <w:szCs w:val="18"/>
    </w:rPr>
  </w:style>
  <w:style w:type="paragraph" w:styleId="af3">
    <w:name w:val="annotation text"/>
    <w:basedOn w:val="a1"/>
    <w:link w:val="34"/>
    <w:semiHidden/>
    <w:qFormat/>
    <w:rsid w:val="00215A54"/>
    <w:pPr>
      <w:widowControl/>
      <w:jc w:val="left"/>
    </w:pPr>
    <w:rPr>
      <w:rFonts w:ascii="Times New Roman" w:hAnsi="Times New Roman"/>
      <w:szCs w:val="24"/>
    </w:rPr>
  </w:style>
  <w:style w:type="character" w:customStyle="1" w:styleId="af4">
    <w:name w:val="批注文字 字符"/>
    <w:basedOn w:val="a2"/>
    <w:uiPriority w:val="99"/>
    <w:semiHidden/>
    <w:qFormat/>
    <w:rsid w:val="00215A54"/>
    <w:rPr>
      <w:rFonts w:ascii="Calibri" w:eastAsia="宋体" w:hAnsi="Calibri" w:cs="Times New Roman"/>
    </w:rPr>
  </w:style>
  <w:style w:type="paragraph" w:styleId="61">
    <w:name w:val="index 6"/>
    <w:basedOn w:val="a1"/>
    <w:next w:val="a1"/>
    <w:semiHidden/>
    <w:rsid w:val="00215A54"/>
    <w:pPr>
      <w:spacing w:beforeLines="50" w:line="360" w:lineRule="auto"/>
      <w:ind w:leftChars="1000" w:left="1000" w:firstLineChars="200" w:firstLine="200"/>
    </w:pPr>
    <w:rPr>
      <w:rFonts w:ascii="Arial" w:hAnsi="Arial"/>
      <w:sz w:val="24"/>
      <w:szCs w:val="20"/>
    </w:rPr>
  </w:style>
  <w:style w:type="paragraph" w:styleId="35">
    <w:name w:val="Body Text 3"/>
    <w:basedOn w:val="a1"/>
    <w:link w:val="36"/>
    <w:semiHidden/>
    <w:rsid w:val="00215A54"/>
    <w:pPr>
      <w:adjustRightInd w:val="0"/>
      <w:snapToGrid w:val="0"/>
      <w:spacing w:after="120" w:line="360" w:lineRule="auto"/>
    </w:pPr>
    <w:rPr>
      <w:rFonts w:ascii="Times New Roman" w:hAnsi="Times New Roman"/>
      <w:sz w:val="16"/>
      <w:szCs w:val="16"/>
    </w:rPr>
  </w:style>
  <w:style w:type="character" w:customStyle="1" w:styleId="36">
    <w:name w:val="正文文本 3 字符"/>
    <w:basedOn w:val="a2"/>
    <w:link w:val="35"/>
    <w:semiHidden/>
    <w:rsid w:val="00215A54"/>
    <w:rPr>
      <w:rFonts w:ascii="Times New Roman" w:eastAsia="宋体" w:hAnsi="Times New Roman" w:cs="Times New Roman"/>
      <w:sz w:val="16"/>
      <w:szCs w:val="16"/>
    </w:rPr>
  </w:style>
  <w:style w:type="paragraph" w:styleId="af5">
    <w:name w:val="Body Text Indent"/>
    <w:basedOn w:val="a1"/>
    <w:link w:val="23"/>
    <w:uiPriority w:val="99"/>
    <w:semiHidden/>
    <w:qFormat/>
    <w:rsid w:val="00215A54"/>
    <w:pPr>
      <w:widowControl/>
      <w:ind w:firstLine="560"/>
      <w:jc w:val="left"/>
    </w:pPr>
    <w:rPr>
      <w:rFonts w:ascii="Times New Roman" w:hAnsi="Times New Roman"/>
      <w:sz w:val="28"/>
      <w:szCs w:val="20"/>
    </w:rPr>
  </w:style>
  <w:style w:type="character" w:customStyle="1" w:styleId="af6">
    <w:name w:val="正文文本缩进 字符"/>
    <w:basedOn w:val="a2"/>
    <w:uiPriority w:val="99"/>
    <w:semiHidden/>
    <w:rsid w:val="00215A54"/>
    <w:rPr>
      <w:rFonts w:ascii="Calibri" w:eastAsia="宋体" w:hAnsi="Calibri" w:cs="Times New Roman"/>
    </w:rPr>
  </w:style>
  <w:style w:type="paragraph" w:styleId="41">
    <w:name w:val="index 4"/>
    <w:basedOn w:val="a1"/>
    <w:next w:val="a1"/>
    <w:semiHidden/>
    <w:rsid w:val="00215A54"/>
    <w:pPr>
      <w:spacing w:beforeLines="50" w:line="360" w:lineRule="auto"/>
      <w:ind w:leftChars="600" w:left="600" w:firstLineChars="200" w:firstLine="200"/>
    </w:pPr>
    <w:rPr>
      <w:rFonts w:ascii="Arial" w:hAnsi="Arial"/>
      <w:sz w:val="24"/>
      <w:szCs w:val="20"/>
    </w:rPr>
  </w:style>
  <w:style w:type="paragraph" w:styleId="TOC5">
    <w:name w:val="toc 5"/>
    <w:basedOn w:val="a1"/>
    <w:next w:val="a1"/>
    <w:uiPriority w:val="39"/>
    <w:rsid w:val="00215A54"/>
    <w:pPr>
      <w:ind w:leftChars="800" w:left="1680"/>
    </w:pPr>
    <w:rPr>
      <w:rFonts w:asciiTheme="minorHAnsi" w:eastAsiaTheme="minorEastAsia" w:hAnsiTheme="minorHAnsi" w:cstheme="minorBidi"/>
    </w:rPr>
  </w:style>
  <w:style w:type="paragraph" w:styleId="TOC3">
    <w:name w:val="toc 3"/>
    <w:basedOn w:val="a1"/>
    <w:next w:val="a1"/>
    <w:uiPriority w:val="39"/>
    <w:qFormat/>
    <w:rsid w:val="00215A54"/>
    <w:pPr>
      <w:ind w:leftChars="400" w:left="840"/>
    </w:pPr>
  </w:style>
  <w:style w:type="paragraph" w:styleId="af7">
    <w:name w:val="Plain Text"/>
    <w:aliases w:val="普通文字,普通文字 Char,纯文本 Char Char,纯文本 Char Char Char Char,纯文本 Char Char Char,纯文本11,普通文字11, Char11, Char2 Char Char11, Char2 Char Char Char Char Char Char Char Char11, Char2 Char Char Char Char Char Char Char11,纯文本 Char211, Char, Char Char,纯文本111,普通文字111"/>
    <w:basedOn w:val="a1"/>
    <w:link w:val="24"/>
    <w:semiHidden/>
    <w:qFormat/>
    <w:rsid w:val="00215A54"/>
    <w:pPr>
      <w:widowControl/>
      <w:jc w:val="left"/>
    </w:pPr>
    <w:rPr>
      <w:rFonts w:ascii="宋体" w:hAnsi="Courier New"/>
      <w:szCs w:val="20"/>
    </w:rPr>
  </w:style>
  <w:style w:type="character" w:customStyle="1" w:styleId="af8">
    <w:name w:val="纯文本 字符"/>
    <w:aliases w:val="普通文字 字符,普通文字 Char 字符,纯文本 Char Char 字符,纯文本 Char Char Char Char 字符,纯文本 Char Char Char 字符,纯文本11 字符,普通文字11 字符, Char11 字符, Char2 Char Char11 字符, Char2 Char Char Char Char Char Char Char Char11 字符, Char2 Char Char Char Char Char Char Char11 字符, Char 字符"/>
    <w:basedOn w:val="a2"/>
    <w:semiHidden/>
    <w:rsid w:val="00215A54"/>
    <w:rPr>
      <w:rFonts w:asciiTheme="minorEastAsia" w:hAnsi="Courier New" w:cs="Courier New"/>
    </w:rPr>
  </w:style>
  <w:style w:type="paragraph" w:styleId="TOC8">
    <w:name w:val="toc 8"/>
    <w:basedOn w:val="a1"/>
    <w:next w:val="a1"/>
    <w:uiPriority w:val="39"/>
    <w:rsid w:val="00215A54"/>
    <w:pPr>
      <w:ind w:leftChars="1400" w:left="2940"/>
    </w:pPr>
    <w:rPr>
      <w:rFonts w:asciiTheme="minorHAnsi" w:eastAsiaTheme="minorEastAsia" w:hAnsiTheme="minorHAnsi" w:cstheme="minorBidi"/>
    </w:rPr>
  </w:style>
  <w:style w:type="paragraph" w:styleId="37">
    <w:name w:val="index 3"/>
    <w:basedOn w:val="a1"/>
    <w:next w:val="a1"/>
    <w:semiHidden/>
    <w:rsid w:val="00215A54"/>
    <w:pPr>
      <w:spacing w:beforeLines="50" w:line="360" w:lineRule="auto"/>
      <w:ind w:leftChars="400" w:left="400" w:firstLineChars="200" w:firstLine="200"/>
    </w:pPr>
    <w:rPr>
      <w:rFonts w:ascii="Arial" w:hAnsi="Arial"/>
      <w:sz w:val="24"/>
      <w:szCs w:val="20"/>
    </w:rPr>
  </w:style>
  <w:style w:type="paragraph" w:styleId="af9">
    <w:name w:val="Date"/>
    <w:basedOn w:val="a1"/>
    <w:next w:val="a1"/>
    <w:link w:val="25"/>
    <w:semiHidden/>
    <w:qFormat/>
    <w:rsid w:val="00215A54"/>
    <w:pPr>
      <w:widowControl/>
      <w:adjustRightInd w:val="0"/>
      <w:spacing w:line="312" w:lineRule="atLeast"/>
      <w:jc w:val="left"/>
      <w:textAlignment w:val="baseline"/>
    </w:pPr>
    <w:rPr>
      <w:rFonts w:ascii="宋体" w:hAnsi="Times New Roman"/>
      <w:kern w:val="0"/>
      <w:sz w:val="24"/>
      <w:szCs w:val="20"/>
    </w:rPr>
  </w:style>
  <w:style w:type="character" w:customStyle="1" w:styleId="afa">
    <w:name w:val="日期 字符"/>
    <w:basedOn w:val="a2"/>
    <w:semiHidden/>
    <w:qFormat/>
    <w:rsid w:val="00215A54"/>
    <w:rPr>
      <w:rFonts w:ascii="Calibri" w:eastAsia="宋体" w:hAnsi="Calibri" w:cs="Times New Roman"/>
    </w:rPr>
  </w:style>
  <w:style w:type="paragraph" w:styleId="26">
    <w:name w:val="Body Text Indent 2"/>
    <w:basedOn w:val="a1"/>
    <w:link w:val="220"/>
    <w:semiHidden/>
    <w:qFormat/>
    <w:rsid w:val="00215A54"/>
    <w:pPr>
      <w:widowControl/>
      <w:spacing w:after="120" w:line="480" w:lineRule="auto"/>
      <w:ind w:leftChars="200" w:left="420"/>
      <w:jc w:val="left"/>
    </w:pPr>
    <w:rPr>
      <w:rFonts w:ascii="Times New Roman" w:hAnsi="Times New Roman"/>
      <w:szCs w:val="24"/>
    </w:rPr>
  </w:style>
  <w:style w:type="character" w:customStyle="1" w:styleId="27">
    <w:name w:val="正文文本缩进 2 字符"/>
    <w:basedOn w:val="a2"/>
    <w:semiHidden/>
    <w:rsid w:val="00215A54"/>
    <w:rPr>
      <w:rFonts w:ascii="Calibri" w:eastAsia="宋体" w:hAnsi="Calibri" w:cs="Times New Roman"/>
    </w:rPr>
  </w:style>
  <w:style w:type="paragraph" w:styleId="afb">
    <w:name w:val="endnote text"/>
    <w:basedOn w:val="a1"/>
    <w:link w:val="28"/>
    <w:uiPriority w:val="99"/>
    <w:semiHidden/>
    <w:qFormat/>
    <w:rsid w:val="00215A54"/>
    <w:pPr>
      <w:widowControl/>
      <w:snapToGrid w:val="0"/>
      <w:spacing w:line="360" w:lineRule="auto"/>
      <w:ind w:firstLineChars="200" w:firstLine="200"/>
      <w:jc w:val="left"/>
    </w:pPr>
  </w:style>
  <w:style w:type="character" w:customStyle="1" w:styleId="afc">
    <w:name w:val="尾注文本 字符"/>
    <w:basedOn w:val="a2"/>
    <w:uiPriority w:val="99"/>
    <w:semiHidden/>
    <w:rsid w:val="00215A54"/>
    <w:rPr>
      <w:rFonts w:ascii="Calibri" w:eastAsia="宋体" w:hAnsi="Calibri" w:cs="Times New Roman"/>
    </w:rPr>
  </w:style>
  <w:style w:type="paragraph" w:styleId="afd">
    <w:name w:val="Balloon Text"/>
    <w:basedOn w:val="a1"/>
    <w:link w:val="29"/>
    <w:uiPriority w:val="99"/>
    <w:semiHidden/>
    <w:qFormat/>
    <w:rsid w:val="00215A54"/>
    <w:rPr>
      <w:sz w:val="18"/>
      <w:szCs w:val="18"/>
    </w:rPr>
  </w:style>
  <w:style w:type="character" w:customStyle="1" w:styleId="afe">
    <w:name w:val="批注框文本 字符"/>
    <w:basedOn w:val="a2"/>
    <w:uiPriority w:val="99"/>
    <w:semiHidden/>
    <w:rsid w:val="00215A54"/>
    <w:rPr>
      <w:rFonts w:ascii="Calibri" w:eastAsia="宋体" w:hAnsi="Calibri" w:cs="Times New Roman"/>
      <w:sz w:val="18"/>
      <w:szCs w:val="18"/>
    </w:rPr>
  </w:style>
  <w:style w:type="paragraph" w:styleId="aff">
    <w:name w:val="Signature"/>
    <w:basedOn w:val="a1"/>
    <w:link w:val="aff0"/>
    <w:semiHidden/>
    <w:rsid w:val="00215A54"/>
    <w:pPr>
      <w:adjustRightInd w:val="0"/>
      <w:textAlignment w:val="baseline"/>
    </w:pPr>
    <w:rPr>
      <w:rFonts w:ascii="Times New Roman" w:hAnsi="Times New Roman"/>
      <w:kern w:val="0"/>
      <w:szCs w:val="20"/>
    </w:rPr>
  </w:style>
  <w:style w:type="character" w:customStyle="1" w:styleId="aff0">
    <w:name w:val="签名 字符"/>
    <w:basedOn w:val="a2"/>
    <w:link w:val="aff"/>
    <w:semiHidden/>
    <w:rsid w:val="00215A54"/>
    <w:rPr>
      <w:rFonts w:ascii="Times New Roman" w:eastAsia="宋体" w:hAnsi="Times New Roman" w:cs="Times New Roman"/>
      <w:kern w:val="0"/>
      <w:szCs w:val="20"/>
    </w:rPr>
  </w:style>
  <w:style w:type="paragraph" w:styleId="TOC1">
    <w:name w:val="toc 1"/>
    <w:basedOn w:val="a1"/>
    <w:next w:val="a1"/>
    <w:uiPriority w:val="39"/>
    <w:qFormat/>
    <w:rsid w:val="00215A54"/>
    <w:pPr>
      <w:tabs>
        <w:tab w:val="right" w:leader="dot" w:pos="8296"/>
      </w:tabs>
      <w:spacing w:line="360" w:lineRule="auto"/>
    </w:pPr>
    <w:rPr>
      <w:rFonts w:ascii="Times New Roman" w:hAnsi="Times New Roman"/>
      <w:b/>
      <w:sz w:val="24"/>
    </w:rPr>
  </w:style>
  <w:style w:type="paragraph" w:styleId="TOC4">
    <w:name w:val="toc 4"/>
    <w:basedOn w:val="a1"/>
    <w:next w:val="a1"/>
    <w:uiPriority w:val="39"/>
    <w:rsid w:val="00215A54"/>
    <w:pPr>
      <w:ind w:leftChars="600" w:left="1260"/>
    </w:pPr>
    <w:rPr>
      <w:rFonts w:asciiTheme="minorHAnsi" w:eastAsiaTheme="minorEastAsia" w:hAnsiTheme="minorHAnsi" w:cstheme="minorBidi"/>
    </w:rPr>
  </w:style>
  <w:style w:type="paragraph" w:styleId="11">
    <w:name w:val="index 1"/>
    <w:basedOn w:val="a1"/>
    <w:next w:val="a1"/>
    <w:autoRedefine/>
    <w:semiHidden/>
    <w:unhideWhenUsed/>
    <w:rsid w:val="00215A54"/>
  </w:style>
  <w:style w:type="paragraph" w:styleId="aff1">
    <w:name w:val="index heading"/>
    <w:basedOn w:val="a1"/>
    <w:next w:val="11"/>
    <w:semiHidden/>
    <w:rsid w:val="00215A54"/>
    <w:pPr>
      <w:widowControl/>
      <w:spacing w:beforeLines="50" w:after="240"/>
      <w:ind w:firstLine="357"/>
    </w:pPr>
    <w:rPr>
      <w:rFonts w:ascii="Arial" w:eastAsia="PMingLiU" w:hAnsi="Arial"/>
      <w:b/>
      <w:kern w:val="0"/>
      <w:szCs w:val="20"/>
      <w:lang w:eastAsia="zh-TW"/>
    </w:rPr>
  </w:style>
  <w:style w:type="paragraph" w:styleId="aff2">
    <w:name w:val="Subtitle"/>
    <w:basedOn w:val="a1"/>
    <w:next w:val="a1"/>
    <w:link w:val="aff3"/>
    <w:qFormat/>
    <w:rsid w:val="00215A54"/>
    <w:pPr>
      <w:widowControl/>
      <w:spacing w:before="240" w:after="60" w:line="312" w:lineRule="auto"/>
      <w:ind w:firstLineChars="200" w:firstLine="200"/>
      <w:jc w:val="center"/>
      <w:outlineLvl w:val="1"/>
    </w:pPr>
    <w:rPr>
      <w:rFonts w:ascii="Cambria" w:hAnsi="Cambria"/>
      <w:b/>
      <w:bCs/>
      <w:kern w:val="28"/>
      <w:sz w:val="32"/>
      <w:szCs w:val="32"/>
    </w:rPr>
  </w:style>
  <w:style w:type="character" w:customStyle="1" w:styleId="aff3">
    <w:name w:val="副标题 字符"/>
    <w:basedOn w:val="a2"/>
    <w:link w:val="aff2"/>
    <w:qFormat/>
    <w:rsid w:val="00215A54"/>
    <w:rPr>
      <w:rFonts w:ascii="Cambria" w:eastAsia="宋体" w:hAnsi="Cambria" w:cs="Times New Roman"/>
      <w:b/>
      <w:bCs/>
      <w:kern w:val="28"/>
      <w:sz w:val="32"/>
      <w:szCs w:val="32"/>
    </w:rPr>
  </w:style>
  <w:style w:type="paragraph" w:styleId="aff4">
    <w:name w:val="footnote text"/>
    <w:aliases w:val="Footnote Text Char"/>
    <w:basedOn w:val="a1"/>
    <w:link w:val="38"/>
    <w:semiHidden/>
    <w:qFormat/>
    <w:rsid w:val="00215A54"/>
    <w:pPr>
      <w:widowControl/>
      <w:snapToGrid w:val="0"/>
      <w:jc w:val="left"/>
    </w:pPr>
    <w:rPr>
      <w:rFonts w:ascii="Times New Roman" w:hAnsi="Times New Roman"/>
      <w:sz w:val="18"/>
      <w:szCs w:val="18"/>
    </w:rPr>
  </w:style>
  <w:style w:type="character" w:customStyle="1" w:styleId="aff5">
    <w:name w:val="脚注文本 字符"/>
    <w:aliases w:val="Footnote Text Char 字符,Char 字符"/>
    <w:basedOn w:val="a2"/>
    <w:semiHidden/>
    <w:qFormat/>
    <w:rsid w:val="00215A54"/>
    <w:rPr>
      <w:rFonts w:ascii="Calibri" w:eastAsia="宋体" w:hAnsi="Calibri" w:cs="Times New Roman"/>
      <w:sz w:val="18"/>
      <w:szCs w:val="18"/>
    </w:rPr>
  </w:style>
  <w:style w:type="paragraph" w:styleId="TOC6">
    <w:name w:val="toc 6"/>
    <w:basedOn w:val="a1"/>
    <w:next w:val="a1"/>
    <w:uiPriority w:val="39"/>
    <w:rsid w:val="00215A54"/>
    <w:pPr>
      <w:ind w:leftChars="1000" w:left="2100"/>
    </w:pPr>
    <w:rPr>
      <w:rFonts w:asciiTheme="minorHAnsi" w:eastAsiaTheme="minorEastAsia" w:hAnsiTheme="minorHAnsi" w:cstheme="minorBidi"/>
    </w:rPr>
  </w:style>
  <w:style w:type="paragraph" w:styleId="39">
    <w:name w:val="Body Text Indent 3"/>
    <w:basedOn w:val="a1"/>
    <w:link w:val="330"/>
    <w:semiHidden/>
    <w:rsid w:val="00215A54"/>
    <w:pPr>
      <w:spacing w:after="120"/>
      <w:ind w:leftChars="200" w:left="420"/>
    </w:pPr>
    <w:rPr>
      <w:rFonts w:eastAsia="楷体_GB2312"/>
      <w:kern w:val="0"/>
      <w:sz w:val="16"/>
      <w:szCs w:val="20"/>
    </w:rPr>
  </w:style>
  <w:style w:type="character" w:customStyle="1" w:styleId="3a">
    <w:name w:val="正文文本缩进 3 字符"/>
    <w:basedOn w:val="a2"/>
    <w:semiHidden/>
    <w:rsid w:val="00215A54"/>
    <w:rPr>
      <w:rFonts w:ascii="Calibri" w:eastAsia="宋体" w:hAnsi="Calibri" w:cs="Times New Roman"/>
      <w:sz w:val="16"/>
      <w:szCs w:val="16"/>
    </w:rPr>
  </w:style>
  <w:style w:type="paragraph" w:styleId="71">
    <w:name w:val="index 7"/>
    <w:basedOn w:val="a1"/>
    <w:next w:val="a1"/>
    <w:semiHidden/>
    <w:rsid w:val="00215A54"/>
    <w:pPr>
      <w:spacing w:beforeLines="50" w:line="360" w:lineRule="auto"/>
      <w:ind w:leftChars="1200" w:left="1200" w:firstLineChars="200" w:firstLine="200"/>
    </w:pPr>
    <w:rPr>
      <w:rFonts w:ascii="Arial" w:hAnsi="Arial"/>
      <w:sz w:val="24"/>
      <w:szCs w:val="20"/>
    </w:rPr>
  </w:style>
  <w:style w:type="paragraph" w:styleId="91">
    <w:name w:val="index 9"/>
    <w:basedOn w:val="a1"/>
    <w:next w:val="a1"/>
    <w:semiHidden/>
    <w:rsid w:val="00215A54"/>
    <w:pPr>
      <w:spacing w:beforeLines="50" w:line="360" w:lineRule="auto"/>
      <w:ind w:leftChars="1600" w:left="1600" w:firstLineChars="200" w:firstLine="200"/>
    </w:pPr>
    <w:rPr>
      <w:rFonts w:ascii="Arial" w:hAnsi="Arial"/>
      <w:sz w:val="24"/>
      <w:szCs w:val="20"/>
    </w:rPr>
  </w:style>
  <w:style w:type="paragraph" w:styleId="aff6">
    <w:name w:val="table of figures"/>
    <w:basedOn w:val="a1"/>
    <w:next w:val="a1"/>
    <w:link w:val="aff7"/>
    <w:uiPriority w:val="99"/>
    <w:semiHidden/>
    <w:rsid w:val="00215A54"/>
    <w:pPr>
      <w:widowControl/>
      <w:adjustRightInd w:val="0"/>
      <w:ind w:left="420" w:hanging="420"/>
      <w:jc w:val="left"/>
    </w:pPr>
    <w:rPr>
      <w:smallCaps/>
      <w:kern w:val="0"/>
      <w:sz w:val="20"/>
      <w:szCs w:val="20"/>
    </w:rPr>
  </w:style>
  <w:style w:type="paragraph" w:styleId="TOC2">
    <w:name w:val="toc 2"/>
    <w:basedOn w:val="a1"/>
    <w:next w:val="a1"/>
    <w:uiPriority w:val="39"/>
    <w:qFormat/>
    <w:rsid w:val="00215A54"/>
    <w:pPr>
      <w:widowControl/>
      <w:spacing w:line="360" w:lineRule="auto"/>
      <w:ind w:leftChars="200" w:left="200"/>
    </w:pPr>
    <w:rPr>
      <w:rFonts w:ascii="Times New Roman" w:hAnsi="Times New Roman" w:cs="宋体"/>
      <w:kern w:val="0"/>
      <w:sz w:val="24"/>
      <w:szCs w:val="24"/>
    </w:rPr>
  </w:style>
  <w:style w:type="paragraph" w:styleId="TOC9">
    <w:name w:val="toc 9"/>
    <w:basedOn w:val="a1"/>
    <w:next w:val="a1"/>
    <w:uiPriority w:val="39"/>
    <w:rsid w:val="00215A54"/>
    <w:pPr>
      <w:ind w:leftChars="1600" w:left="3360"/>
    </w:pPr>
    <w:rPr>
      <w:rFonts w:asciiTheme="minorHAnsi" w:eastAsiaTheme="minorEastAsia" w:hAnsiTheme="minorHAnsi" w:cstheme="minorBidi"/>
    </w:rPr>
  </w:style>
  <w:style w:type="paragraph" w:styleId="2a">
    <w:name w:val="Body Text 2"/>
    <w:basedOn w:val="a1"/>
    <w:link w:val="221"/>
    <w:semiHidden/>
    <w:qFormat/>
    <w:rsid w:val="00215A54"/>
    <w:pPr>
      <w:widowControl/>
      <w:spacing w:before="156" w:after="156"/>
      <w:jc w:val="center"/>
    </w:pPr>
    <w:rPr>
      <w:rFonts w:ascii="Times New Roman" w:hAnsi="Times New Roman"/>
      <w:szCs w:val="24"/>
    </w:rPr>
  </w:style>
  <w:style w:type="character" w:customStyle="1" w:styleId="2b">
    <w:name w:val="正文文本 2 字符"/>
    <w:basedOn w:val="a2"/>
    <w:semiHidden/>
    <w:rsid w:val="00215A54"/>
    <w:rPr>
      <w:rFonts w:ascii="Calibri" w:eastAsia="宋体" w:hAnsi="Calibri" w:cs="Times New Roman"/>
    </w:rPr>
  </w:style>
  <w:style w:type="paragraph" w:styleId="HTML">
    <w:name w:val="HTML Preformatted"/>
    <w:basedOn w:val="a1"/>
    <w:link w:val="HTML3"/>
    <w:uiPriority w:val="99"/>
    <w:semiHidden/>
    <w:qFormat/>
    <w:rsid w:val="00215A54"/>
    <w:rPr>
      <w:rFonts w:ascii="宋体" w:eastAsia="Times New Roman" w:hAnsi="宋体"/>
      <w:kern w:val="0"/>
      <w:sz w:val="24"/>
      <w:szCs w:val="20"/>
    </w:rPr>
  </w:style>
  <w:style w:type="character" w:customStyle="1" w:styleId="HTML0">
    <w:name w:val="HTML 预设格式 字符"/>
    <w:basedOn w:val="a2"/>
    <w:semiHidden/>
    <w:qFormat/>
    <w:rsid w:val="00215A54"/>
    <w:rPr>
      <w:rFonts w:ascii="Courier New" w:eastAsia="宋体" w:hAnsi="Courier New" w:cs="Courier New"/>
      <w:sz w:val="20"/>
      <w:szCs w:val="20"/>
    </w:rPr>
  </w:style>
  <w:style w:type="paragraph" w:styleId="aff8">
    <w:name w:val="Normal (Web)"/>
    <w:aliases w:val="普通 (Web)"/>
    <w:basedOn w:val="a1"/>
    <w:uiPriority w:val="99"/>
    <w:semiHidden/>
    <w:qFormat/>
    <w:rsid w:val="00215A54"/>
    <w:pPr>
      <w:widowControl/>
      <w:spacing w:before="100" w:beforeAutospacing="1" w:after="100" w:afterAutospacing="1"/>
      <w:jc w:val="left"/>
    </w:pPr>
    <w:rPr>
      <w:rFonts w:ascii="宋体" w:hAnsi="宋体" w:cs="宋体"/>
      <w:color w:val="000000"/>
      <w:kern w:val="0"/>
      <w:sz w:val="24"/>
      <w:szCs w:val="24"/>
    </w:rPr>
  </w:style>
  <w:style w:type="paragraph" w:styleId="2c">
    <w:name w:val="index 2"/>
    <w:basedOn w:val="a1"/>
    <w:next w:val="a1"/>
    <w:semiHidden/>
    <w:rsid w:val="00215A54"/>
    <w:pPr>
      <w:spacing w:beforeLines="50" w:line="360" w:lineRule="auto"/>
      <w:ind w:leftChars="200" w:left="200" w:firstLineChars="200" w:firstLine="200"/>
    </w:pPr>
    <w:rPr>
      <w:rFonts w:ascii="Arial" w:hAnsi="Arial"/>
      <w:sz w:val="24"/>
      <w:szCs w:val="20"/>
    </w:rPr>
  </w:style>
  <w:style w:type="paragraph" w:styleId="aff9">
    <w:name w:val="Title"/>
    <w:basedOn w:val="a1"/>
    <w:next w:val="a1"/>
    <w:link w:val="3b"/>
    <w:uiPriority w:val="10"/>
    <w:qFormat/>
    <w:rsid w:val="00215A54"/>
    <w:pPr>
      <w:spacing w:before="240" w:after="60"/>
      <w:jc w:val="center"/>
      <w:outlineLvl w:val="0"/>
    </w:pPr>
    <w:rPr>
      <w:rFonts w:ascii="Cambria" w:hAnsi="Cambria"/>
      <w:b/>
      <w:kern w:val="0"/>
      <w:sz w:val="32"/>
      <w:szCs w:val="20"/>
    </w:rPr>
  </w:style>
  <w:style w:type="character" w:customStyle="1" w:styleId="affa">
    <w:name w:val="标题 字符"/>
    <w:basedOn w:val="a2"/>
    <w:uiPriority w:val="10"/>
    <w:rsid w:val="00215A54"/>
    <w:rPr>
      <w:rFonts w:asciiTheme="majorHAnsi" w:eastAsiaTheme="majorEastAsia" w:hAnsiTheme="majorHAnsi" w:cstheme="majorBidi"/>
      <w:b/>
      <w:bCs/>
      <w:sz w:val="32"/>
      <w:szCs w:val="32"/>
    </w:rPr>
  </w:style>
  <w:style w:type="paragraph" w:styleId="affb">
    <w:name w:val="annotation subject"/>
    <w:basedOn w:val="af3"/>
    <w:next w:val="af3"/>
    <w:link w:val="3c"/>
    <w:uiPriority w:val="99"/>
    <w:semiHidden/>
    <w:qFormat/>
    <w:rsid w:val="00215A54"/>
    <w:pPr>
      <w:widowControl w:val="0"/>
    </w:pPr>
    <w:rPr>
      <w:rFonts w:ascii="Calibri" w:hAnsi="Calibri"/>
      <w:b/>
      <w:bCs/>
      <w:kern w:val="0"/>
      <w:sz w:val="20"/>
    </w:rPr>
  </w:style>
  <w:style w:type="character" w:customStyle="1" w:styleId="affc">
    <w:name w:val="批注主题 字符"/>
    <w:basedOn w:val="af4"/>
    <w:uiPriority w:val="99"/>
    <w:semiHidden/>
    <w:rsid w:val="00215A54"/>
    <w:rPr>
      <w:rFonts w:ascii="Calibri" w:eastAsia="宋体" w:hAnsi="Calibri" w:cs="Times New Roman"/>
      <w:b/>
      <w:bCs/>
    </w:rPr>
  </w:style>
  <w:style w:type="paragraph" w:styleId="affd">
    <w:name w:val="Body Text First Indent"/>
    <w:basedOn w:val="af"/>
    <w:link w:val="15"/>
    <w:uiPriority w:val="99"/>
    <w:semiHidden/>
    <w:rsid w:val="00215A54"/>
    <w:pPr>
      <w:widowControl w:val="0"/>
      <w:ind w:firstLineChars="100" w:firstLine="420"/>
      <w:jc w:val="both"/>
    </w:pPr>
    <w:rPr>
      <w:rFonts w:ascii="Calibri" w:hAnsi="Calibri"/>
    </w:rPr>
  </w:style>
  <w:style w:type="character" w:customStyle="1" w:styleId="affe">
    <w:name w:val="正文文本首行缩进 字符"/>
    <w:basedOn w:val="af0"/>
    <w:semiHidden/>
    <w:rsid w:val="00215A54"/>
    <w:rPr>
      <w:rFonts w:ascii="Calibri" w:eastAsia="宋体" w:hAnsi="Calibri" w:cs="Times New Roman"/>
    </w:rPr>
  </w:style>
  <w:style w:type="table" w:styleId="afff">
    <w:name w:val="Table Grid"/>
    <w:basedOn w:val="a3"/>
    <w:uiPriority w:val="59"/>
    <w:qFormat/>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16">
    <w:name w:val="Table Colorful 1"/>
    <w:basedOn w:val="a3"/>
    <w:uiPriority w:val="99"/>
    <w:semiHidden/>
    <w:unhideWhenUsed/>
    <w:rsid w:val="00215A54"/>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il"/>
          <w:tr2bl w:val="nil"/>
        </w:tcBorders>
        <w:shd w:val="solid" w:color="000000" w:fill="FFFFFF"/>
      </w:tcPr>
    </w:tblStylePr>
    <w:tblStylePr w:type="firstCol">
      <w:rPr>
        <w:rFonts w:cs="Times New Roman"/>
        <w:b/>
        <w:bCs/>
        <w:i/>
        <w:iCs/>
      </w:rPr>
      <w:tblPr/>
      <w:tcPr>
        <w:tcBorders>
          <w:tl2br w:val="nil"/>
          <w:tr2bl w:val="nil"/>
        </w:tcBorders>
        <w:shd w:val="solid" w:color="000080" w:fill="FFFFFF"/>
      </w:tcPr>
    </w:tblStylePr>
    <w:tblStylePr w:type="nwCell">
      <w:rPr>
        <w:rFonts w:cs="Times New Roman"/>
      </w:rPr>
      <w:tblPr/>
      <w:tcPr>
        <w:tcBorders>
          <w:tl2br w:val="nil"/>
          <w:tr2bl w:val="nil"/>
        </w:tcBorders>
        <w:shd w:val="solid" w:color="000000" w:fill="FFFFFF"/>
      </w:tcPr>
    </w:tblStylePr>
    <w:tblStylePr w:type="swCell">
      <w:rPr>
        <w:rFonts w:cs="Times New Roman"/>
        <w:b/>
        <w:bCs/>
        <w:i w:val="0"/>
        <w:iCs w:val="0"/>
      </w:rPr>
      <w:tblPr/>
      <w:tcPr>
        <w:tcBorders>
          <w:tl2br w:val="nil"/>
          <w:tr2bl w:val="nil"/>
        </w:tcBorders>
      </w:tcPr>
    </w:tblStylePr>
  </w:style>
  <w:style w:type="table" w:styleId="72">
    <w:name w:val="Table Grid 7"/>
    <w:basedOn w:val="a3"/>
    <w:rsid w:val="00215A54"/>
    <w:pPr>
      <w:widowControl w:val="0"/>
      <w:jc w:val="both"/>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nil"/>
          <w:bottom w:val="single" w:sz="12" w:space="0" w:color="000000"/>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3-2">
    <w:name w:val="Medium Grid 3 Accent 2"/>
    <w:basedOn w:val="a3"/>
    <w:uiPriority w:val="30"/>
    <w:semiHidden/>
    <w:unhideWhenUsed/>
    <w:rsid w:val="00215A54"/>
    <w:rPr>
      <w:rFonts w:ascii="Arial" w:eastAsia="宋体" w:hAnsi="Arial" w:cs="Times New Roman"/>
      <w:b/>
      <w:bCs/>
      <w:i/>
      <w:iCs/>
      <w:color w:val="4F81BD"/>
    </w:rPr>
    <w:tblPr>
      <w:tblBorders>
        <w:top w:val="single" w:sz="8" w:space="0" w:color="ED7D31"/>
        <w:bottom w:val="single" w:sz="8" w:space="0" w:color="ED7D31"/>
      </w:tblBorders>
    </w:tblPr>
    <w:tblStylePr w:type="firstRow">
      <w:pPr>
        <w:spacing w:before="0" w:after="0" w:line="240" w:lineRule="auto"/>
      </w:pPr>
      <w:rPr>
        <w:b/>
        <w:bCs/>
        <w:i w:val="0"/>
        <w:iCs w:val="0"/>
        <w:color w:val="FFFFFF"/>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i w:val="0"/>
        <w:iCs w:val="0"/>
        <w:color w:val="FFFFFF"/>
      </w:rPr>
      <w:tblPr/>
      <w:tcPr>
        <w:tcBorders>
          <w:top w:val="single" w:sz="8" w:space="0" w:color="ED7D31"/>
          <w:left w:val="nil"/>
          <w:bottom w:val="single" w:sz="8" w:space="0" w:color="ED7D31"/>
          <w:right w:val="nil"/>
          <w:insideH w:val="nil"/>
          <w:insideV w:val="nil"/>
        </w:tcBorders>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character" w:styleId="afff0">
    <w:name w:val="Strong"/>
    <w:uiPriority w:val="22"/>
    <w:qFormat/>
    <w:rsid w:val="00215A54"/>
    <w:rPr>
      <w:b/>
      <w:bCs/>
    </w:rPr>
  </w:style>
  <w:style w:type="character" w:styleId="afff1">
    <w:name w:val="endnote reference"/>
    <w:uiPriority w:val="99"/>
    <w:semiHidden/>
    <w:qFormat/>
    <w:rsid w:val="00215A54"/>
    <w:rPr>
      <w:vertAlign w:val="superscript"/>
    </w:rPr>
  </w:style>
  <w:style w:type="character" w:styleId="afff2">
    <w:name w:val="page number"/>
    <w:basedOn w:val="a2"/>
    <w:semiHidden/>
    <w:qFormat/>
    <w:rsid w:val="00215A54"/>
  </w:style>
  <w:style w:type="character" w:styleId="afff3">
    <w:name w:val="FollowedHyperlink"/>
    <w:basedOn w:val="a2"/>
    <w:uiPriority w:val="99"/>
    <w:semiHidden/>
    <w:rsid w:val="00215A54"/>
    <w:rPr>
      <w:color w:val="800080"/>
      <w:u w:val="single"/>
    </w:rPr>
  </w:style>
  <w:style w:type="character" w:styleId="afff4">
    <w:name w:val="Emphasis"/>
    <w:uiPriority w:val="20"/>
    <w:qFormat/>
    <w:rsid w:val="00215A54"/>
    <w:rPr>
      <w:rFonts w:ascii="Times New Roman" w:eastAsia="楷体_GB2312" w:hAnsi="Times New Roman" w:cs="Times New Roman"/>
      <w:b/>
      <w:bCs/>
      <w:spacing w:val="6"/>
      <w:w w:val="100"/>
      <w:kern w:val="2"/>
      <w:position w:val="0"/>
      <w:sz w:val="25"/>
      <w:szCs w:val="25"/>
    </w:rPr>
  </w:style>
  <w:style w:type="character" w:styleId="HTML1">
    <w:name w:val="HTML Typewriter"/>
    <w:semiHidden/>
    <w:rsid w:val="00215A54"/>
    <w:rPr>
      <w:rFonts w:ascii="宋体" w:eastAsia="宋体" w:hAnsi="宋体" w:cs="宋体"/>
      <w:sz w:val="24"/>
      <w:szCs w:val="24"/>
    </w:rPr>
  </w:style>
  <w:style w:type="character" w:styleId="afff5">
    <w:name w:val="Hyperlink"/>
    <w:aliases w:val="超级链接"/>
    <w:uiPriority w:val="99"/>
    <w:qFormat/>
    <w:rsid w:val="00215A54"/>
    <w:rPr>
      <w:color w:val="0000FF"/>
      <w:u w:val="single"/>
    </w:rPr>
  </w:style>
  <w:style w:type="character" w:styleId="afff6">
    <w:name w:val="annotation reference"/>
    <w:semiHidden/>
    <w:qFormat/>
    <w:rsid w:val="00215A54"/>
    <w:rPr>
      <w:sz w:val="21"/>
      <w:szCs w:val="21"/>
    </w:rPr>
  </w:style>
  <w:style w:type="character" w:styleId="afff7">
    <w:name w:val="footnote reference"/>
    <w:semiHidden/>
    <w:qFormat/>
    <w:rsid w:val="00215A54"/>
    <w:rPr>
      <w:vertAlign w:val="superscript"/>
    </w:rPr>
  </w:style>
  <w:style w:type="paragraph" w:customStyle="1" w:styleId="17">
    <w:name w:val="列出段落1"/>
    <w:basedOn w:val="a1"/>
    <w:uiPriority w:val="34"/>
    <w:semiHidden/>
    <w:qFormat/>
    <w:rsid w:val="00215A54"/>
    <w:pPr>
      <w:ind w:firstLineChars="200" w:firstLine="420"/>
    </w:pPr>
  </w:style>
  <w:style w:type="character" w:customStyle="1" w:styleId="22">
    <w:name w:val="文档结构图 字符2"/>
    <w:link w:val="af1"/>
    <w:semiHidden/>
    <w:qFormat/>
    <w:rsid w:val="00215A54"/>
    <w:rPr>
      <w:rFonts w:ascii="宋体" w:eastAsia="宋体" w:hAnsi="Calibri" w:cs="Times New Roman"/>
      <w:sz w:val="18"/>
      <w:szCs w:val="18"/>
    </w:rPr>
  </w:style>
  <w:style w:type="character" w:customStyle="1" w:styleId="29">
    <w:name w:val="批注框文本 字符2"/>
    <w:link w:val="afd"/>
    <w:uiPriority w:val="99"/>
    <w:semiHidden/>
    <w:qFormat/>
    <w:rsid w:val="00215A54"/>
    <w:rPr>
      <w:rFonts w:ascii="Calibri" w:eastAsia="宋体" w:hAnsi="Calibri" w:cs="Times New Roman"/>
      <w:sz w:val="18"/>
      <w:szCs w:val="18"/>
    </w:rPr>
  </w:style>
  <w:style w:type="character" w:customStyle="1" w:styleId="1Char">
    <w:name w:val="标题 1 Char"/>
    <w:aliases w:val="Section Heading Char,一级 Char,一级标题 Char,章节 Char,标题 1 Char Char Char1,标题 1 Char Char Char Char,Heading One Char1,篇 Char1,章标题 Char1,H1 Char1,NMP Heading 1 Char1,h1 Char1,1st level Char1,Section Head Char1,l1 Char1,1 Char1,H11 Char1,H12 Char1"/>
    <w:semiHidden/>
    <w:qFormat/>
    <w:rsid w:val="00215A54"/>
    <w:rPr>
      <w:b/>
      <w:bCs/>
      <w:kern w:val="44"/>
      <w:sz w:val="44"/>
      <w:szCs w:val="44"/>
    </w:rPr>
  </w:style>
  <w:style w:type="character" w:customStyle="1" w:styleId="Char1">
    <w:name w:val="页脚 Char1"/>
    <w:semiHidden/>
    <w:qFormat/>
    <w:rsid w:val="00215A54"/>
    <w:rPr>
      <w:sz w:val="18"/>
      <w:szCs w:val="18"/>
    </w:rPr>
  </w:style>
  <w:style w:type="character" w:customStyle="1" w:styleId="12">
    <w:name w:val="标题 1 字符2"/>
    <w:aliases w:val="Heading One 字符2,篇 字符2,章标题 字符2,H1 字符2,NMP Heading 1 字符2,h1 字符2,1st level 字符2,Section Head 字符2,l1 字符2,1 字符2,H11 字符2,H12 字符2,H13 字符2,H14 字符2,H15 字符2,H16 字符2,H17 字符2,PIM 1 字符2,Arial 14 Fett 字符2,Arial 14 Fett1 字符2,Arial 14 Fett2 字符2,Head1 字符2"/>
    <w:link w:val="1"/>
    <w:uiPriority w:val="9"/>
    <w:qFormat/>
    <w:rsid w:val="00215A54"/>
    <w:rPr>
      <w:rFonts w:ascii="Times New Roman" w:eastAsia="宋体" w:hAnsi="Times New Roman" w:cs="Times New Roman"/>
      <w:b/>
      <w:bCs/>
      <w:kern w:val="44"/>
      <w:sz w:val="44"/>
      <w:szCs w:val="44"/>
    </w:rPr>
  </w:style>
  <w:style w:type="table" w:customStyle="1" w:styleId="18">
    <w:name w:val="网格型1"/>
    <w:basedOn w:val="a3"/>
    <w:qFormat/>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faultChar">
    <w:name w:val="Default Char"/>
    <w:link w:val="Default"/>
    <w:qFormat/>
    <w:rsid w:val="00215A54"/>
    <w:rPr>
      <w:rFonts w:ascii="Times New Roman" w:eastAsia="宋体" w:hAnsi="Times New Roman" w:cs="Times New Roman"/>
      <w:color w:val="000000"/>
      <w:kern w:val="0"/>
      <w:sz w:val="24"/>
      <w:szCs w:val="24"/>
    </w:rPr>
  </w:style>
  <w:style w:type="character" w:customStyle="1" w:styleId="Char">
    <w:name w:val="日期 Char"/>
    <w:basedOn w:val="a2"/>
    <w:uiPriority w:val="99"/>
    <w:semiHidden/>
    <w:qFormat/>
    <w:rsid w:val="00215A54"/>
  </w:style>
  <w:style w:type="character" w:customStyle="1" w:styleId="25">
    <w:name w:val="日期 字符2"/>
    <w:link w:val="af9"/>
    <w:semiHidden/>
    <w:qFormat/>
    <w:rsid w:val="00215A54"/>
    <w:rPr>
      <w:rFonts w:ascii="宋体" w:eastAsia="宋体" w:hAnsi="Times New Roman" w:cs="Times New Roman"/>
      <w:kern w:val="0"/>
      <w:sz w:val="24"/>
      <w:szCs w:val="20"/>
    </w:rPr>
  </w:style>
  <w:style w:type="character" w:customStyle="1" w:styleId="Char0">
    <w:name w:val="正文文本缩进 Char"/>
    <w:aliases w:val="PI Char,正文缩进 Char1,表正文 Char1,正文非缩进 Char1,段1 Char,特点 Char1,ALT+Z Char,水上软件 Char,正文双线 Char,正文（图说明文字居中） Char,首行缩进 Char,标题四 Char,正文(首行缩进两字) Char,正文(首行缩进两字)1 Char,正文缩进（首行缩进两字） Char,鋘drad Char,???änd Char,正文不缩进 Char,Indent 1 Char,正文编号 Char"/>
    <w:basedOn w:val="a2"/>
    <w:semiHidden/>
    <w:qFormat/>
    <w:rsid w:val="00215A54"/>
  </w:style>
  <w:style w:type="character" w:customStyle="1" w:styleId="23">
    <w:name w:val="正文文本缩进 字符2"/>
    <w:link w:val="af5"/>
    <w:uiPriority w:val="99"/>
    <w:semiHidden/>
    <w:qFormat/>
    <w:rsid w:val="00215A54"/>
    <w:rPr>
      <w:rFonts w:ascii="Times New Roman" w:eastAsia="宋体" w:hAnsi="Times New Roman" w:cs="Times New Roman"/>
      <w:sz w:val="28"/>
      <w:szCs w:val="20"/>
    </w:rPr>
  </w:style>
  <w:style w:type="paragraph" w:customStyle="1" w:styleId="M1">
    <w:name w:val="M正文1"/>
    <w:basedOn w:val="a1"/>
    <w:link w:val="M1Char"/>
    <w:semiHidden/>
    <w:qFormat/>
    <w:rsid w:val="00215A54"/>
    <w:pPr>
      <w:widowControl/>
      <w:spacing w:line="360" w:lineRule="auto"/>
      <w:ind w:firstLineChars="200" w:firstLine="480"/>
      <w:jc w:val="left"/>
    </w:pPr>
    <w:rPr>
      <w:rFonts w:ascii="Times New Roman" w:hAnsi="宋体"/>
      <w:kern w:val="0"/>
      <w:sz w:val="20"/>
      <w:szCs w:val="21"/>
    </w:rPr>
  </w:style>
  <w:style w:type="character" w:customStyle="1" w:styleId="M1Char">
    <w:name w:val="M正文1 Char"/>
    <w:link w:val="M1"/>
    <w:semiHidden/>
    <w:qFormat/>
    <w:rsid w:val="00215A54"/>
    <w:rPr>
      <w:rFonts w:ascii="Times New Roman" w:eastAsia="宋体" w:hAnsi="宋体" w:cs="Times New Roman"/>
      <w:kern w:val="0"/>
      <w:sz w:val="20"/>
      <w:szCs w:val="21"/>
    </w:rPr>
  </w:style>
  <w:style w:type="paragraph" w:customStyle="1" w:styleId="19">
    <w:name w:val="1正文"/>
    <w:basedOn w:val="26"/>
    <w:link w:val="1Char0"/>
    <w:semiHidden/>
    <w:qFormat/>
    <w:rsid w:val="00215A54"/>
    <w:pPr>
      <w:spacing w:beforeLines="50" w:afterLines="50" w:line="300" w:lineRule="auto"/>
      <w:ind w:leftChars="0" w:left="0" w:firstLine="420"/>
    </w:pPr>
    <w:rPr>
      <w:rFonts w:ascii="宋体" w:hAnsi="宋体"/>
      <w:kern w:val="0"/>
      <w:sz w:val="24"/>
    </w:rPr>
  </w:style>
  <w:style w:type="character" w:customStyle="1" w:styleId="2Char">
    <w:name w:val="正文文本缩进 2 Char"/>
    <w:basedOn w:val="a2"/>
    <w:semiHidden/>
    <w:qFormat/>
    <w:rsid w:val="00215A54"/>
  </w:style>
  <w:style w:type="character" w:customStyle="1" w:styleId="220">
    <w:name w:val="正文文本缩进 2 字符2"/>
    <w:link w:val="26"/>
    <w:semiHidden/>
    <w:qFormat/>
    <w:rsid w:val="00215A54"/>
    <w:rPr>
      <w:rFonts w:ascii="Times New Roman" w:eastAsia="宋体" w:hAnsi="Times New Roman" w:cs="Times New Roman"/>
      <w:szCs w:val="24"/>
    </w:rPr>
  </w:style>
  <w:style w:type="character" w:customStyle="1" w:styleId="1Char0">
    <w:name w:val="1正文 Char"/>
    <w:link w:val="19"/>
    <w:semiHidden/>
    <w:qFormat/>
    <w:rsid w:val="00215A54"/>
    <w:rPr>
      <w:rFonts w:ascii="宋体" w:eastAsia="宋体" w:hAnsi="宋体" w:cs="Times New Roman"/>
      <w:kern w:val="0"/>
      <w:sz w:val="24"/>
      <w:szCs w:val="24"/>
    </w:rPr>
  </w:style>
  <w:style w:type="paragraph" w:customStyle="1" w:styleId="afff8">
    <w:name w:val="插入表格"/>
    <w:next w:val="a1"/>
    <w:semiHidden/>
    <w:qFormat/>
    <w:rsid w:val="00215A54"/>
    <w:pPr>
      <w:widowControl w:val="0"/>
      <w:adjustRightInd w:val="0"/>
      <w:spacing w:before="120" w:after="120"/>
      <w:jc w:val="center"/>
      <w:textAlignment w:val="baseline"/>
    </w:pPr>
    <w:rPr>
      <w:rFonts w:ascii="宋体" w:eastAsia="宋体" w:hAnsi="Times New Roman" w:cs="Times New Roman"/>
      <w:kern w:val="0"/>
      <w:szCs w:val="20"/>
    </w:rPr>
  </w:style>
  <w:style w:type="paragraph" w:customStyle="1" w:styleId="afff9">
    <w:name w:val="表格文本"/>
    <w:basedOn w:val="a1"/>
    <w:semiHidden/>
    <w:qFormat/>
    <w:rsid w:val="00215A54"/>
    <w:pPr>
      <w:widowControl/>
      <w:adjustRightInd w:val="0"/>
      <w:snapToGrid w:val="0"/>
      <w:spacing w:beforeLines="30" w:afterLines="30"/>
      <w:jc w:val="center"/>
    </w:pPr>
    <w:rPr>
      <w:rFonts w:ascii="Arial" w:hAnsi="Arial"/>
      <w:kern w:val="28"/>
      <w:szCs w:val="21"/>
    </w:rPr>
  </w:style>
  <w:style w:type="paragraph" w:customStyle="1" w:styleId="afffa">
    <w:name w:val="招股书"/>
    <w:basedOn w:val="a1"/>
    <w:semiHidden/>
    <w:qFormat/>
    <w:rsid w:val="00215A54"/>
    <w:pPr>
      <w:widowControl/>
      <w:spacing w:line="360" w:lineRule="auto"/>
      <w:ind w:firstLineChars="200" w:firstLine="200"/>
      <w:jc w:val="left"/>
    </w:pPr>
    <w:rPr>
      <w:rFonts w:ascii="宋体" w:hAnsi="宋体"/>
      <w:sz w:val="24"/>
      <w:szCs w:val="24"/>
    </w:rPr>
  </w:style>
  <w:style w:type="paragraph" w:customStyle="1" w:styleId="a14">
    <w:name w:val="a14"/>
    <w:basedOn w:val="a1"/>
    <w:semiHidden/>
    <w:qFormat/>
    <w:rsid w:val="00215A54"/>
    <w:pPr>
      <w:widowControl/>
      <w:spacing w:before="100" w:beforeAutospacing="1" w:after="100" w:afterAutospacing="1" w:line="300" w:lineRule="atLeast"/>
      <w:ind w:firstLine="375"/>
      <w:jc w:val="left"/>
    </w:pPr>
    <w:rPr>
      <w:rFonts w:ascii="宋体" w:hAnsi="宋体"/>
      <w:kern w:val="0"/>
      <w:szCs w:val="21"/>
    </w:rPr>
  </w:style>
  <w:style w:type="character" w:customStyle="1" w:styleId="Char2">
    <w:name w:val="正文文本 Char"/>
    <w:aliases w:val="Body Text(ch) Char,body text Char,?y????×? Char,???? Char,建议书标准 Char,正文文字 Char Char,?y????? Char,bt Char,?y???? Char,Intent-1 Char,正文文字-2 Char,Body Text 1 Char,居中 Char,Body Text x Char,body tesx Char,contents Char,Corpo de texto Char,EHPT Char"/>
    <w:basedOn w:val="a2"/>
    <w:semiHidden/>
    <w:qFormat/>
    <w:rsid w:val="00215A54"/>
  </w:style>
  <w:style w:type="character" w:customStyle="1" w:styleId="33">
    <w:name w:val="正文文本 字符3"/>
    <w:link w:val="af"/>
    <w:semiHidden/>
    <w:qFormat/>
    <w:rsid w:val="00215A54"/>
    <w:rPr>
      <w:rFonts w:ascii="Times New Roman" w:eastAsia="宋体" w:hAnsi="Times New Roman" w:cs="Times New Roman"/>
      <w:szCs w:val="24"/>
    </w:rPr>
  </w:style>
  <w:style w:type="character" w:customStyle="1" w:styleId="ad">
    <w:name w:val="正文缩进 字符"/>
    <w:aliases w:val="表正文 字符,正文非缩进 字符,正文（首行缩进两字）1 字符,正文（首行缩进两字） 字符,正文（首行缩进两字） Char Char Char 字符,正文（首行缩进两字） Char Char 字符,正文（首行缩进两字） Char Char Char Char Char Char Char Char Char Char Char Char Char Char 字符,特点 字符,四号 字符,正文（首行缩进两字） Char 字符,正文2级 字符,缩进 字符,正文不缩进 字符,水上软 字符"/>
    <w:link w:val="ac"/>
    <w:semiHidden/>
    <w:qFormat/>
    <w:rsid w:val="00215A54"/>
    <w:rPr>
      <w:rFonts w:ascii="Arial" w:eastAsia="宋体" w:hAnsi="Arial" w:cs="Times New Roman"/>
      <w:kern w:val="0"/>
      <w:sz w:val="24"/>
      <w:szCs w:val="24"/>
    </w:rPr>
  </w:style>
  <w:style w:type="character" w:customStyle="1" w:styleId="Char3">
    <w:name w:val="纯文本 Char"/>
    <w:aliases w:val=" Char Char1, Char Char Char,纯文本111 Char,普通文字111 Char, Char111 Char, Char2 Char Char111 Char, Char2 Char Char Char Char Char Char Char Char111 Char, Char2 Char Char Char Char Char Char Char111 Char, Ch Char,标题 3 + (西文) Times New Roman Char1"/>
    <w:semiHidden/>
    <w:qFormat/>
    <w:rsid w:val="00215A54"/>
    <w:rPr>
      <w:rFonts w:ascii="宋体" w:eastAsia="宋体" w:hAnsi="Courier New" w:cs="Courier New"/>
      <w:szCs w:val="21"/>
    </w:rPr>
  </w:style>
  <w:style w:type="character" w:customStyle="1" w:styleId="24">
    <w:name w:val="纯文本 字符2"/>
    <w:aliases w:val="普通文字 字符2,普通文字 Char 字符1,纯文本 Char Char 字符2,纯文本 Char Char Char Char 字符2,纯文本 Char Char Char 字符2,纯文本11 字符1,普通文字11 字符2, Char11 字符2, Char2 Char Char11 字符2, Char2 Char Char Char Char Char Char Char Char11 字符2,纯文本 Char211 字符1, Char 字符1, Char Char 字符"/>
    <w:link w:val="af7"/>
    <w:semiHidden/>
    <w:qFormat/>
    <w:rsid w:val="00215A54"/>
    <w:rPr>
      <w:rFonts w:ascii="宋体" w:eastAsia="宋体" w:hAnsi="Courier New" w:cs="Times New Roman"/>
      <w:szCs w:val="20"/>
    </w:rPr>
  </w:style>
  <w:style w:type="paragraph" w:customStyle="1" w:styleId="Table">
    <w:name w:val="_Table"/>
    <w:basedOn w:val="a1"/>
    <w:link w:val="TableChar"/>
    <w:semiHidden/>
    <w:qFormat/>
    <w:rsid w:val="00215A54"/>
    <w:pPr>
      <w:widowControl/>
      <w:spacing w:before="40" w:after="40"/>
      <w:ind w:right="144"/>
      <w:jc w:val="left"/>
    </w:pPr>
    <w:rPr>
      <w:rFonts w:ascii="Arial" w:eastAsia="SC STKaiti" w:hAnsi="Arial"/>
      <w:kern w:val="0"/>
      <w:sz w:val="18"/>
      <w:szCs w:val="24"/>
    </w:rPr>
  </w:style>
  <w:style w:type="character" w:customStyle="1" w:styleId="TableChar">
    <w:name w:val="_Table Char"/>
    <w:link w:val="Table"/>
    <w:semiHidden/>
    <w:qFormat/>
    <w:rsid w:val="00215A54"/>
    <w:rPr>
      <w:rFonts w:ascii="Arial" w:eastAsia="SC STKaiti" w:hAnsi="Arial" w:cs="Times New Roman"/>
      <w:kern w:val="0"/>
      <w:sz w:val="18"/>
      <w:szCs w:val="24"/>
    </w:rPr>
  </w:style>
  <w:style w:type="character" w:customStyle="1" w:styleId="2Char0">
    <w:name w:val="正文文本 2 Char"/>
    <w:basedOn w:val="a2"/>
    <w:semiHidden/>
    <w:qFormat/>
    <w:rsid w:val="00215A54"/>
  </w:style>
  <w:style w:type="character" w:customStyle="1" w:styleId="221">
    <w:name w:val="正文文本 2 字符2"/>
    <w:link w:val="2a"/>
    <w:semiHidden/>
    <w:qFormat/>
    <w:rsid w:val="00215A54"/>
    <w:rPr>
      <w:rFonts w:ascii="Times New Roman" w:eastAsia="宋体" w:hAnsi="Times New Roman" w:cs="Times New Roman"/>
      <w:szCs w:val="24"/>
    </w:rPr>
  </w:style>
  <w:style w:type="paragraph" w:customStyle="1" w:styleId="GS">
    <w:name w:val="GS.正文"/>
    <w:basedOn w:val="a1"/>
    <w:link w:val="GSChar"/>
    <w:semiHidden/>
    <w:qFormat/>
    <w:rsid w:val="00215A54"/>
    <w:pPr>
      <w:widowControl/>
      <w:adjustRightInd w:val="0"/>
      <w:snapToGrid w:val="0"/>
      <w:spacing w:line="360" w:lineRule="auto"/>
      <w:ind w:firstLineChars="200" w:firstLine="200"/>
      <w:jc w:val="left"/>
    </w:pPr>
    <w:rPr>
      <w:rFonts w:ascii="宋体" w:hAnsi="宋体"/>
      <w:kern w:val="0"/>
      <w:sz w:val="24"/>
      <w:szCs w:val="24"/>
    </w:rPr>
  </w:style>
  <w:style w:type="character" w:customStyle="1" w:styleId="GSChar">
    <w:name w:val="GS.正文 Char"/>
    <w:link w:val="GS"/>
    <w:semiHidden/>
    <w:qFormat/>
    <w:rsid w:val="00215A54"/>
    <w:rPr>
      <w:rFonts w:ascii="宋体" w:eastAsia="宋体" w:hAnsi="宋体" w:cs="Times New Roman"/>
      <w:kern w:val="0"/>
      <w:sz w:val="24"/>
      <w:szCs w:val="24"/>
    </w:rPr>
  </w:style>
  <w:style w:type="character" w:customStyle="1" w:styleId="38">
    <w:name w:val="脚注文本 字符3"/>
    <w:aliases w:val="Footnote Text Char 字符3"/>
    <w:link w:val="aff4"/>
    <w:semiHidden/>
    <w:qFormat/>
    <w:rsid w:val="00215A54"/>
    <w:rPr>
      <w:rFonts w:ascii="Times New Roman" w:eastAsia="宋体" w:hAnsi="Times New Roman" w:cs="Times New Roman"/>
      <w:sz w:val="18"/>
      <w:szCs w:val="18"/>
    </w:rPr>
  </w:style>
  <w:style w:type="character" w:customStyle="1" w:styleId="Char4">
    <w:name w:val="批注文字 Char"/>
    <w:basedOn w:val="a2"/>
    <w:uiPriority w:val="99"/>
    <w:semiHidden/>
    <w:qFormat/>
    <w:rsid w:val="00215A54"/>
  </w:style>
  <w:style w:type="character" w:customStyle="1" w:styleId="34">
    <w:name w:val="批注文字 字符3"/>
    <w:link w:val="af3"/>
    <w:semiHidden/>
    <w:qFormat/>
    <w:rsid w:val="00215A54"/>
    <w:rPr>
      <w:rFonts w:ascii="Times New Roman" w:eastAsia="宋体" w:hAnsi="Times New Roman" w:cs="Times New Roman"/>
      <w:szCs w:val="24"/>
    </w:rPr>
  </w:style>
  <w:style w:type="character" w:customStyle="1" w:styleId="21">
    <w:name w:val="题注 字符2"/>
    <w:aliases w:val="表 字符2,Char Char Char1 字符1,Char Char Char Char Char1 字符2,Char Char Char11 字符2,Char Char Char Char Char11 字符2, Char Char Char Char Char 字符2,信息主题 字符2,题注(图注) 字符2,Char Char Char Char Char 字符2,题注(图注) + 居中 字符2,图表标题 字符2"/>
    <w:link w:val="ae"/>
    <w:semiHidden/>
    <w:qFormat/>
    <w:rsid w:val="00215A54"/>
    <w:rPr>
      <w:rFonts w:ascii="黑体" w:eastAsia="黑体" w:hAnsi="Times New Roman" w:cs="Times New Roman"/>
      <w:kern w:val="0"/>
      <w:sz w:val="24"/>
      <w:szCs w:val="24"/>
    </w:rPr>
  </w:style>
  <w:style w:type="character" w:customStyle="1" w:styleId="3c">
    <w:name w:val="批注主题 字符3"/>
    <w:link w:val="affb"/>
    <w:uiPriority w:val="99"/>
    <w:semiHidden/>
    <w:qFormat/>
    <w:rsid w:val="00215A54"/>
    <w:rPr>
      <w:rFonts w:ascii="Calibri" w:eastAsia="宋体" w:hAnsi="Calibri" w:cs="Times New Roman"/>
      <w:b/>
      <w:bCs/>
      <w:kern w:val="0"/>
      <w:sz w:val="20"/>
      <w:szCs w:val="24"/>
    </w:rPr>
  </w:style>
  <w:style w:type="paragraph" w:customStyle="1" w:styleId="1a">
    <w:name w:val="批注主题1"/>
    <w:basedOn w:val="af3"/>
    <w:next w:val="af3"/>
    <w:semiHidden/>
    <w:qFormat/>
    <w:rsid w:val="00215A54"/>
    <w:rPr>
      <w:rFonts w:ascii="等线" w:hAnsi="等线"/>
      <w:b/>
      <w:bCs/>
    </w:rPr>
  </w:style>
  <w:style w:type="character" w:customStyle="1" w:styleId="1b">
    <w:name w:val="批注主题 字符1"/>
    <w:uiPriority w:val="99"/>
    <w:semiHidden/>
    <w:rsid w:val="00215A54"/>
    <w:rPr>
      <w:rFonts w:ascii="Times New Roman" w:eastAsia="宋体" w:hAnsi="Times New Roman" w:cs="Times New Roman"/>
      <w:b/>
      <w:bCs/>
      <w:szCs w:val="24"/>
    </w:rPr>
  </w:style>
  <w:style w:type="paragraph" w:customStyle="1" w:styleId="afffb">
    <w:name w:val="简单回函地址"/>
    <w:basedOn w:val="a1"/>
    <w:semiHidden/>
    <w:qFormat/>
    <w:rsid w:val="00215A54"/>
    <w:pPr>
      <w:widowControl/>
      <w:jc w:val="left"/>
    </w:pPr>
    <w:rPr>
      <w:rFonts w:ascii="Times New Roman" w:hAnsi="Times New Roman"/>
      <w:szCs w:val="20"/>
    </w:rPr>
  </w:style>
  <w:style w:type="paragraph" w:customStyle="1" w:styleId="CharCharCharCharCharChar1CharCharChar">
    <w:name w:val="Char Char Char Char Char Char1 Char Char Char"/>
    <w:basedOn w:val="a1"/>
    <w:semiHidden/>
    <w:qFormat/>
    <w:rsid w:val="00215A54"/>
    <w:pPr>
      <w:widowControl/>
      <w:autoSpaceDE w:val="0"/>
      <w:autoSpaceDN w:val="0"/>
      <w:adjustRightInd w:val="0"/>
      <w:jc w:val="left"/>
      <w:textAlignment w:val="baseline"/>
    </w:pPr>
    <w:rPr>
      <w:rFonts w:ascii="宋体" w:hAnsi="Times New Roman"/>
      <w:kern w:val="0"/>
      <w:sz w:val="34"/>
      <w:szCs w:val="20"/>
    </w:rPr>
  </w:style>
  <w:style w:type="paragraph" w:customStyle="1" w:styleId="CharCharCharChar">
    <w:name w:val="Char Char Char Char"/>
    <w:basedOn w:val="a1"/>
    <w:semiHidden/>
    <w:qFormat/>
    <w:rsid w:val="00215A54"/>
    <w:pPr>
      <w:widowControl/>
      <w:spacing w:after="160" w:line="240" w:lineRule="exact"/>
      <w:jc w:val="left"/>
    </w:pPr>
    <w:rPr>
      <w:rFonts w:ascii="Times New Roman" w:hAnsi="Times New Roman"/>
      <w:kern w:val="0"/>
      <w:sz w:val="20"/>
      <w:szCs w:val="20"/>
    </w:rPr>
  </w:style>
  <w:style w:type="paragraph" w:customStyle="1" w:styleId="afffc">
    <w:name w:val="华西（三）"/>
    <w:basedOn w:val="a1"/>
    <w:semiHidden/>
    <w:rsid w:val="00215A54"/>
    <w:pPr>
      <w:widowControl/>
      <w:adjustRightInd w:val="0"/>
      <w:spacing w:line="312" w:lineRule="atLeast"/>
      <w:jc w:val="left"/>
      <w:textAlignment w:val="baseline"/>
    </w:pPr>
    <w:rPr>
      <w:rFonts w:ascii="Times New Roman" w:hAnsi="Times New Roman"/>
      <w:kern w:val="0"/>
      <w:szCs w:val="20"/>
    </w:rPr>
  </w:style>
  <w:style w:type="paragraph" w:customStyle="1" w:styleId="afffd">
    <w:name w:val="正文缩进 (一般)"/>
    <w:basedOn w:val="ac"/>
    <w:semiHidden/>
    <w:rsid w:val="00215A54"/>
    <w:pPr>
      <w:kinsoku w:val="0"/>
      <w:overflowPunct w:val="0"/>
      <w:autoSpaceDE w:val="0"/>
      <w:autoSpaceDN w:val="0"/>
      <w:adjustRightInd w:val="0"/>
      <w:snapToGrid w:val="0"/>
      <w:spacing w:beforeLines="0" w:afterLines="0" w:line="360" w:lineRule="auto"/>
      <w:ind w:firstLine="200"/>
    </w:pPr>
    <w:rPr>
      <w:rFonts w:ascii="宋体" w:hAnsi="宋体" w:cs="方正书宋简体"/>
      <w:sz w:val="21"/>
      <w:szCs w:val="21"/>
    </w:rPr>
  </w:style>
  <w:style w:type="paragraph" w:customStyle="1" w:styleId="afffe">
    <w:name w:val="表格 小四号"/>
    <w:basedOn w:val="a1"/>
    <w:next w:val="a1"/>
    <w:semiHidden/>
    <w:qFormat/>
    <w:rsid w:val="00215A54"/>
    <w:pPr>
      <w:widowControl/>
      <w:adjustRightInd w:val="0"/>
      <w:snapToGrid w:val="0"/>
      <w:spacing w:line="360" w:lineRule="auto"/>
      <w:jc w:val="center"/>
    </w:pPr>
    <w:rPr>
      <w:rFonts w:ascii="Times New Roman" w:hAnsi="Times New Roman"/>
      <w:color w:val="000000"/>
      <w:sz w:val="24"/>
      <w:szCs w:val="24"/>
    </w:rPr>
  </w:style>
  <w:style w:type="paragraph" w:customStyle="1" w:styleId="write">
    <w:name w:val="write"/>
    <w:basedOn w:val="a1"/>
    <w:semiHidden/>
    <w:rsid w:val="00215A54"/>
    <w:pPr>
      <w:widowControl/>
      <w:tabs>
        <w:tab w:val="left" w:pos="709"/>
      </w:tabs>
      <w:overflowPunct w:val="0"/>
      <w:autoSpaceDE w:val="0"/>
      <w:autoSpaceDN w:val="0"/>
      <w:adjustRightInd w:val="0"/>
      <w:jc w:val="left"/>
      <w:textAlignment w:val="baseline"/>
    </w:pPr>
    <w:rPr>
      <w:rFonts w:ascii="Helvetica-Narrow" w:hAnsi="Helvetica-Narrow"/>
      <w:kern w:val="0"/>
      <w:sz w:val="24"/>
      <w:szCs w:val="20"/>
      <w:lang w:val="en-AU" w:eastAsia="en-US"/>
    </w:rPr>
  </w:style>
  <w:style w:type="character" w:customStyle="1" w:styleId="big1">
    <w:name w:val="big1"/>
    <w:semiHidden/>
    <w:rsid w:val="00215A54"/>
    <w:rPr>
      <w:spacing w:val="360"/>
      <w:sz w:val="22"/>
      <w:szCs w:val="22"/>
    </w:rPr>
  </w:style>
  <w:style w:type="character" w:customStyle="1" w:styleId="read">
    <w:name w:val="read"/>
    <w:basedOn w:val="a2"/>
    <w:semiHidden/>
    <w:qFormat/>
    <w:rsid w:val="00215A54"/>
  </w:style>
  <w:style w:type="character" w:customStyle="1" w:styleId="CharChar7">
    <w:name w:val="Char Char7"/>
    <w:semiHidden/>
    <w:qFormat/>
    <w:rsid w:val="00215A54"/>
    <w:rPr>
      <w:rFonts w:ascii="Times New Roman" w:eastAsia="宋体" w:hAnsi="Times New Roman" w:cs="Times New Roman"/>
      <w:szCs w:val="24"/>
    </w:rPr>
  </w:style>
  <w:style w:type="paragraph" w:customStyle="1" w:styleId="110">
    <w:name w:val="目录 11"/>
    <w:basedOn w:val="a1"/>
    <w:next w:val="a1"/>
    <w:uiPriority w:val="39"/>
    <w:semiHidden/>
    <w:qFormat/>
    <w:rsid w:val="00215A54"/>
    <w:pPr>
      <w:widowControl/>
      <w:tabs>
        <w:tab w:val="right" w:leader="dot" w:pos="8296"/>
      </w:tabs>
      <w:spacing w:line="360" w:lineRule="auto"/>
      <w:jc w:val="left"/>
    </w:pPr>
    <w:rPr>
      <w:rFonts w:ascii="Times New Roman" w:eastAsia="黑体" w:hAnsi="Times New Roman"/>
      <w:bCs/>
      <w:caps/>
      <w:sz w:val="24"/>
      <w:szCs w:val="24"/>
    </w:rPr>
  </w:style>
  <w:style w:type="paragraph" w:customStyle="1" w:styleId="Char5">
    <w:name w:val="Char"/>
    <w:basedOn w:val="a1"/>
    <w:link w:val="CharChar"/>
    <w:semiHidden/>
    <w:qFormat/>
    <w:rsid w:val="00215A54"/>
    <w:pPr>
      <w:widowControl/>
      <w:tabs>
        <w:tab w:val="left" w:pos="360"/>
      </w:tabs>
      <w:jc w:val="left"/>
    </w:pPr>
    <w:rPr>
      <w:rFonts w:ascii="Times New Roman" w:hAnsi="Times New Roman"/>
      <w:kern w:val="0"/>
      <w:sz w:val="24"/>
      <w:szCs w:val="24"/>
    </w:rPr>
  </w:style>
  <w:style w:type="character" w:customStyle="1" w:styleId="CharChar">
    <w:name w:val="Char Char"/>
    <w:link w:val="Char5"/>
    <w:semiHidden/>
    <w:rsid w:val="00215A54"/>
    <w:rPr>
      <w:rFonts w:ascii="Times New Roman" w:eastAsia="宋体" w:hAnsi="Times New Roman" w:cs="Times New Roman"/>
      <w:kern w:val="0"/>
      <w:sz w:val="24"/>
      <w:szCs w:val="24"/>
    </w:rPr>
  </w:style>
  <w:style w:type="paragraph" w:customStyle="1" w:styleId="xl45">
    <w:name w:val="xl45"/>
    <w:basedOn w:val="a1"/>
    <w:semiHidden/>
    <w:qFormat/>
    <w:rsid w:val="00215A54"/>
    <w:pPr>
      <w:widowControl/>
      <w:pBdr>
        <w:right w:val="single" w:sz="4" w:space="0" w:color="auto"/>
      </w:pBdr>
      <w:spacing w:before="100" w:beforeAutospacing="1" w:after="100" w:afterAutospacing="1"/>
      <w:jc w:val="right"/>
    </w:pPr>
    <w:rPr>
      <w:rFonts w:ascii="宋体" w:hAnsi="宋体" w:hint="eastAsia"/>
      <w:kern w:val="0"/>
      <w:sz w:val="24"/>
      <w:szCs w:val="24"/>
    </w:rPr>
  </w:style>
  <w:style w:type="paragraph" w:customStyle="1" w:styleId="1c">
    <w:name w:val="纯文本1"/>
    <w:basedOn w:val="a1"/>
    <w:semiHidden/>
    <w:qFormat/>
    <w:rsid w:val="00215A54"/>
    <w:pPr>
      <w:widowControl/>
      <w:adjustRightInd w:val="0"/>
      <w:spacing w:line="312" w:lineRule="atLeast"/>
      <w:jc w:val="left"/>
      <w:textAlignment w:val="baseline"/>
    </w:pPr>
    <w:rPr>
      <w:rFonts w:ascii="Times New Roman" w:hAnsi="Times New Roman"/>
      <w:caps/>
      <w:kern w:val="0"/>
      <w:szCs w:val="20"/>
    </w:rPr>
  </w:style>
  <w:style w:type="paragraph" w:customStyle="1" w:styleId="Char10">
    <w:name w:val="Char1"/>
    <w:basedOn w:val="a1"/>
    <w:semiHidden/>
    <w:rsid w:val="00215A54"/>
    <w:pPr>
      <w:widowControl/>
      <w:spacing w:after="160" w:line="240" w:lineRule="exact"/>
      <w:jc w:val="left"/>
    </w:pPr>
    <w:rPr>
      <w:rFonts w:ascii="Verdana" w:hAnsi="Verdana"/>
      <w:kern w:val="0"/>
      <w:sz w:val="20"/>
      <w:szCs w:val="20"/>
      <w:lang w:eastAsia="en-US"/>
    </w:rPr>
  </w:style>
  <w:style w:type="character" w:customStyle="1" w:styleId="tit2">
    <w:name w:val="tit2"/>
    <w:semiHidden/>
    <w:qFormat/>
    <w:rsid w:val="00215A54"/>
    <w:rPr>
      <w:b/>
      <w:bCs/>
      <w:sz w:val="48"/>
      <w:szCs w:val="48"/>
    </w:rPr>
  </w:style>
  <w:style w:type="paragraph" w:customStyle="1" w:styleId="CharChar1CharCharCharChar1CharCharChar">
    <w:name w:val="Char Char1 Char Char Char Char1 Char Char Char"/>
    <w:basedOn w:val="a1"/>
    <w:semiHidden/>
    <w:qFormat/>
    <w:rsid w:val="00215A54"/>
    <w:pPr>
      <w:widowControl/>
      <w:jc w:val="left"/>
    </w:pPr>
    <w:rPr>
      <w:rFonts w:ascii="Times New Roman" w:hAnsi="Times New Roman"/>
      <w:szCs w:val="24"/>
    </w:rPr>
  </w:style>
  <w:style w:type="character" w:customStyle="1" w:styleId="typeblue61">
    <w:name w:val="type_blue_61"/>
    <w:semiHidden/>
    <w:qFormat/>
    <w:rsid w:val="00215A54"/>
    <w:rPr>
      <w:rFonts w:ascii="ˎ̥" w:hAnsi="ˎ̥" w:hint="default"/>
      <w:color w:val="002565"/>
      <w:sz w:val="21"/>
      <w:szCs w:val="21"/>
      <w:u w:val="none"/>
    </w:rPr>
  </w:style>
  <w:style w:type="character" w:customStyle="1" w:styleId="1d">
    <w:name w:val="已访问的超链接1"/>
    <w:uiPriority w:val="99"/>
    <w:semiHidden/>
    <w:qFormat/>
    <w:rsid w:val="00215A54"/>
    <w:rPr>
      <w:color w:val="800080"/>
      <w:u w:val="single"/>
    </w:rPr>
  </w:style>
  <w:style w:type="character" w:customStyle="1" w:styleId="hangju">
    <w:name w:val="hangju"/>
    <w:basedOn w:val="a2"/>
    <w:semiHidden/>
    <w:qFormat/>
    <w:rsid w:val="00215A54"/>
  </w:style>
  <w:style w:type="character" w:customStyle="1" w:styleId="h141">
    <w:name w:val="h141"/>
    <w:semiHidden/>
    <w:qFormat/>
    <w:rsid w:val="00215A54"/>
    <w:rPr>
      <w:color w:val="262626"/>
      <w:sz w:val="21"/>
      <w:szCs w:val="21"/>
    </w:rPr>
  </w:style>
  <w:style w:type="paragraph" w:customStyle="1" w:styleId="Char100">
    <w:name w:val="Char10"/>
    <w:basedOn w:val="a1"/>
    <w:semiHidden/>
    <w:qFormat/>
    <w:rsid w:val="00215A54"/>
    <w:pPr>
      <w:widowControl/>
      <w:jc w:val="left"/>
    </w:pPr>
    <w:rPr>
      <w:rFonts w:ascii="Tahoma" w:hAnsi="Tahoma"/>
      <w:sz w:val="24"/>
      <w:szCs w:val="20"/>
    </w:rPr>
  </w:style>
  <w:style w:type="paragraph" w:customStyle="1" w:styleId="Char00">
    <w:name w:val="Char0"/>
    <w:basedOn w:val="a1"/>
    <w:semiHidden/>
    <w:rsid w:val="00215A54"/>
    <w:pPr>
      <w:widowControl/>
      <w:jc w:val="left"/>
    </w:pPr>
    <w:rPr>
      <w:rFonts w:ascii="Tahoma" w:hAnsi="Tahoma" w:cs="Tahoma"/>
      <w:sz w:val="24"/>
      <w:szCs w:val="24"/>
    </w:rPr>
  </w:style>
  <w:style w:type="paragraph" w:customStyle="1" w:styleId="210">
    <w:name w:val="目录 21"/>
    <w:basedOn w:val="a1"/>
    <w:next w:val="a1"/>
    <w:uiPriority w:val="39"/>
    <w:semiHidden/>
    <w:qFormat/>
    <w:rsid w:val="00215A54"/>
    <w:pPr>
      <w:widowControl/>
      <w:tabs>
        <w:tab w:val="right" w:leader="dot" w:pos="8296"/>
      </w:tabs>
      <w:ind w:leftChars="200" w:left="420"/>
      <w:jc w:val="left"/>
    </w:pPr>
    <w:rPr>
      <w:rFonts w:ascii="Times New Roman" w:hAnsi="Times New Roman"/>
      <w:szCs w:val="24"/>
    </w:rPr>
  </w:style>
  <w:style w:type="character" w:customStyle="1" w:styleId="CharChar18">
    <w:name w:val="Char Char18"/>
    <w:semiHidden/>
    <w:qFormat/>
    <w:rsid w:val="00215A54"/>
    <w:rPr>
      <w:rFonts w:eastAsia="宋体"/>
      <w:b/>
      <w:sz w:val="28"/>
      <w:lang w:val="en-US" w:eastAsia="zh-CN" w:bidi="ar-SA"/>
    </w:rPr>
  </w:style>
  <w:style w:type="character" w:customStyle="1" w:styleId="3Char1">
    <w:name w:val="标题 3 Char1"/>
    <w:aliases w:val="标题 3 Char Char"/>
    <w:semiHidden/>
    <w:qFormat/>
    <w:rsid w:val="00215A54"/>
    <w:rPr>
      <w:rFonts w:eastAsia="楷体_GB2312"/>
      <w:b/>
      <w:kern w:val="2"/>
      <w:sz w:val="24"/>
      <w:lang w:val="en-US" w:eastAsia="zh-CN" w:bidi="ar-SA"/>
    </w:rPr>
  </w:style>
  <w:style w:type="character" w:customStyle="1" w:styleId="CharChar19">
    <w:name w:val="Char Char19"/>
    <w:semiHidden/>
    <w:qFormat/>
    <w:rsid w:val="00215A54"/>
    <w:rPr>
      <w:rFonts w:eastAsia="楷体_GB2312"/>
      <w:kern w:val="2"/>
      <w:sz w:val="24"/>
      <w:lang w:val="en-US" w:eastAsia="zh-CN" w:bidi="ar-SA"/>
    </w:rPr>
  </w:style>
  <w:style w:type="character" w:customStyle="1" w:styleId="CharChar180">
    <w:name w:val="Char Char180"/>
    <w:semiHidden/>
    <w:rsid w:val="00215A54"/>
    <w:rPr>
      <w:rFonts w:eastAsia="楷体_GB2312"/>
      <w:kern w:val="2"/>
      <w:sz w:val="24"/>
      <w:lang w:val="en-US" w:eastAsia="zh-CN" w:bidi="ar-SA"/>
    </w:rPr>
  </w:style>
  <w:style w:type="character" w:customStyle="1" w:styleId="CharChar17">
    <w:name w:val="Char Char17"/>
    <w:semiHidden/>
    <w:qFormat/>
    <w:rsid w:val="00215A54"/>
    <w:rPr>
      <w:rFonts w:eastAsia="楷体_GB2312"/>
      <w:kern w:val="2"/>
      <w:sz w:val="24"/>
      <w:lang w:val="en-US" w:eastAsia="zh-CN" w:bidi="ar-SA"/>
    </w:rPr>
  </w:style>
  <w:style w:type="character" w:customStyle="1" w:styleId="CharChar16">
    <w:name w:val="Char Char16"/>
    <w:semiHidden/>
    <w:qFormat/>
    <w:rsid w:val="00215A54"/>
    <w:rPr>
      <w:rFonts w:eastAsia="楷体_GB2312"/>
      <w:b/>
      <w:kern w:val="2"/>
      <w:sz w:val="24"/>
      <w:lang w:val="en-US" w:eastAsia="zh-CN" w:bidi="ar-SA"/>
    </w:rPr>
  </w:style>
  <w:style w:type="character" w:customStyle="1" w:styleId="Char6">
    <w:name w:val="表格小四 Char"/>
    <w:link w:val="affff"/>
    <w:semiHidden/>
    <w:rsid w:val="00215A54"/>
    <w:rPr>
      <w:rFonts w:ascii="times newroman" w:hAnsi="times newroman"/>
      <w:color w:val="000000"/>
      <w:sz w:val="24"/>
    </w:rPr>
  </w:style>
  <w:style w:type="paragraph" w:customStyle="1" w:styleId="affff">
    <w:name w:val="表格小四"/>
    <w:basedOn w:val="a1"/>
    <w:link w:val="Char6"/>
    <w:semiHidden/>
    <w:qFormat/>
    <w:rsid w:val="00215A54"/>
    <w:pPr>
      <w:widowControl/>
      <w:spacing w:line="280" w:lineRule="exact"/>
      <w:ind w:firstLine="480"/>
      <w:jc w:val="left"/>
    </w:pPr>
    <w:rPr>
      <w:rFonts w:ascii="times newroman" w:eastAsiaTheme="minorEastAsia" w:hAnsi="times newroman" w:cstheme="minorBidi"/>
      <w:color w:val="000000"/>
      <w:sz w:val="24"/>
    </w:rPr>
  </w:style>
  <w:style w:type="character" w:customStyle="1" w:styleId="CharChar12">
    <w:name w:val="Char Char12"/>
    <w:semiHidden/>
    <w:rsid w:val="00215A54"/>
    <w:rPr>
      <w:rFonts w:eastAsia="楷体_GB2312"/>
      <w:kern w:val="2"/>
      <w:sz w:val="21"/>
      <w:lang w:val="en-US" w:eastAsia="zh-CN" w:bidi="ar-SA"/>
    </w:rPr>
  </w:style>
  <w:style w:type="character" w:customStyle="1" w:styleId="CharChar3">
    <w:name w:val="Char Char3"/>
    <w:semiHidden/>
    <w:rsid w:val="00215A54"/>
    <w:rPr>
      <w:rFonts w:eastAsia="宋体"/>
      <w:kern w:val="2"/>
      <w:sz w:val="18"/>
      <w:lang w:val="en-US" w:eastAsia="zh-CN" w:bidi="ar-SA"/>
    </w:rPr>
  </w:style>
  <w:style w:type="character" w:customStyle="1" w:styleId="lemonChar">
    <w:name w:val="lemon标准 Char"/>
    <w:link w:val="lemon"/>
    <w:semiHidden/>
    <w:qFormat/>
    <w:rsid w:val="00215A54"/>
    <w:rPr>
      <w:rFonts w:ascii="宋体" w:hAnsi="宋体"/>
      <w:b/>
      <w:color w:val="000000"/>
    </w:rPr>
  </w:style>
  <w:style w:type="paragraph" w:customStyle="1" w:styleId="lemon">
    <w:name w:val="lemon标准"/>
    <w:basedOn w:val="a1"/>
    <w:link w:val="lemonChar"/>
    <w:semiHidden/>
    <w:rsid w:val="00215A54"/>
    <w:pPr>
      <w:widowControl/>
      <w:spacing w:line="600" w:lineRule="exact"/>
      <w:ind w:firstLineChars="692" w:firstLine="1459"/>
      <w:jc w:val="left"/>
    </w:pPr>
    <w:rPr>
      <w:rFonts w:ascii="宋体" w:eastAsiaTheme="minorEastAsia" w:hAnsi="宋体" w:cstheme="minorBidi"/>
      <w:b/>
      <w:color w:val="000000"/>
    </w:rPr>
  </w:style>
  <w:style w:type="character" w:customStyle="1" w:styleId="Char7">
    <w:name w:val="批注主题 Char"/>
    <w:uiPriority w:val="99"/>
    <w:semiHidden/>
    <w:qFormat/>
    <w:rsid w:val="00215A54"/>
    <w:rPr>
      <w:rFonts w:eastAsia="楷体_GB2312"/>
      <w:b/>
      <w:kern w:val="2"/>
      <w:sz w:val="21"/>
      <w:lang w:bidi="ar-SA"/>
    </w:rPr>
  </w:style>
  <w:style w:type="character" w:customStyle="1" w:styleId="330">
    <w:name w:val="正文文本缩进 3 字符3"/>
    <w:link w:val="39"/>
    <w:semiHidden/>
    <w:rsid w:val="00215A54"/>
    <w:rPr>
      <w:rFonts w:ascii="Calibri" w:eastAsia="楷体_GB2312" w:hAnsi="Calibri" w:cs="Times New Roman"/>
      <w:kern w:val="0"/>
      <w:sz w:val="16"/>
      <w:szCs w:val="20"/>
    </w:rPr>
  </w:style>
  <w:style w:type="paragraph" w:customStyle="1" w:styleId="310">
    <w:name w:val="正文文本缩进 31"/>
    <w:basedOn w:val="a1"/>
    <w:next w:val="39"/>
    <w:semiHidden/>
    <w:rsid w:val="00215A54"/>
    <w:pPr>
      <w:widowControl/>
      <w:spacing w:after="120"/>
      <w:ind w:leftChars="200" w:left="420"/>
      <w:jc w:val="left"/>
    </w:pPr>
    <w:rPr>
      <w:rFonts w:eastAsia="楷体_GB2312"/>
      <w:sz w:val="16"/>
    </w:rPr>
  </w:style>
  <w:style w:type="character" w:customStyle="1" w:styleId="311">
    <w:name w:val="正文文本缩进 3 字符1"/>
    <w:uiPriority w:val="99"/>
    <w:semiHidden/>
    <w:qFormat/>
    <w:rsid w:val="00215A54"/>
    <w:rPr>
      <w:rFonts w:ascii="Times New Roman" w:eastAsia="宋体" w:hAnsi="Times New Roman" w:cs="Times New Roman"/>
      <w:sz w:val="16"/>
      <w:szCs w:val="16"/>
    </w:rPr>
  </w:style>
  <w:style w:type="character" w:customStyle="1" w:styleId="Char8">
    <w:name w:val="我的正文 Char"/>
    <w:link w:val="affff0"/>
    <w:semiHidden/>
    <w:qFormat/>
    <w:rsid w:val="00215A54"/>
    <w:rPr>
      <w:rFonts w:ascii="Calibri" w:hAnsi="Calibri"/>
    </w:rPr>
  </w:style>
  <w:style w:type="paragraph" w:customStyle="1" w:styleId="affff0">
    <w:name w:val="我的正文"/>
    <w:basedOn w:val="a1"/>
    <w:link w:val="Char8"/>
    <w:semiHidden/>
    <w:qFormat/>
    <w:rsid w:val="00215A54"/>
    <w:pPr>
      <w:widowControl/>
      <w:spacing w:line="312" w:lineRule="auto"/>
      <w:ind w:firstLineChars="200" w:firstLine="200"/>
      <w:jc w:val="left"/>
    </w:pPr>
    <w:rPr>
      <w:rFonts w:eastAsiaTheme="minorEastAsia" w:cstheme="minorBidi"/>
    </w:rPr>
  </w:style>
  <w:style w:type="character" w:customStyle="1" w:styleId="HTML3">
    <w:name w:val="HTML 预设格式 字符3"/>
    <w:link w:val="HTML"/>
    <w:uiPriority w:val="99"/>
    <w:semiHidden/>
    <w:qFormat/>
    <w:rsid w:val="00215A54"/>
    <w:rPr>
      <w:rFonts w:ascii="宋体" w:eastAsia="Times New Roman" w:hAnsi="宋体" w:cs="Times New Roman"/>
      <w:kern w:val="0"/>
      <w:sz w:val="24"/>
      <w:szCs w:val="20"/>
    </w:rPr>
  </w:style>
  <w:style w:type="paragraph" w:customStyle="1" w:styleId="HTML10">
    <w:name w:val="HTML 预设格式1"/>
    <w:basedOn w:val="a1"/>
    <w:next w:val="HTML"/>
    <w:semiHidden/>
    <w:rsid w:val="00215A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Times New Roman" w:hAnsi="宋体"/>
      <w:sz w:val="24"/>
    </w:rPr>
  </w:style>
  <w:style w:type="character" w:customStyle="1" w:styleId="HTML11">
    <w:name w:val="HTML 预设格式 字符1"/>
    <w:uiPriority w:val="99"/>
    <w:semiHidden/>
    <w:qFormat/>
    <w:rsid w:val="00215A54"/>
    <w:rPr>
      <w:rFonts w:ascii="Courier New" w:eastAsia="宋体" w:hAnsi="Courier New" w:cs="Courier New"/>
      <w:sz w:val="20"/>
      <w:szCs w:val="20"/>
    </w:rPr>
  </w:style>
  <w:style w:type="character" w:customStyle="1" w:styleId="3b">
    <w:name w:val="标题 字符3"/>
    <w:link w:val="aff9"/>
    <w:uiPriority w:val="10"/>
    <w:qFormat/>
    <w:rsid w:val="00215A54"/>
    <w:rPr>
      <w:rFonts w:ascii="Cambria" w:eastAsia="宋体" w:hAnsi="Cambria" w:cs="Times New Roman"/>
      <w:b/>
      <w:kern w:val="0"/>
      <w:sz w:val="32"/>
      <w:szCs w:val="20"/>
    </w:rPr>
  </w:style>
  <w:style w:type="paragraph" w:customStyle="1" w:styleId="1e">
    <w:name w:val="标题1"/>
    <w:basedOn w:val="a1"/>
    <w:next w:val="a1"/>
    <w:semiHidden/>
    <w:qFormat/>
    <w:rsid w:val="00215A54"/>
    <w:pPr>
      <w:widowControl/>
      <w:spacing w:before="240" w:after="60"/>
      <w:jc w:val="center"/>
      <w:outlineLvl w:val="0"/>
    </w:pPr>
    <w:rPr>
      <w:rFonts w:ascii="Cambria" w:hAnsi="Cambria"/>
      <w:b/>
      <w:sz w:val="32"/>
    </w:rPr>
  </w:style>
  <w:style w:type="character" w:customStyle="1" w:styleId="1f">
    <w:name w:val="标题 字符1"/>
    <w:uiPriority w:val="10"/>
    <w:semiHidden/>
    <w:rsid w:val="00215A54"/>
    <w:rPr>
      <w:rFonts w:ascii="等线 Light" w:eastAsia="等线 Light" w:hAnsi="等线 Light" w:cs="Times New Roman"/>
      <w:b/>
      <w:bCs/>
      <w:sz w:val="32"/>
      <w:szCs w:val="32"/>
    </w:rPr>
  </w:style>
  <w:style w:type="character" w:customStyle="1" w:styleId="CharChar10">
    <w:name w:val="Char Char10"/>
    <w:semiHidden/>
    <w:qFormat/>
    <w:rsid w:val="00215A54"/>
    <w:rPr>
      <w:rFonts w:eastAsia="楷体_GB2312"/>
      <w:kern w:val="2"/>
      <w:sz w:val="18"/>
      <w:lang w:val="en-US" w:eastAsia="zh-CN" w:bidi="ar-SA"/>
    </w:rPr>
  </w:style>
  <w:style w:type="character" w:customStyle="1" w:styleId="lemonChar0">
    <w:name w:val="样式 lemon标准 + ˎ̥ Char"/>
    <w:link w:val="lemon0"/>
    <w:semiHidden/>
    <w:rsid w:val="00215A54"/>
    <w:rPr>
      <w:rFonts w:ascii="ˎ̥" w:hAnsi="ˎ̥"/>
      <w:b/>
      <w:color w:val="000000"/>
      <w:sz w:val="28"/>
    </w:rPr>
  </w:style>
  <w:style w:type="paragraph" w:customStyle="1" w:styleId="lemon0">
    <w:name w:val="样式 lemon标准 + ˎ̥"/>
    <w:basedOn w:val="lemon"/>
    <w:link w:val="lemonChar0"/>
    <w:semiHidden/>
    <w:qFormat/>
    <w:rsid w:val="00215A54"/>
    <w:pPr>
      <w:ind w:firstLineChars="0" w:firstLine="1134"/>
    </w:pPr>
    <w:rPr>
      <w:rFonts w:ascii="ˎ̥" w:hAnsi="ˎ̥"/>
      <w:sz w:val="28"/>
    </w:rPr>
  </w:style>
  <w:style w:type="paragraph" w:customStyle="1" w:styleId="1f0">
    <w:name w:val="正文1"/>
    <w:basedOn w:val="26"/>
    <w:link w:val="1Char1"/>
    <w:semiHidden/>
    <w:qFormat/>
    <w:rsid w:val="00215A54"/>
    <w:pPr>
      <w:adjustRightInd w:val="0"/>
      <w:snapToGrid w:val="0"/>
      <w:spacing w:beforeLines="50" w:afterLines="50" w:line="360" w:lineRule="auto"/>
      <w:ind w:leftChars="0" w:left="0" w:firstLineChars="200" w:firstLine="480"/>
    </w:pPr>
    <w:rPr>
      <w:kern w:val="0"/>
      <w:sz w:val="24"/>
      <w:lang w:val="zh-CN"/>
    </w:rPr>
  </w:style>
  <w:style w:type="character" w:customStyle="1" w:styleId="1Char1">
    <w:name w:val="正文1 Char"/>
    <w:link w:val="1f0"/>
    <w:semiHidden/>
    <w:qFormat/>
    <w:rsid w:val="00215A54"/>
    <w:rPr>
      <w:rFonts w:ascii="Times New Roman" w:eastAsia="宋体" w:hAnsi="Times New Roman" w:cs="Times New Roman"/>
      <w:kern w:val="0"/>
      <w:sz w:val="24"/>
      <w:szCs w:val="24"/>
      <w:lang w:val="zh-CN"/>
    </w:rPr>
  </w:style>
  <w:style w:type="character" w:customStyle="1" w:styleId="CM12Char">
    <w:name w:val="CM12 Char"/>
    <w:link w:val="CM12"/>
    <w:semiHidden/>
    <w:rsid w:val="00215A54"/>
    <w:rPr>
      <w:rFonts w:ascii="黑体" w:eastAsia="黑体" w:hAnsi="Calibri"/>
      <w:color w:val="000000"/>
      <w:sz w:val="24"/>
      <w:szCs w:val="24"/>
    </w:rPr>
  </w:style>
  <w:style w:type="paragraph" w:customStyle="1" w:styleId="CM12">
    <w:name w:val="CM12"/>
    <w:basedOn w:val="Default"/>
    <w:next w:val="Default"/>
    <w:link w:val="CM12Char"/>
    <w:semiHidden/>
    <w:qFormat/>
    <w:rsid w:val="00215A54"/>
    <w:pPr>
      <w:spacing w:line="468" w:lineRule="atLeast"/>
    </w:pPr>
    <w:rPr>
      <w:rFonts w:ascii="黑体" w:eastAsia="黑体" w:hAnsi="Calibri" w:cstheme="minorBidi"/>
      <w:kern w:val="2"/>
    </w:rPr>
  </w:style>
  <w:style w:type="paragraph" w:customStyle="1" w:styleId="CM89">
    <w:name w:val="CM89"/>
    <w:basedOn w:val="Default"/>
    <w:next w:val="Default"/>
    <w:semiHidden/>
    <w:qFormat/>
    <w:rsid w:val="00215A54"/>
    <w:pPr>
      <w:spacing w:after="258"/>
    </w:pPr>
    <w:rPr>
      <w:rFonts w:ascii="黑体" w:eastAsia="黑体"/>
      <w:color w:val="auto"/>
      <w:szCs w:val="20"/>
    </w:rPr>
  </w:style>
  <w:style w:type="paragraph" w:customStyle="1" w:styleId="owndefinepratext">
    <w:name w:val="owndefinepratext"/>
    <w:basedOn w:val="a1"/>
    <w:semiHidden/>
    <w:qFormat/>
    <w:rsid w:val="00215A54"/>
    <w:pPr>
      <w:widowControl/>
      <w:spacing w:before="100" w:beforeAutospacing="1" w:after="100" w:afterAutospacing="1" w:line="375" w:lineRule="atLeast"/>
      <w:jc w:val="left"/>
    </w:pPr>
    <w:rPr>
      <w:rFonts w:ascii="宋体" w:hAnsi="宋体" w:cs="宋体"/>
      <w:kern w:val="0"/>
      <w:sz w:val="18"/>
      <w:szCs w:val="18"/>
    </w:rPr>
  </w:style>
  <w:style w:type="character" w:customStyle="1" w:styleId="b14241">
    <w:name w:val="b14241"/>
    <w:semiHidden/>
    <w:qFormat/>
    <w:rsid w:val="00215A54"/>
    <w:rPr>
      <w:color w:val="222222"/>
      <w:sz w:val="21"/>
      <w:u w:val="none"/>
    </w:rPr>
  </w:style>
  <w:style w:type="character" w:customStyle="1" w:styleId="style21">
    <w:name w:val="style21"/>
    <w:semiHidden/>
    <w:qFormat/>
    <w:rsid w:val="00215A54"/>
    <w:rPr>
      <w:color w:val="000000"/>
      <w:sz w:val="16"/>
    </w:rPr>
  </w:style>
  <w:style w:type="character" w:customStyle="1" w:styleId="msoins0">
    <w:name w:val="msoins"/>
    <w:basedOn w:val="a2"/>
    <w:semiHidden/>
    <w:rsid w:val="00215A54"/>
  </w:style>
  <w:style w:type="character" w:customStyle="1" w:styleId="CharChar11">
    <w:name w:val="Char Char11"/>
    <w:semiHidden/>
    <w:qFormat/>
    <w:rsid w:val="00215A54"/>
    <w:rPr>
      <w:rFonts w:ascii="宋体" w:eastAsia="宋体" w:hAnsi="Courier New" w:hint="eastAsia"/>
      <w:kern w:val="2"/>
      <w:sz w:val="21"/>
    </w:rPr>
  </w:style>
  <w:style w:type="paragraph" w:customStyle="1" w:styleId="3d">
    <w:name w:val="样式3"/>
    <w:basedOn w:val="a1"/>
    <w:semiHidden/>
    <w:rsid w:val="00215A54"/>
    <w:pPr>
      <w:widowControl/>
      <w:spacing w:line="360" w:lineRule="auto"/>
      <w:ind w:firstLineChars="208" w:firstLine="437"/>
      <w:jc w:val="left"/>
    </w:pPr>
    <w:rPr>
      <w:rFonts w:ascii="Times New Roman" w:hAnsi="Times New Roman"/>
      <w:bCs/>
      <w:kern w:val="0"/>
      <w:szCs w:val="20"/>
    </w:rPr>
  </w:style>
  <w:style w:type="paragraph" w:customStyle="1" w:styleId="TableText">
    <w:name w:val="Table Text"/>
    <w:link w:val="TableTextChar"/>
    <w:semiHidden/>
    <w:qFormat/>
    <w:rsid w:val="00215A54"/>
    <w:pPr>
      <w:jc w:val="center"/>
    </w:pPr>
    <w:rPr>
      <w:rFonts w:ascii="Times New Roman" w:eastAsia="宋体" w:hAnsi="Times New Roman" w:cs="Times New Roman"/>
      <w:snapToGrid w:val="0"/>
      <w:color w:val="000000"/>
      <w:kern w:val="0"/>
      <w:sz w:val="22"/>
      <w:lang w:eastAsia="en-US"/>
    </w:rPr>
  </w:style>
  <w:style w:type="character" w:customStyle="1" w:styleId="TableTextChar">
    <w:name w:val="Table Text Char"/>
    <w:link w:val="TableText"/>
    <w:semiHidden/>
    <w:qFormat/>
    <w:rsid w:val="00215A54"/>
    <w:rPr>
      <w:rFonts w:ascii="Times New Roman" w:eastAsia="宋体" w:hAnsi="Times New Roman" w:cs="Times New Roman"/>
      <w:snapToGrid w:val="0"/>
      <w:color w:val="000000"/>
      <w:kern w:val="0"/>
      <w:sz w:val="22"/>
      <w:lang w:eastAsia="en-US"/>
    </w:rPr>
  </w:style>
  <w:style w:type="paragraph" w:customStyle="1" w:styleId="312">
    <w:name w:val="目录 31"/>
    <w:basedOn w:val="a1"/>
    <w:next w:val="a1"/>
    <w:uiPriority w:val="39"/>
    <w:semiHidden/>
    <w:qFormat/>
    <w:rsid w:val="00215A54"/>
    <w:pPr>
      <w:widowControl/>
      <w:ind w:leftChars="400" w:left="840"/>
      <w:jc w:val="left"/>
    </w:pPr>
    <w:rPr>
      <w:rFonts w:ascii="Times New Roman" w:hAnsi="Times New Roman"/>
      <w:szCs w:val="24"/>
    </w:rPr>
  </w:style>
  <w:style w:type="character" w:customStyle="1" w:styleId="CharChar21">
    <w:name w:val="Char Char21"/>
    <w:semiHidden/>
    <w:qFormat/>
    <w:rsid w:val="00215A54"/>
    <w:rPr>
      <w:rFonts w:eastAsia="宋体"/>
      <w:b/>
      <w:sz w:val="28"/>
      <w:lang w:val="en-US" w:eastAsia="zh-CN" w:bidi="ar-SA"/>
    </w:rPr>
  </w:style>
  <w:style w:type="character" w:customStyle="1" w:styleId="CharChar20">
    <w:name w:val="Char Char20"/>
    <w:semiHidden/>
    <w:qFormat/>
    <w:rsid w:val="00215A54"/>
    <w:rPr>
      <w:rFonts w:ascii="Arial" w:eastAsia="黑体" w:hAnsi="Arial"/>
      <w:b/>
      <w:sz w:val="24"/>
      <w:lang w:val="en-US" w:eastAsia="zh-CN" w:bidi="ar-SA"/>
    </w:rPr>
  </w:style>
  <w:style w:type="character" w:customStyle="1" w:styleId="CharChar190">
    <w:name w:val="Char Char190"/>
    <w:semiHidden/>
    <w:rsid w:val="00215A54"/>
    <w:rPr>
      <w:rFonts w:eastAsia="宋体"/>
      <w:b/>
      <w:sz w:val="24"/>
      <w:lang w:val="en-US" w:eastAsia="zh-CN" w:bidi="ar-SA"/>
    </w:rPr>
  </w:style>
  <w:style w:type="character" w:customStyle="1" w:styleId="Char11">
    <w:name w:val="普通文字 Char1"/>
    <w:aliases w:val="普通文字 Char Char,纯文本 Char Char Char1,纯文本 Char Char Char Char Char,纯文本 Char Char Char Char1,纯文本11 Char,普通文字11 Char, Char11 Char, Char2 Char Char11 Char, Char2 Char Char Char Char Char Char Char Char11 Char,纯文本 Char211 Char Char"/>
    <w:semiHidden/>
    <w:qFormat/>
    <w:rsid w:val="00215A54"/>
    <w:rPr>
      <w:rFonts w:ascii="宋体" w:eastAsia="宋体" w:hAnsi="Courier New"/>
      <w:kern w:val="2"/>
      <w:sz w:val="21"/>
      <w:lang w:val="en-US" w:eastAsia="zh-CN" w:bidi="ar-SA"/>
    </w:rPr>
  </w:style>
  <w:style w:type="character" w:customStyle="1" w:styleId="CharChar24">
    <w:name w:val="Char Char24"/>
    <w:semiHidden/>
    <w:rsid w:val="00215A54"/>
    <w:rPr>
      <w:rFonts w:eastAsia="宋体"/>
      <w:b/>
      <w:sz w:val="28"/>
      <w:lang w:val="en-US" w:eastAsia="zh-CN" w:bidi="ar-SA"/>
    </w:rPr>
  </w:style>
  <w:style w:type="character" w:customStyle="1" w:styleId="CharChar23">
    <w:name w:val="Char Char23"/>
    <w:semiHidden/>
    <w:rsid w:val="00215A54"/>
    <w:rPr>
      <w:rFonts w:ascii="Arial" w:eastAsia="黑体" w:hAnsi="Arial"/>
      <w:b/>
      <w:sz w:val="24"/>
      <w:lang w:val="en-US" w:eastAsia="zh-CN" w:bidi="ar-SA"/>
    </w:rPr>
  </w:style>
  <w:style w:type="character" w:customStyle="1" w:styleId="CharChar22">
    <w:name w:val="Char Char22"/>
    <w:semiHidden/>
    <w:rsid w:val="00215A54"/>
    <w:rPr>
      <w:rFonts w:eastAsia="宋体"/>
      <w:b/>
      <w:sz w:val="24"/>
      <w:lang w:val="en-US" w:eastAsia="zh-CN" w:bidi="ar-SA"/>
    </w:rPr>
  </w:style>
  <w:style w:type="character" w:customStyle="1" w:styleId="Char20">
    <w:name w:val="普通文字 Char2"/>
    <w:aliases w:val="普通文字 Char Char1,纯文本 Char Char Char2,纯文本 Char Char Char Char Char1,纯文本 Char Char Char Char2,纯文本11 Char1,普通文字11 Char1, Char11 Char1, Char2 Char Char11 Char1, Char2 Char Char Char Char Char Char Char Char11 Char1,纯文本 Char211 Char Char1"/>
    <w:semiHidden/>
    <w:qFormat/>
    <w:rsid w:val="00215A54"/>
    <w:rPr>
      <w:rFonts w:ascii="宋体" w:eastAsia="宋体" w:hAnsi="Courier New"/>
      <w:kern w:val="2"/>
      <w:sz w:val="21"/>
      <w:lang w:val="en-US" w:eastAsia="zh-CN" w:bidi="ar-SA"/>
    </w:rPr>
  </w:style>
  <w:style w:type="character" w:customStyle="1" w:styleId="CharChar27">
    <w:name w:val="Char Char27"/>
    <w:semiHidden/>
    <w:qFormat/>
    <w:rsid w:val="00215A54"/>
    <w:rPr>
      <w:rFonts w:eastAsia="宋体"/>
      <w:b/>
      <w:sz w:val="28"/>
      <w:lang w:val="en-US" w:eastAsia="zh-CN" w:bidi="ar-SA"/>
    </w:rPr>
  </w:style>
  <w:style w:type="character" w:customStyle="1" w:styleId="CharChar26">
    <w:name w:val="Char Char26"/>
    <w:semiHidden/>
    <w:qFormat/>
    <w:rsid w:val="00215A54"/>
    <w:rPr>
      <w:rFonts w:ascii="Arial" w:eastAsia="黑体" w:hAnsi="Arial"/>
      <w:b/>
      <w:sz w:val="24"/>
      <w:lang w:val="en-US" w:eastAsia="zh-CN" w:bidi="ar-SA"/>
    </w:rPr>
  </w:style>
  <w:style w:type="character" w:customStyle="1" w:styleId="CharChar25">
    <w:name w:val="Char Char25"/>
    <w:semiHidden/>
    <w:qFormat/>
    <w:rsid w:val="00215A54"/>
    <w:rPr>
      <w:rFonts w:eastAsia="宋体"/>
      <w:b/>
      <w:sz w:val="24"/>
      <w:lang w:val="en-US" w:eastAsia="zh-CN" w:bidi="ar-SA"/>
    </w:rPr>
  </w:style>
  <w:style w:type="character" w:customStyle="1" w:styleId="Char30">
    <w:name w:val="普通文字 Char3"/>
    <w:aliases w:val="普通文字 Char Char2,纯文本 Char Char Char3,纯文本 Char Char Char Char Char2,纯文本 Char Char Char Char3,纯文本11 Char2,普通文字11 Char2, Char11 Char2, Char2 Char Char11 Char2, Char2 Char Char Char Char Char Char Char Char11 Char2,纯文本 Char211 Char Char2"/>
    <w:semiHidden/>
    <w:rsid w:val="00215A54"/>
    <w:rPr>
      <w:rFonts w:ascii="宋体" w:eastAsia="宋体" w:hAnsi="Courier New"/>
      <w:kern w:val="2"/>
      <w:sz w:val="21"/>
      <w:lang w:val="en-US" w:eastAsia="zh-CN" w:bidi="ar-SA"/>
    </w:rPr>
  </w:style>
  <w:style w:type="character" w:customStyle="1" w:styleId="txtblue1">
    <w:name w:val="txt_blue1"/>
    <w:semiHidden/>
    <w:qFormat/>
    <w:rsid w:val="00215A54"/>
    <w:rPr>
      <w:color w:val="0C5B9E"/>
    </w:rPr>
  </w:style>
  <w:style w:type="paragraph" w:customStyle="1" w:styleId="affff1">
    <w:name w:val="表格"/>
    <w:basedOn w:val="a1"/>
    <w:link w:val="Char9"/>
    <w:semiHidden/>
    <w:qFormat/>
    <w:rsid w:val="00215A54"/>
    <w:pPr>
      <w:widowControl/>
      <w:spacing w:line="240" w:lineRule="atLeast"/>
      <w:jc w:val="center"/>
    </w:pPr>
    <w:rPr>
      <w:rFonts w:ascii="宋体" w:hAnsi="宋体"/>
      <w:kern w:val="0"/>
      <w:sz w:val="20"/>
      <w:szCs w:val="21"/>
    </w:rPr>
  </w:style>
  <w:style w:type="character" w:customStyle="1" w:styleId="Char9">
    <w:name w:val="表格 Char"/>
    <w:link w:val="affff1"/>
    <w:semiHidden/>
    <w:rsid w:val="00215A54"/>
    <w:rPr>
      <w:rFonts w:ascii="宋体" w:eastAsia="宋体" w:hAnsi="宋体" w:cs="Times New Roman"/>
      <w:kern w:val="0"/>
      <w:sz w:val="20"/>
      <w:szCs w:val="21"/>
    </w:rPr>
  </w:style>
  <w:style w:type="character" w:customStyle="1" w:styleId="CharChar0">
    <w:name w:val="联证页眉 Char Char"/>
    <w:semiHidden/>
    <w:qFormat/>
    <w:rsid w:val="00215A54"/>
    <w:rPr>
      <w:rFonts w:ascii="Calibri" w:eastAsia="宋体" w:hAnsi="Calibri"/>
      <w:kern w:val="2"/>
      <w:sz w:val="18"/>
      <w:szCs w:val="18"/>
      <w:lang w:val="en-US" w:eastAsia="zh-CN" w:bidi="ar-SA"/>
    </w:rPr>
  </w:style>
  <w:style w:type="paragraph" w:customStyle="1" w:styleId="affff2">
    <w:name w:val="缺省文本_宋体"/>
    <w:basedOn w:val="a1"/>
    <w:semiHidden/>
    <w:qFormat/>
    <w:rsid w:val="00215A54"/>
    <w:pPr>
      <w:widowControl/>
      <w:tabs>
        <w:tab w:val="left" w:pos="639"/>
        <w:tab w:val="center" w:pos="5670"/>
        <w:tab w:val="right" w:pos="7655"/>
      </w:tabs>
      <w:spacing w:before="80" w:after="120" w:line="360" w:lineRule="auto"/>
      <w:jc w:val="left"/>
      <w:outlineLvl w:val="7"/>
    </w:pPr>
    <w:rPr>
      <w:rFonts w:ascii="Times New Roman" w:hAnsi="Times New Roman"/>
      <w:spacing w:val="16"/>
      <w:kern w:val="28"/>
      <w:sz w:val="24"/>
      <w:szCs w:val="24"/>
    </w:rPr>
  </w:style>
  <w:style w:type="paragraph" w:customStyle="1" w:styleId="ParaCharCharCharCharCharCharChar">
    <w:name w:val="默认段落字体 Para Char Char Char Char Char Char Char"/>
    <w:basedOn w:val="a1"/>
    <w:semiHidden/>
    <w:qFormat/>
    <w:rsid w:val="00215A54"/>
    <w:pPr>
      <w:widowControl/>
      <w:jc w:val="left"/>
    </w:pPr>
    <w:rPr>
      <w:rFonts w:ascii="Tahoma" w:hAnsi="Tahoma"/>
      <w:sz w:val="24"/>
      <w:szCs w:val="20"/>
    </w:rPr>
  </w:style>
  <w:style w:type="paragraph" w:customStyle="1" w:styleId="zw">
    <w:name w:val="zw"/>
    <w:basedOn w:val="a1"/>
    <w:link w:val="zwChar"/>
    <w:semiHidden/>
    <w:qFormat/>
    <w:rsid w:val="00215A54"/>
    <w:pPr>
      <w:widowControl/>
      <w:adjustRightInd w:val="0"/>
      <w:spacing w:line="360" w:lineRule="auto"/>
      <w:ind w:firstLine="482"/>
      <w:jc w:val="left"/>
      <w:textAlignment w:val="baseline"/>
    </w:pPr>
    <w:rPr>
      <w:rFonts w:ascii="Arial Narrow" w:eastAsia="楷体_GB2312" w:hAnsi="Arial Narrow"/>
      <w:kern w:val="0"/>
      <w:sz w:val="24"/>
      <w:szCs w:val="20"/>
    </w:rPr>
  </w:style>
  <w:style w:type="character" w:customStyle="1" w:styleId="zwChar">
    <w:name w:val="zw Char"/>
    <w:link w:val="zw"/>
    <w:semiHidden/>
    <w:qFormat/>
    <w:rsid w:val="00215A54"/>
    <w:rPr>
      <w:rFonts w:ascii="Arial Narrow" w:eastAsia="楷体_GB2312" w:hAnsi="Arial Narrow" w:cs="Times New Roman"/>
      <w:kern w:val="0"/>
      <w:sz w:val="24"/>
      <w:szCs w:val="20"/>
    </w:rPr>
  </w:style>
  <w:style w:type="character" w:customStyle="1" w:styleId="st1">
    <w:name w:val="st1"/>
    <w:basedOn w:val="a2"/>
    <w:semiHidden/>
    <w:rsid w:val="00215A54"/>
  </w:style>
  <w:style w:type="paragraph" w:customStyle="1" w:styleId="-1">
    <w:name w:val="自选正文-1"/>
    <w:basedOn w:val="a1"/>
    <w:link w:val="-1Char"/>
    <w:semiHidden/>
    <w:qFormat/>
    <w:rsid w:val="00215A54"/>
    <w:pPr>
      <w:widowControl/>
      <w:spacing w:beforeLines="50" w:afterLines="50" w:line="360" w:lineRule="auto"/>
      <w:ind w:firstLineChars="200" w:firstLine="480"/>
      <w:jc w:val="left"/>
    </w:pPr>
    <w:rPr>
      <w:rFonts w:ascii="Times New Roman" w:hAnsi="Times New Roman"/>
      <w:kern w:val="0"/>
      <w:sz w:val="24"/>
      <w:szCs w:val="24"/>
    </w:rPr>
  </w:style>
  <w:style w:type="character" w:customStyle="1" w:styleId="-1Char">
    <w:name w:val="自选正文-1 Char"/>
    <w:link w:val="-1"/>
    <w:semiHidden/>
    <w:qFormat/>
    <w:rsid w:val="00215A54"/>
    <w:rPr>
      <w:rFonts w:ascii="Times New Roman" w:eastAsia="宋体" w:hAnsi="Times New Roman" w:cs="Times New Roman"/>
      <w:kern w:val="0"/>
      <w:sz w:val="24"/>
      <w:szCs w:val="24"/>
    </w:rPr>
  </w:style>
  <w:style w:type="paragraph" w:customStyle="1" w:styleId="TOC10">
    <w:name w:val="TOC 标题1"/>
    <w:basedOn w:val="1"/>
    <w:next w:val="a1"/>
    <w:uiPriority w:val="39"/>
    <w:semiHidden/>
    <w:qFormat/>
    <w:rsid w:val="00215A54"/>
    <w:pPr>
      <w:spacing w:before="480" w:after="0" w:line="276" w:lineRule="auto"/>
      <w:outlineLvl w:val="9"/>
    </w:pPr>
    <w:rPr>
      <w:rFonts w:ascii="Cambria" w:hAnsi="Cambria"/>
      <w:color w:val="365F91"/>
      <w:kern w:val="0"/>
      <w:sz w:val="28"/>
      <w:szCs w:val="28"/>
    </w:rPr>
  </w:style>
  <w:style w:type="paragraph" w:styleId="affff3">
    <w:name w:val="No Spacing"/>
    <w:link w:val="affff4"/>
    <w:qFormat/>
    <w:rsid w:val="00215A54"/>
    <w:rPr>
      <w:rFonts w:ascii="Calibri" w:eastAsia="宋体" w:hAnsi="Calibri" w:cs="Times New Roman"/>
      <w:kern w:val="0"/>
      <w:sz w:val="22"/>
    </w:rPr>
  </w:style>
  <w:style w:type="character" w:customStyle="1" w:styleId="affff4">
    <w:name w:val="无间隔 字符"/>
    <w:link w:val="affff3"/>
    <w:qFormat/>
    <w:rsid w:val="00215A54"/>
    <w:rPr>
      <w:rFonts w:ascii="Calibri" w:eastAsia="宋体" w:hAnsi="Calibri" w:cs="Times New Roman"/>
      <w:kern w:val="0"/>
      <w:sz w:val="22"/>
    </w:rPr>
  </w:style>
  <w:style w:type="character" w:customStyle="1" w:styleId="CommentTextChar">
    <w:name w:val="Comment Text Char"/>
    <w:semiHidden/>
    <w:qFormat/>
    <w:locked/>
    <w:rsid w:val="00215A54"/>
    <w:rPr>
      <w:rFonts w:eastAsia="宋体"/>
      <w:kern w:val="2"/>
      <w:sz w:val="21"/>
      <w:szCs w:val="24"/>
      <w:lang w:val="en-US" w:eastAsia="zh-CN" w:bidi="ar-SA"/>
    </w:rPr>
  </w:style>
  <w:style w:type="paragraph" w:customStyle="1" w:styleId="BodyText21">
    <w:name w:val="Body Text 21"/>
    <w:basedOn w:val="a1"/>
    <w:semiHidden/>
    <w:rsid w:val="00215A54"/>
    <w:pPr>
      <w:widowControl/>
      <w:autoSpaceDE w:val="0"/>
      <w:autoSpaceDN w:val="0"/>
      <w:adjustRightInd w:val="0"/>
      <w:spacing w:line="440" w:lineRule="exact"/>
      <w:jc w:val="left"/>
      <w:textAlignment w:val="baseline"/>
    </w:pPr>
    <w:rPr>
      <w:rFonts w:ascii="宋体" w:hAnsi="Times New Roman" w:cs="宋体"/>
      <w:color w:val="000000"/>
      <w:sz w:val="24"/>
      <w:szCs w:val="24"/>
    </w:rPr>
  </w:style>
  <w:style w:type="table" w:customStyle="1" w:styleId="111">
    <w:name w:val="网格型11"/>
    <w:basedOn w:val="a3"/>
    <w:uiPriority w:val="59"/>
    <w:qFormat/>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8">
    <w:name w:val="尾注文本 字符2"/>
    <w:link w:val="afb"/>
    <w:uiPriority w:val="99"/>
    <w:semiHidden/>
    <w:qFormat/>
    <w:rsid w:val="00215A54"/>
    <w:rPr>
      <w:rFonts w:ascii="Calibri" w:eastAsia="宋体" w:hAnsi="Calibri" w:cs="Times New Roman"/>
    </w:rPr>
  </w:style>
  <w:style w:type="character" w:customStyle="1" w:styleId="3Char10">
    <w:name w:val="正文文本缩进 3 Char1"/>
    <w:semiHidden/>
    <w:rsid w:val="00215A54"/>
    <w:rPr>
      <w:rFonts w:ascii="Calibri" w:hAnsi="Calibri"/>
      <w:kern w:val="2"/>
      <w:sz w:val="16"/>
      <w:szCs w:val="16"/>
    </w:rPr>
  </w:style>
  <w:style w:type="character" w:customStyle="1" w:styleId="Char12">
    <w:name w:val="标题 Char1"/>
    <w:semiHidden/>
    <w:qFormat/>
    <w:rsid w:val="00215A54"/>
    <w:rPr>
      <w:rFonts w:ascii="Cambria" w:hAnsi="Cambria" w:cs="Times New Roman"/>
      <w:b/>
      <w:bCs/>
      <w:kern w:val="2"/>
      <w:sz w:val="32"/>
      <w:szCs w:val="32"/>
    </w:rPr>
  </w:style>
  <w:style w:type="paragraph" w:customStyle="1" w:styleId="1f1">
    <w:name w:val="修订1"/>
    <w:hidden/>
    <w:uiPriority w:val="99"/>
    <w:rsid w:val="00215A54"/>
    <w:rPr>
      <w:rFonts w:ascii="Calibri" w:eastAsia="宋体" w:hAnsi="Calibri" w:cs="Times New Roman"/>
    </w:rPr>
  </w:style>
  <w:style w:type="table" w:customStyle="1" w:styleId="2d">
    <w:name w:val="网格型2"/>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2">
    <w:name w:val="浅色底纹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paragraph" w:customStyle="1" w:styleId="affff5">
    <w:name w:val="附注－正文"/>
    <w:basedOn w:val="af5"/>
    <w:link w:val="Chara"/>
    <w:semiHidden/>
    <w:rsid w:val="00215A54"/>
    <w:pPr>
      <w:adjustRightInd w:val="0"/>
      <w:snapToGrid w:val="0"/>
      <w:spacing w:afterLines="50" w:line="360" w:lineRule="auto"/>
      <w:ind w:firstLineChars="200" w:firstLine="200"/>
    </w:pPr>
    <w:rPr>
      <w:sz w:val="21"/>
    </w:rPr>
  </w:style>
  <w:style w:type="paragraph" w:customStyle="1" w:styleId="affff6">
    <w:name w:val="和勤表格"/>
    <w:basedOn w:val="a1"/>
    <w:link w:val="Charb"/>
    <w:semiHidden/>
    <w:qFormat/>
    <w:rsid w:val="00215A54"/>
    <w:pPr>
      <w:widowControl/>
      <w:jc w:val="center"/>
    </w:pPr>
    <w:rPr>
      <w:rFonts w:ascii="Times New Roman" w:hAnsi="Times New Roman"/>
      <w:kern w:val="0"/>
      <w:sz w:val="20"/>
      <w:szCs w:val="21"/>
      <w:lang w:val="zh-CN"/>
    </w:rPr>
  </w:style>
  <w:style w:type="character" w:customStyle="1" w:styleId="Charb">
    <w:name w:val="和勤表格 Char"/>
    <w:link w:val="affff6"/>
    <w:semiHidden/>
    <w:rsid w:val="00215A54"/>
    <w:rPr>
      <w:rFonts w:ascii="Times New Roman" w:eastAsia="宋体" w:hAnsi="Times New Roman" w:cs="Times New Roman"/>
      <w:kern w:val="0"/>
      <w:sz w:val="20"/>
      <w:szCs w:val="21"/>
      <w:lang w:val="zh-CN"/>
    </w:rPr>
  </w:style>
  <w:style w:type="table" w:customStyle="1" w:styleId="2e">
    <w:name w:val="浅色底纹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paragraph" w:customStyle="1" w:styleId="62">
    <w:name w:val="6"/>
    <w:semiHidden/>
    <w:rsid w:val="00215A54"/>
    <w:pPr>
      <w:widowControl w:val="0"/>
      <w:jc w:val="both"/>
    </w:pPr>
    <w:rPr>
      <w:rFonts w:ascii="Times New Roman" w:eastAsia="宋体" w:hAnsi="Times New Roman" w:cs="Times New Roman"/>
      <w:szCs w:val="24"/>
    </w:rPr>
  </w:style>
  <w:style w:type="paragraph" w:customStyle="1" w:styleId="CharCharCharCharCharChar1CharCharChar0">
    <w:name w:val="Char Char Char Char Char Char1 Char Char Char0"/>
    <w:basedOn w:val="a1"/>
    <w:semiHidden/>
    <w:rsid w:val="00215A54"/>
    <w:pPr>
      <w:widowControl/>
      <w:autoSpaceDE w:val="0"/>
      <w:autoSpaceDN w:val="0"/>
      <w:adjustRightInd w:val="0"/>
      <w:jc w:val="left"/>
      <w:textAlignment w:val="baseline"/>
    </w:pPr>
    <w:rPr>
      <w:rFonts w:ascii="宋体" w:hAnsi="Times New Roman"/>
      <w:kern w:val="0"/>
      <w:sz w:val="34"/>
      <w:szCs w:val="20"/>
    </w:rPr>
  </w:style>
  <w:style w:type="character" w:customStyle="1" w:styleId="CharChar70">
    <w:name w:val="Char Char70"/>
    <w:semiHidden/>
    <w:rsid w:val="00215A54"/>
    <w:rPr>
      <w:rFonts w:ascii="Times New Roman" w:eastAsia="宋体" w:hAnsi="Times New Roman" w:cs="Times New Roman"/>
      <w:szCs w:val="24"/>
    </w:rPr>
  </w:style>
  <w:style w:type="paragraph" w:customStyle="1" w:styleId="Char110">
    <w:name w:val="Char11"/>
    <w:basedOn w:val="a1"/>
    <w:semiHidden/>
    <w:rsid w:val="00215A54"/>
    <w:pPr>
      <w:widowControl/>
      <w:jc w:val="left"/>
    </w:pPr>
    <w:rPr>
      <w:rFonts w:ascii="Tahoma" w:hAnsi="Tahoma"/>
      <w:sz w:val="24"/>
      <w:szCs w:val="20"/>
    </w:rPr>
  </w:style>
  <w:style w:type="paragraph" w:customStyle="1" w:styleId="Char21">
    <w:name w:val="Char2"/>
    <w:basedOn w:val="a1"/>
    <w:semiHidden/>
    <w:rsid w:val="00215A54"/>
    <w:pPr>
      <w:widowControl/>
      <w:jc w:val="left"/>
    </w:pPr>
    <w:rPr>
      <w:rFonts w:ascii="Tahoma" w:hAnsi="Tahoma" w:cs="Tahoma"/>
      <w:sz w:val="24"/>
      <w:szCs w:val="24"/>
    </w:rPr>
  </w:style>
  <w:style w:type="character" w:customStyle="1" w:styleId="CharChar181">
    <w:name w:val="Char Char181"/>
    <w:semiHidden/>
    <w:rsid w:val="00215A54"/>
    <w:rPr>
      <w:rFonts w:eastAsia="楷体_GB2312"/>
      <w:kern w:val="2"/>
      <w:sz w:val="24"/>
      <w:lang w:val="en-US" w:eastAsia="zh-CN" w:bidi="ar-SA"/>
    </w:rPr>
  </w:style>
  <w:style w:type="character" w:customStyle="1" w:styleId="CharChar210">
    <w:name w:val="Char Char210"/>
    <w:semiHidden/>
    <w:rsid w:val="00215A54"/>
    <w:rPr>
      <w:rFonts w:eastAsia="宋体"/>
      <w:b/>
      <w:sz w:val="28"/>
      <w:lang w:val="en-US" w:eastAsia="zh-CN" w:bidi="ar-SA"/>
    </w:rPr>
  </w:style>
  <w:style w:type="character" w:customStyle="1" w:styleId="CharChar200">
    <w:name w:val="Char Char200"/>
    <w:semiHidden/>
    <w:rsid w:val="00215A54"/>
    <w:rPr>
      <w:rFonts w:ascii="Arial" w:eastAsia="黑体" w:hAnsi="Arial"/>
      <w:b/>
      <w:sz w:val="24"/>
      <w:lang w:val="en-US" w:eastAsia="zh-CN" w:bidi="ar-SA"/>
    </w:rPr>
  </w:style>
  <w:style w:type="character" w:customStyle="1" w:styleId="CharChar191">
    <w:name w:val="Char Char191"/>
    <w:semiHidden/>
    <w:rsid w:val="00215A54"/>
    <w:rPr>
      <w:rFonts w:eastAsia="宋体"/>
      <w:b/>
      <w:sz w:val="24"/>
      <w:lang w:val="en-US" w:eastAsia="zh-CN" w:bidi="ar-SA"/>
    </w:rPr>
  </w:style>
  <w:style w:type="character" w:customStyle="1" w:styleId="CharChar240">
    <w:name w:val="Char Char240"/>
    <w:semiHidden/>
    <w:rsid w:val="00215A54"/>
    <w:rPr>
      <w:rFonts w:eastAsia="宋体"/>
      <w:b/>
      <w:sz w:val="28"/>
      <w:lang w:val="en-US" w:eastAsia="zh-CN" w:bidi="ar-SA"/>
    </w:rPr>
  </w:style>
  <w:style w:type="character" w:customStyle="1" w:styleId="CharChar230">
    <w:name w:val="Char Char230"/>
    <w:semiHidden/>
    <w:rsid w:val="00215A54"/>
    <w:rPr>
      <w:rFonts w:ascii="Arial" w:eastAsia="黑体" w:hAnsi="Arial"/>
      <w:b/>
      <w:sz w:val="24"/>
      <w:lang w:val="en-US" w:eastAsia="zh-CN" w:bidi="ar-SA"/>
    </w:rPr>
  </w:style>
  <w:style w:type="character" w:customStyle="1" w:styleId="CharChar220">
    <w:name w:val="Char Char220"/>
    <w:semiHidden/>
    <w:rsid w:val="00215A54"/>
    <w:rPr>
      <w:rFonts w:eastAsia="宋体"/>
      <w:b/>
      <w:sz w:val="24"/>
      <w:lang w:val="en-US" w:eastAsia="zh-CN" w:bidi="ar-SA"/>
    </w:rPr>
  </w:style>
  <w:style w:type="character" w:customStyle="1" w:styleId="CharChar270">
    <w:name w:val="Char Char270"/>
    <w:semiHidden/>
    <w:rsid w:val="00215A54"/>
    <w:rPr>
      <w:rFonts w:eastAsia="宋体"/>
      <w:b/>
      <w:sz w:val="28"/>
      <w:lang w:val="en-US" w:eastAsia="zh-CN" w:bidi="ar-SA"/>
    </w:rPr>
  </w:style>
  <w:style w:type="character" w:customStyle="1" w:styleId="CharChar260">
    <w:name w:val="Char Char260"/>
    <w:semiHidden/>
    <w:rsid w:val="00215A54"/>
    <w:rPr>
      <w:rFonts w:ascii="Arial" w:eastAsia="黑体" w:hAnsi="Arial"/>
      <w:b/>
      <w:sz w:val="24"/>
      <w:lang w:val="en-US" w:eastAsia="zh-CN" w:bidi="ar-SA"/>
    </w:rPr>
  </w:style>
  <w:style w:type="character" w:customStyle="1" w:styleId="CharChar250">
    <w:name w:val="Char Char250"/>
    <w:semiHidden/>
    <w:rsid w:val="00215A54"/>
    <w:rPr>
      <w:rFonts w:eastAsia="宋体"/>
      <w:b/>
      <w:sz w:val="24"/>
      <w:lang w:val="en-US" w:eastAsia="zh-CN" w:bidi="ar-SA"/>
    </w:rPr>
  </w:style>
  <w:style w:type="paragraph" w:customStyle="1" w:styleId="52">
    <w:name w:val="5"/>
    <w:semiHidden/>
    <w:rsid w:val="00215A54"/>
    <w:pPr>
      <w:widowControl w:val="0"/>
      <w:jc w:val="both"/>
    </w:pPr>
    <w:rPr>
      <w:rFonts w:ascii="Times New Roman" w:eastAsia="宋体" w:hAnsi="Times New Roman" w:cs="Times New Roman"/>
      <w:szCs w:val="24"/>
    </w:rPr>
  </w:style>
  <w:style w:type="character" w:customStyle="1" w:styleId="HTMLChar1">
    <w:name w:val="HTML 预设格式 Char1"/>
    <w:uiPriority w:val="99"/>
    <w:semiHidden/>
    <w:rsid w:val="00215A54"/>
    <w:rPr>
      <w:rFonts w:ascii="Courier New" w:eastAsia="宋体" w:hAnsi="Courier New" w:cs="Courier New"/>
      <w:sz w:val="20"/>
      <w:szCs w:val="20"/>
    </w:rPr>
  </w:style>
  <w:style w:type="table" w:customStyle="1" w:styleId="200">
    <w:name w:val="浅色底纹20"/>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paragraph" w:customStyle="1" w:styleId="42">
    <w:name w:val="4"/>
    <w:semiHidden/>
    <w:rsid w:val="00215A54"/>
    <w:rPr>
      <w:rFonts w:ascii="Times New Roman" w:eastAsia="宋体" w:hAnsi="Times New Roman" w:cs="Times New Roman"/>
      <w:kern w:val="0"/>
      <w:sz w:val="20"/>
      <w:szCs w:val="20"/>
    </w:rPr>
  </w:style>
  <w:style w:type="table" w:customStyle="1" w:styleId="4-51">
    <w:name w:val="网格表 4 - 着色 51"/>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character" w:customStyle="1" w:styleId="Charc">
    <w:name w:val="和勤正文 Char"/>
    <w:link w:val="affff7"/>
    <w:semiHidden/>
    <w:locked/>
    <w:rsid w:val="00215A54"/>
    <w:rPr>
      <w:rFonts w:ascii="宋体" w:eastAsia="Calibri Light" w:hAnsi="宋体"/>
      <w:sz w:val="24"/>
      <w:szCs w:val="24"/>
    </w:rPr>
  </w:style>
  <w:style w:type="paragraph" w:customStyle="1" w:styleId="affff7">
    <w:name w:val="和勤正文"/>
    <w:basedOn w:val="a1"/>
    <w:link w:val="Charc"/>
    <w:semiHidden/>
    <w:qFormat/>
    <w:rsid w:val="00215A54"/>
    <w:pPr>
      <w:widowControl/>
      <w:spacing w:line="360" w:lineRule="auto"/>
      <w:ind w:firstLineChars="200" w:firstLine="200"/>
      <w:jc w:val="left"/>
    </w:pPr>
    <w:rPr>
      <w:rFonts w:ascii="宋体" w:eastAsia="Calibri Light" w:hAnsi="宋体" w:cstheme="minorBidi"/>
      <w:sz w:val="24"/>
      <w:szCs w:val="24"/>
    </w:rPr>
  </w:style>
  <w:style w:type="character" w:customStyle="1" w:styleId="CharChar1">
    <w:name w:val="我的正文 Char Char"/>
    <w:semiHidden/>
    <w:rsid w:val="00215A54"/>
    <w:rPr>
      <w:rFonts w:ascii="Times New Roman" w:eastAsia="宋体" w:hAnsi="Times New Roman" w:cs="Times New Roman"/>
      <w:kern w:val="0"/>
      <w:sz w:val="24"/>
      <w:szCs w:val="24"/>
    </w:rPr>
  </w:style>
  <w:style w:type="character" w:customStyle="1" w:styleId="CharChar2">
    <w:name w:val="和勤表格 Char Char"/>
    <w:semiHidden/>
    <w:rsid w:val="00215A54"/>
    <w:rPr>
      <w:rFonts w:ascii="宋体" w:hAnsi="宋体"/>
      <w:sz w:val="21"/>
      <w:szCs w:val="21"/>
      <w:lang w:val="zh-CN"/>
    </w:rPr>
  </w:style>
  <w:style w:type="paragraph" w:customStyle="1" w:styleId="2f">
    <w:name w:val="！正文首行缩进2"/>
    <w:basedOn w:val="211"/>
    <w:semiHidden/>
    <w:rsid w:val="00215A54"/>
    <w:pPr>
      <w:spacing w:after="0" w:line="360" w:lineRule="auto"/>
      <w:ind w:leftChars="0" w:left="0" w:firstLine="200"/>
    </w:pPr>
    <w:rPr>
      <w:rFonts w:eastAsia="仿宋_GB2312"/>
      <w:kern w:val="0"/>
      <w:sz w:val="24"/>
    </w:rPr>
  </w:style>
  <w:style w:type="paragraph" w:customStyle="1" w:styleId="211">
    <w:name w:val="正文首行缩进 21"/>
    <w:basedOn w:val="af5"/>
    <w:link w:val="2Char1"/>
    <w:semiHidden/>
    <w:rsid w:val="00215A54"/>
    <w:pPr>
      <w:spacing w:after="120"/>
      <w:ind w:leftChars="200" w:left="420" w:firstLineChars="200" w:firstLine="420"/>
    </w:pPr>
    <w:rPr>
      <w:sz w:val="21"/>
      <w:szCs w:val="24"/>
    </w:rPr>
  </w:style>
  <w:style w:type="paragraph" w:customStyle="1" w:styleId="affff8">
    <w:name w:val="表题"/>
    <w:basedOn w:val="a1"/>
    <w:link w:val="Chard"/>
    <w:semiHidden/>
    <w:rsid w:val="00215A54"/>
    <w:pPr>
      <w:widowControl/>
      <w:autoSpaceDE w:val="0"/>
      <w:autoSpaceDN w:val="0"/>
      <w:adjustRightInd w:val="0"/>
      <w:snapToGrid w:val="0"/>
      <w:jc w:val="left"/>
    </w:pPr>
    <w:rPr>
      <w:rFonts w:ascii="Arial" w:eastAsia="汉鼎简中黑" w:hAnsi="Arial"/>
      <w:kern w:val="0"/>
      <w:sz w:val="20"/>
      <w:szCs w:val="20"/>
    </w:rPr>
  </w:style>
  <w:style w:type="character" w:customStyle="1" w:styleId="Chard">
    <w:name w:val="表题 Char"/>
    <w:link w:val="affff8"/>
    <w:semiHidden/>
    <w:rsid w:val="00215A54"/>
    <w:rPr>
      <w:rFonts w:ascii="Arial" w:eastAsia="汉鼎简中黑" w:hAnsi="Arial" w:cs="Times New Roman"/>
      <w:kern w:val="0"/>
      <w:sz w:val="20"/>
      <w:szCs w:val="20"/>
    </w:rPr>
  </w:style>
  <w:style w:type="character" w:customStyle="1" w:styleId="2Char1">
    <w:name w:val="正文首行缩进 2 Char"/>
    <w:link w:val="211"/>
    <w:semiHidden/>
    <w:rsid w:val="00215A54"/>
    <w:rPr>
      <w:rFonts w:ascii="Times New Roman" w:eastAsia="宋体" w:hAnsi="Times New Roman" w:cs="Times New Roman"/>
      <w:szCs w:val="24"/>
    </w:rPr>
  </w:style>
  <w:style w:type="paragraph" w:customStyle="1" w:styleId="affff9">
    <w:name w:val="数据来源"/>
    <w:basedOn w:val="a1"/>
    <w:link w:val="Chare"/>
    <w:semiHidden/>
    <w:rsid w:val="00215A54"/>
    <w:pPr>
      <w:widowControl/>
      <w:autoSpaceDE w:val="0"/>
      <w:autoSpaceDN w:val="0"/>
      <w:adjustRightInd w:val="0"/>
      <w:snapToGrid w:val="0"/>
      <w:spacing w:line="360" w:lineRule="auto"/>
      <w:jc w:val="left"/>
    </w:pPr>
    <w:rPr>
      <w:rFonts w:ascii="Arial" w:eastAsia="方正书宋简体" w:hAnsi="Arial"/>
      <w:kern w:val="0"/>
      <w:sz w:val="18"/>
      <w:szCs w:val="20"/>
    </w:rPr>
  </w:style>
  <w:style w:type="character" w:customStyle="1" w:styleId="Chare">
    <w:name w:val="数据来源 Char"/>
    <w:link w:val="affff9"/>
    <w:semiHidden/>
    <w:rsid w:val="00215A54"/>
    <w:rPr>
      <w:rFonts w:ascii="Arial" w:eastAsia="方正书宋简体" w:hAnsi="Arial" w:cs="Times New Roman"/>
      <w:kern w:val="0"/>
      <w:sz w:val="18"/>
      <w:szCs w:val="20"/>
    </w:rPr>
  </w:style>
  <w:style w:type="paragraph" w:customStyle="1" w:styleId="p0">
    <w:name w:val="p0"/>
    <w:basedOn w:val="a1"/>
    <w:semiHidden/>
    <w:rsid w:val="00215A54"/>
    <w:pPr>
      <w:widowControl/>
      <w:jc w:val="left"/>
    </w:pPr>
    <w:rPr>
      <w:rFonts w:ascii="Times New Roman" w:hAnsi="Times New Roman"/>
      <w:kern w:val="0"/>
      <w:szCs w:val="21"/>
    </w:rPr>
  </w:style>
  <w:style w:type="paragraph" w:customStyle="1" w:styleId="43">
    <w:name w:val="正文4"/>
    <w:basedOn w:val="a1"/>
    <w:link w:val="4Char"/>
    <w:semiHidden/>
    <w:qFormat/>
    <w:rsid w:val="00215A54"/>
    <w:pPr>
      <w:widowControl/>
      <w:spacing w:beforeLines="20" w:afterLines="20" w:line="360" w:lineRule="auto"/>
      <w:ind w:firstLineChars="200" w:firstLine="200"/>
      <w:jc w:val="left"/>
    </w:pPr>
    <w:rPr>
      <w:rFonts w:ascii="Times New Roman" w:eastAsia="黑体" w:hAnsi="Times New Roman"/>
      <w:color w:val="000000"/>
      <w:kern w:val="0"/>
      <w:sz w:val="24"/>
      <w:szCs w:val="21"/>
    </w:rPr>
  </w:style>
  <w:style w:type="character" w:customStyle="1" w:styleId="4Char">
    <w:name w:val="正文4 Char"/>
    <w:link w:val="43"/>
    <w:semiHidden/>
    <w:qFormat/>
    <w:rsid w:val="00215A54"/>
    <w:rPr>
      <w:rFonts w:ascii="Times New Roman" w:eastAsia="黑体" w:hAnsi="Times New Roman" w:cs="Times New Roman"/>
      <w:color w:val="000000"/>
      <w:kern w:val="0"/>
      <w:sz w:val="24"/>
      <w:szCs w:val="21"/>
    </w:rPr>
  </w:style>
  <w:style w:type="paragraph" w:customStyle="1" w:styleId="reader-word-layer">
    <w:name w:val="reader-word-layer"/>
    <w:basedOn w:val="a1"/>
    <w:semiHidden/>
    <w:rsid w:val="00215A54"/>
    <w:pPr>
      <w:widowControl/>
      <w:spacing w:before="100" w:beforeAutospacing="1" w:after="100" w:afterAutospacing="1"/>
      <w:jc w:val="left"/>
    </w:pPr>
    <w:rPr>
      <w:rFonts w:ascii="宋体" w:hAnsi="宋体" w:cs="宋体"/>
      <w:kern w:val="0"/>
      <w:sz w:val="24"/>
      <w:szCs w:val="24"/>
    </w:rPr>
  </w:style>
  <w:style w:type="paragraph" w:customStyle="1" w:styleId="410">
    <w:name w:val="目录 41"/>
    <w:basedOn w:val="a1"/>
    <w:next w:val="a1"/>
    <w:uiPriority w:val="39"/>
    <w:semiHidden/>
    <w:rsid w:val="00215A54"/>
    <w:pPr>
      <w:widowControl/>
      <w:ind w:leftChars="600" w:left="1260"/>
      <w:jc w:val="left"/>
    </w:pPr>
    <w:rPr>
      <w:rFonts w:ascii="Times New Roman" w:hAnsi="Times New Roman"/>
      <w:szCs w:val="24"/>
    </w:rPr>
  </w:style>
  <w:style w:type="paragraph" w:customStyle="1" w:styleId="affffa">
    <w:name w:val="表格格式"/>
    <w:basedOn w:val="a1"/>
    <w:link w:val="Charf"/>
    <w:semiHidden/>
    <w:qFormat/>
    <w:rsid w:val="00215A54"/>
    <w:pPr>
      <w:widowControl/>
      <w:jc w:val="center"/>
    </w:pPr>
    <w:rPr>
      <w:rFonts w:ascii="宋体" w:hAnsi="宋体"/>
      <w:color w:val="000000"/>
      <w:kern w:val="0"/>
      <w:sz w:val="20"/>
      <w:szCs w:val="21"/>
    </w:rPr>
  </w:style>
  <w:style w:type="character" w:customStyle="1" w:styleId="Charf">
    <w:name w:val="表格格式 Char"/>
    <w:link w:val="affffa"/>
    <w:semiHidden/>
    <w:rsid w:val="00215A54"/>
    <w:rPr>
      <w:rFonts w:ascii="宋体" w:eastAsia="宋体" w:hAnsi="宋体" w:cs="Times New Roman"/>
      <w:color w:val="000000"/>
      <w:kern w:val="0"/>
      <w:sz w:val="20"/>
      <w:szCs w:val="21"/>
    </w:rPr>
  </w:style>
  <w:style w:type="character" w:customStyle="1" w:styleId="normaltextrun">
    <w:name w:val="normaltextrun"/>
    <w:basedOn w:val="a2"/>
    <w:semiHidden/>
    <w:rsid w:val="00215A54"/>
  </w:style>
  <w:style w:type="character" w:customStyle="1" w:styleId="apple-converted-space">
    <w:name w:val="apple-converted-space"/>
    <w:basedOn w:val="a2"/>
    <w:semiHidden/>
    <w:rsid w:val="00215A54"/>
  </w:style>
  <w:style w:type="character" w:customStyle="1" w:styleId="eop">
    <w:name w:val="eop"/>
    <w:basedOn w:val="a2"/>
    <w:semiHidden/>
    <w:rsid w:val="00215A54"/>
  </w:style>
  <w:style w:type="paragraph" w:customStyle="1" w:styleId="510">
    <w:name w:val="目录 51"/>
    <w:basedOn w:val="a1"/>
    <w:next w:val="a1"/>
    <w:uiPriority w:val="39"/>
    <w:semiHidden/>
    <w:rsid w:val="00215A54"/>
    <w:pPr>
      <w:widowControl/>
      <w:ind w:leftChars="800" w:left="1680"/>
      <w:jc w:val="left"/>
    </w:pPr>
  </w:style>
  <w:style w:type="paragraph" w:customStyle="1" w:styleId="610">
    <w:name w:val="目录 61"/>
    <w:basedOn w:val="a1"/>
    <w:next w:val="a1"/>
    <w:uiPriority w:val="39"/>
    <w:semiHidden/>
    <w:rsid w:val="00215A54"/>
    <w:pPr>
      <w:widowControl/>
      <w:ind w:leftChars="1000" w:left="2100"/>
      <w:jc w:val="left"/>
    </w:pPr>
  </w:style>
  <w:style w:type="paragraph" w:customStyle="1" w:styleId="710">
    <w:name w:val="目录 71"/>
    <w:basedOn w:val="a1"/>
    <w:next w:val="a1"/>
    <w:uiPriority w:val="39"/>
    <w:semiHidden/>
    <w:rsid w:val="00215A54"/>
    <w:pPr>
      <w:widowControl/>
      <w:ind w:leftChars="1200" w:left="2520"/>
      <w:jc w:val="left"/>
    </w:pPr>
  </w:style>
  <w:style w:type="paragraph" w:customStyle="1" w:styleId="810">
    <w:name w:val="目录 81"/>
    <w:basedOn w:val="a1"/>
    <w:next w:val="a1"/>
    <w:uiPriority w:val="39"/>
    <w:semiHidden/>
    <w:rsid w:val="00215A54"/>
    <w:pPr>
      <w:widowControl/>
      <w:ind w:leftChars="1400" w:left="2940"/>
      <w:jc w:val="left"/>
    </w:pPr>
  </w:style>
  <w:style w:type="paragraph" w:customStyle="1" w:styleId="910">
    <w:name w:val="目录 91"/>
    <w:basedOn w:val="a1"/>
    <w:next w:val="a1"/>
    <w:uiPriority w:val="39"/>
    <w:semiHidden/>
    <w:rsid w:val="00215A54"/>
    <w:pPr>
      <w:widowControl/>
      <w:ind w:leftChars="1600" w:left="3360"/>
      <w:jc w:val="left"/>
    </w:pPr>
  </w:style>
  <w:style w:type="paragraph" w:customStyle="1" w:styleId="Char1000">
    <w:name w:val="Char100"/>
    <w:basedOn w:val="a1"/>
    <w:semiHidden/>
    <w:rsid w:val="00215A54"/>
    <w:pPr>
      <w:widowControl/>
      <w:jc w:val="left"/>
    </w:pPr>
    <w:rPr>
      <w:rFonts w:ascii="Tahoma" w:hAnsi="Tahoma"/>
      <w:sz w:val="24"/>
      <w:szCs w:val="20"/>
    </w:rPr>
  </w:style>
  <w:style w:type="paragraph" w:customStyle="1" w:styleId="Char000">
    <w:name w:val="Char00"/>
    <w:basedOn w:val="a1"/>
    <w:semiHidden/>
    <w:rsid w:val="00215A54"/>
    <w:pPr>
      <w:widowControl/>
      <w:jc w:val="left"/>
    </w:pPr>
    <w:rPr>
      <w:rFonts w:ascii="Tahoma" w:hAnsi="Tahoma" w:cs="Tahoma"/>
      <w:sz w:val="24"/>
      <w:szCs w:val="24"/>
    </w:rPr>
  </w:style>
  <w:style w:type="character" w:customStyle="1" w:styleId="CharChar1800">
    <w:name w:val="Char Char1800"/>
    <w:semiHidden/>
    <w:rsid w:val="00215A54"/>
    <w:rPr>
      <w:rFonts w:eastAsia="楷体_GB2312"/>
      <w:kern w:val="2"/>
      <w:sz w:val="24"/>
      <w:lang w:val="en-US" w:eastAsia="zh-CN" w:bidi="ar-SA"/>
    </w:rPr>
  </w:style>
  <w:style w:type="character" w:customStyle="1" w:styleId="CharChar1900">
    <w:name w:val="Char Char1900"/>
    <w:semiHidden/>
    <w:rsid w:val="00215A54"/>
    <w:rPr>
      <w:rFonts w:eastAsia="宋体"/>
      <w:b/>
      <w:sz w:val="24"/>
      <w:lang w:val="en-US" w:eastAsia="zh-CN" w:bidi="ar-SA"/>
    </w:rPr>
  </w:style>
  <w:style w:type="paragraph" w:customStyle="1" w:styleId="CharCharCharCharCharChar1CharCharChar00">
    <w:name w:val="Char Char Char Char Char Char1 Char Char Char00"/>
    <w:basedOn w:val="a1"/>
    <w:semiHidden/>
    <w:rsid w:val="00215A54"/>
    <w:pPr>
      <w:widowControl/>
      <w:autoSpaceDE w:val="0"/>
      <w:autoSpaceDN w:val="0"/>
      <w:adjustRightInd w:val="0"/>
      <w:jc w:val="left"/>
      <w:textAlignment w:val="baseline"/>
    </w:pPr>
    <w:rPr>
      <w:rFonts w:ascii="宋体" w:hAnsi="Times New Roman"/>
      <w:kern w:val="0"/>
      <w:sz w:val="34"/>
      <w:szCs w:val="20"/>
    </w:rPr>
  </w:style>
  <w:style w:type="character" w:customStyle="1" w:styleId="CharChar700">
    <w:name w:val="Char Char700"/>
    <w:semiHidden/>
    <w:rsid w:val="00215A54"/>
    <w:rPr>
      <w:rFonts w:ascii="Times New Roman" w:eastAsia="宋体" w:hAnsi="Times New Roman" w:cs="Times New Roman"/>
      <w:szCs w:val="24"/>
    </w:rPr>
  </w:style>
  <w:style w:type="paragraph" w:customStyle="1" w:styleId="Char1100">
    <w:name w:val="Char110"/>
    <w:basedOn w:val="a1"/>
    <w:semiHidden/>
    <w:rsid w:val="00215A54"/>
    <w:pPr>
      <w:widowControl/>
      <w:jc w:val="left"/>
    </w:pPr>
    <w:rPr>
      <w:rFonts w:ascii="Tahoma" w:hAnsi="Tahoma"/>
      <w:sz w:val="24"/>
      <w:szCs w:val="20"/>
    </w:rPr>
  </w:style>
  <w:style w:type="paragraph" w:customStyle="1" w:styleId="Char200">
    <w:name w:val="Char20"/>
    <w:basedOn w:val="a1"/>
    <w:semiHidden/>
    <w:rsid w:val="00215A54"/>
    <w:pPr>
      <w:widowControl/>
      <w:jc w:val="left"/>
    </w:pPr>
    <w:rPr>
      <w:rFonts w:ascii="Tahoma" w:hAnsi="Tahoma" w:cs="Tahoma"/>
      <w:sz w:val="24"/>
      <w:szCs w:val="24"/>
    </w:rPr>
  </w:style>
  <w:style w:type="character" w:customStyle="1" w:styleId="CharChar1810">
    <w:name w:val="Char Char1810"/>
    <w:semiHidden/>
    <w:rsid w:val="00215A54"/>
    <w:rPr>
      <w:rFonts w:eastAsia="楷体_GB2312"/>
      <w:kern w:val="2"/>
      <w:sz w:val="24"/>
      <w:lang w:val="en-US" w:eastAsia="zh-CN" w:bidi="ar-SA"/>
    </w:rPr>
  </w:style>
  <w:style w:type="character" w:customStyle="1" w:styleId="CharChar2100">
    <w:name w:val="Char Char2100"/>
    <w:semiHidden/>
    <w:rsid w:val="00215A54"/>
    <w:rPr>
      <w:rFonts w:eastAsia="宋体"/>
      <w:b/>
      <w:sz w:val="28"/>
      <w:lang w:val="en-US" w:eastAsia="zh-CN" w:bidi="ar-SA"/>
    </w:rPr>
  </w:style>
  <w:style w:type="character" w:customStyle="1" w:styleId="CharChar2000">
    <w:name w:val="Char Char2000"/>
    <w:semiHidden/>
    <w:rsid w:val="00215A54"/>
    <w:rPr>
      <w:rFonts w:ascii="Arial" w:eastAsia="黑体" w:hAnsi="Arial"/>
      <w:b/>
      <w:sz w:val="24"/>
      <w:lang w:val="en-US" w:eastAsia="zh-CN" w:bidi="ar-SA"/>
    </w:rPr>
  </w:style>
  <w:style w:type="character" w:customStyle="1" w:styleId="CharChar1910">
    <w:name w:val="Char Char1910"/>
    <w:semiHidden/>
    <w:rsid w:val="00215A54"/>
    <w:rPr>
      <w:rFonts w:eastAsia="宋体"/>
      <w:b/>
      <w:sz w:val="24"/>
      <w:lang w:val="en-US" w:eastAsia="zh-CN" w:bidi="ar-SA"/>
    </w:rPr>
  </w:style>
  <w:style w:type="character" w:customStyle="1" w:styleId="CharChar2400">
    <w:name w:val="Char Char2400"/>
    <w:semiHidden/>
    <w:rsid w:val="00215A54"/>
    <w:rPr>
      <w:rFonts w:eastAsia="宋体"/>
      <w:b/>
      <w:sz w:val="28"/>
      <w:lang w:val="en-US" w:eastAsia="zh-CN" w:bidi="ar-SA"/>
    </w:rPr>
  </w:style>
  <w:style w:type="character" w:customStyle="1" w:styleId="CharChar2300">
    <w:name w:val="Char Char2300"/>
    <w:semiHidden/>
    <w:rsid w:val="00215A54"/>
    <w:rPr>
      <w:rFonts w:ascii="Arial" w:eastAsia="黑体" w:hAnsi="Arial"/>
      <w:b/>
      <w:sz w:val="24"/>
      <w:lang w:val="en-US" w:eastAsia="zh-CN" w:bidi="ar-SA"/>
    </w:rPr>
  </w:style>
  <w:style w:type="character" w:customStyle="1" w:styleId="CharChar2200">
    <w:name w:val="Char Char2200"/>
    <w:semiHidden/>
    <w:rsid w:val="00215A54"/>
    <w:rPr>
      <w:rFonts w:eastAsia="宋体"/>
      <w:b/>
      <w:sz w:val="24"/>
      <w:lang w:val="en-US" w:eastAsia="zh-CN" w:bidi="ar-SA"/>
    </w:rPr>
  </w:style>
  <w:style w:type="character" w:customStyle="1" w:styleId="CharChar2700">
    <w:name w:val="Char Char2700"/>
    <w:semiHidden/>
    <w:rsid w:val="00215A54"/>
    <w:rPr>
      <w:rFonts w:eastAsia="宋体"/>
      <w:b/>
      <w:sz w:val="28"/>
      <w:lang w:val="en-US" w:eastAsia="zh-CN" w:bidi="ar-SA"/>
    </w:rPr>
  </w:style>
  <w:style w:type="character" w:customStyle="1" w:styleId="CharChar2600">
    <w:name w:val="Char Char2600"/>
    <w:semiHidden/>
    <w:rsid w:val="00215A54"/>
    <w:rPr>
      <w:rFonts w:ascii="Arial" w:eastAsia="黑体" w:hAnsi="Arial"/>
      <w:b/>
      <w:sz w:val="24"/>
      <w:lang w:val="en-US" w:eastAsia="zh-CN" w:bidi="ar-SA"/>
    </w:rPr>
  </w:style>
  <w:style w:type="character" w:customStyle="1" w:styleId="CharChar2500">
    <w:name w:val="Char Char2500"/>
    <w:semiHidden/>
    <w:rsid w:val="00215A54"/>
    <w:rPr>
      <w:rFonts w:eastAsia="宋体"/>
      <w:b/>
      <w:sz w:val="24"/>
      <w:lang w:val="en-US" w:eastAsia="zh-CN" w:bidi="ar-SA"/>
    </w:rPr>
  </w:style>
  <w:style w:type="paragraph" w:customStyle="1" w:styleId="Char10000">
    <w:name w:val="Char1000"/>
    <w:basedOn w:val="a1"/>
    <w:semiHidden/>
    <w:rsid w:val="00215A54"/>
    <w:pPr>
      <w:widowControl/>
      <w:jc w:val="left"/>
    </w:pPr>
    <w:rPr>
      <w:rFonts w:ascii="Tahoma" w:hAnsi="Tahoma"/>
      <w:sz w:val="24"/>
      <w:szCs w:val="20"/>
    </w:rPr>
  </w:style>
  <w:style w:type="paragraph" w:customStyle="1" w:styleId="Char0000">
    <w:name w:val="Char000"/>
    <w:basedOn w:val="a1"/>
    <w:semiHidden/>
    <w:rsid w:val="00215A54"/>
    <w:pPr>
      <w:widowControl/>
      <w:jc w:val="left"/>
    </w:pPr>
    <w:rPr>
      <w:rFonts w:ascii="Tahoma" w:hAnsi="Tahoma" w:cs="Tahoma"/>
      <w:sz w:val="24"/>
      <w:szCs w:val="24"/>
    </w:rPr>
  </w:style>
  <w:style w:type="character" w:customStyle="1" w:styleId="CharChar18000">
    <w:name w:val="Char Char18000"/>
    <w:semiHidden/>
    <w:rsid w:val="00215A54"/>
    <w:rPr>
      <w:rFonts w:eastAsia="楷体_GB2312"/>
      <w:kern w:val="2"/>
      <w:sz w:val="24"/>
      <w:lang w:val="en-US" w:eastAsia="zh-CN" w:bidi="ar-SA"/>
    </w:rPr>
  </w:style>
  <w:style w:type="character" w:customStyle="1" w:styleId="CharChar19000">
    <w:name w:val="Char Char19000"/>
    <w:semiHidden/>
    <w:rsid w:val="00215A54"/>
    <w:rPr>
      <w:rFonts w:eastAsia="宋体"/>
      <w:b/>
      <w:sz w:val="24"/>
      <w:lang w:val="en-US" w:eastAsia="zh-CN" w:bidi="ar-SA"/>
    </w:rPr>
  </w:style>
  <w:style w:type="paragraph" w:customStyle="1" w:styleId="CharCharCharCharCharChar1CharCharChar000">
    <w:name w:val="Char Char Char Char Char Char1 Char Char Char000"/>
    <w:basedOn w:val="a1"/>
    <w:semiHidden/>
    <w:rsid w:val="00215A54"/>
    <w:pPr>
      <w:widowControl/>
      <w:autoSpaceDE w:val="0"/>
      <w:autoSpaceDN w:val="0"/>
      <w:adjustRightInd w:val="0"/>
      <w:jc w:val="left"/>
      <w:textAlignment w:val="baseline"/>
    </w:pPr>
    <w:rPr>
      <w:rFonts w:ascii="宋体" w:hAnsi="Times New Roman"/>
      <w:kern w:val="0"/>
      <w:sz w:val="34"/>
      <w:szCs w:val="20"/>
    </w:rPr>
  </w:style>
  <w:style w:type="character" w:customStyle="1" w:styleId="CharChar7000">
    <w:name w:val="Char Char7000"/>
    <w:semiHidden/>
    <w:rsid w:val="00215A54"/>
    <w:rPr>
      <w:rFonts w:ascii="Times New Roman" w:eastAsia="宋体" w:hAnsi="Times New Roman" w:cs="Times New Roman"/>
      <w:szCs w:val="24"/>
    </w:rPr>
  </w:style>
  <w:style w:type="paragraph" w:customStyle="1" w:styleId="Char11000">
    <w:name w:val="Char1100"/>
    <w:basedOn w:val="a1"/>
    <w:semiHidden/>
    <w:rsid w:val="00215A54"/>
    <w:pPr>
      <w:widowControl/>
      <w:jc w:val="left"/>
    </w:pPr>
    <w:rPr>
      <w:rFonts w:ascii="Tahoma" w:hAnsi="Tahoma"/>
      <w:sz w:val="24"/>
      <w:szCs w:val="20"/>
    </w:rPr>
  </w:style>
  <w:style w:type="paragraph" w:customStyle="1" w:styleId="Char2000">
    <w:name w:val="Char200"/>
    <w:basedOn w:val="a1"/>
    <w:semiHidden/>
    <w:rsid w:val="00215A54"/>
    <w:pPr>
      <w:widowControl/>
      <w:jc w:val="left"/>
    </w:pPr>
    <w:rPr>
      <w:rFonts w:ascii="Tahoma" w:hAnsi="Tahoma" w:cs="Tahoma"/>
      <w:sz w:val="24"/>
      <w:szCs w:val="24"/>
    </w:rPr>
  </w:style>
  <w:style w:type="character" w:customStyle="1" w:styleId="CharChar18100">
    <w:name w:val="Char Char18100"/>
    <w:semiHidden/>
    <w:rsid w:val="00215A54"/>
    <w:rPr>
      <w:rFonts w:eastAsia="楷体_GB2312"/>
      <w:kern w:val="2"/>
      <w:sz w:val="24"/>
      <w:lang w:val="en-US" w:eastAsia="zh-CN" w:bidi="ar-SA"/>
    </w:rPr>
  </w:style>
  <w:style w:type="character" w:customStyle="1" w:styleId="CharChar21000">
    <w:name w:val="Char Char21000"/>
    <w:semiHidden/>
    <w:rsid w:val="00215A54"/>
    <w:rPr>
      <w:rFonts w:eastAsia="宋体"/>
      <w:b/>
      <w:sz w:val="28"/>
      <w:lang w:val="en-US" w:eastAsia="zh-CN" w:bidi="ar-SA"/>
    </w:rPr>
  </w:style>
  <w:style w:type="character" w:customStyle="1" w:styleId="CharChar20000">
    <w:name w:val="Char Char20000"/>
    <w:semiHidden/>
    <w:rsid w:val="00215A54"/>
    <w:rPr>
      <w:rFonts w:ascii="Arial" w:eastAsia="黑体" w:hAnsi="Arial"/>
      <w:b/>
      <w:sz w:val="24"/>
      <w:lang w:val="en-US" w:eastAsia="zh-CN" w:bidi="ar-SA"/>
    </w:rPr>
  </w:style>
  <w:style w:type="character" w:customStyle="1" w:styleId="CharChar19100">
    <w:name w:val="Char Char19100"/>
    <w:semiHidden/>
    <w:rsid w:val="00215A54"/>
    <w:rPr>
      <w:rFonts w:eastAsia="宋体"/>
      <w:b/>
      <w:sz w:val="24"/>
      <w:lang w:val="en-US" w:eastAsia="zh-CN" w:bidi="ar-SA"/>
    </w:rPr>
  </w:style>
  <w:style w:type="character" w:customStyle="1" w:styleId="CharChar24000">
    <w:name w:val="Char Char24000"/>
    <w:semiHidden/>
    <w:rsid w:val="00215A54"/>
    <w:rPr>
      <w:rFonts w:eastAsia="宋体"/>
      <w:b/>
      <w:sz w:val="28"/>
      <w:lang w:val="en-US" w:eastAsia="zh-CN" w:bidi="ar-SA"/>
    </w:rPr>
  </w:style>
  <w:style w:type="character" w:customStyle="1" w:styleId="CharChar23000">
    <w:name w:val="Char Char23000"/>
    <w:semiHidden/>
    <w:rsid w:val="00215A54"/>
    <w:rPr>
      <w:rFonts w:ascii="Arial" w:eastAsia="黑体" w:hAnsi="Arial"/>
      <w:b/>
      <w:sz w:val="24"/>
      <w:lang w:val="en-US" w:eastAsia="zh-CN" w:bidi="ar-SA"/>
    </w:rPr>
  </w:style>
  <w:style w:type="character" w:customStyle="1" w:styleId="CharChar22000">
    <w:name w:val="Char Char22000"/>
    <w:semiHidden/>
    <w:rsid w:val="00215A54"/>
    <w:rPr>
      <w:rFonts w:eastAsia="宋体"/>
      <w:b/>
      <w:sz w:val="24"/>
      <w:lang w:val="en-US" w:eastAsia="zh-CN" w:bidi="ar-SA"/>
    </w:rPr>
  </w:style>
  <w:style w:type="character" w:customStyle="1" w:styleId="CharChar27000">
    <w:name w:val="Char Char27000"/>
    <w:semiHidden/>
    <w:rsid w:val="00215A54"/>
    <w:rPr>
      <w:rFonts w:eastAsia="宋体"/>
      <w:b/>
      <w:sz w:val="28"/>
      <w:lang w:val="en-US" w:eastAsia="zh-CN" w:bidi="ar-SA"/>
    </w:rPr>
  </w:style>
  <w:style w:type="character" w:customStyle="1" w:styleId="CharChar26000">
    <w:name w:val="Char Char26000"/>
    <w:semiHidden/>
    <w:rsid w:val="00215A54"/>
    <w:rPr>
      <w:rFonts w:ascii="Arial" w:eastAsia="黑体" w:hAnsi="Arial"/>
      <w:b/>
      <w:sz w:val="24"/>
      <w:lang w:val="en-US" w:eastAsia="zh-CN" w:bidi="ar-SA"/>
    </w:rPr>
  </w:style>
  <w:style w:type="character" w:customStyle="1" w:styleId="CharChar25000">
    <w:name w:val="Char Char25000"/>
    <w:semiHidden/>
    <w:rsid w:val="00215A54"/>
    <w:rPr>
      <w:rFonts w:eastAsia="宋体"/>
      <w:b/>
      <w:sz w:val="24"/>
      <w:lang w:val="en-US" w:eastAsia="zh-CN" w:bidi="ar-SA"/>
    </w:rPr>
  </w:style>
  <w:style w:type="paragraph" w:customStyle="1" w:styleId="Char100000">
    <w:name w:val="Char10000"/>
    <w:basedOn w:val="a1"/>
    <w:semiHidden/>
    <w:rsid w:val="00215A54"/>
    <w:pPr>
      <w:widowControl/>
      <w:jc w:val="left"/>
    </w:pPr>
    <w:rPr>
      <w:rFonts w:ascii="Tahoma" w:hAnsi="Tahoma"/>
      <w:sz w:val="24"/>
      <w:szCs w:val="20"/>
    </w:rPr>
  </w:style>
  <w:style w:type="paragraph" w:customStyle="1" w:styleId="Char00000">
    <w:name w:val="Char0000"/>
    <w:basedOn w:val="a1"/>
    <w:semiHidden/>
    <w:rsid w:val="00215A54"/>
    <w:pPr>
      <w:widowControl/>
      <w:jc w:val="left"/>
    </w:pPr>
    <w:rPr>
      <w:rFonts w:ascii="Tahoma" w:hAnsi="Tahoma" w:cs="Tahoma"/>
      <w:sz w:val="24"/>
      <w:szCs w:val="24"/>
    </w:rPr>
  </w:style>
  <w:style w:type="character" w:customStyle="1" w:styleId="CharChar180000">
    <w:name w:val="Char Char180000"/>
    <w:semiHidden/>
    <w:rsid w:val="00215A54"/>
    <w:rPr>
      <w:rFonts w:eastAsia="楷体_GB2312"/>
      <w:kern w:val="2"/>
      <w:sz w:val="24"/>
      <w:lang w:val="en-US" w:eastAsia="zh-CN" w:bidi="ar-SA"/>
    </w:rPr>
  </w:style>
  <w:style w:type="character" w:customStyle="1" w:styleId="CharChar190000">
    <w:name w:val="Char Char190000"/>
    <w:semiHidden/>
    <w:rsid w:val="00215A54"/>
    <w:rPr>
      <w:rFonts w:eastAsia="宋体"/>
      <w:b/>
      <w:sz w:val="24"/>
      <w:lang w:val="en-US" w:eastAsia="zh-CN" w:bidi="ar-SA"/>
    </w:rPr>
  </w:style>
  <w:style w:type="paragraph" w:customStyle="1" w:styleId="CharCharCharCharCharChar1CharCharChar0000">
    <w:name w:val="Char Char Char Char Char Char1 Char Char Char0000"/>
    <w:basedOn w:val="a1"/>
    <w:semiHidden/>
    <w:rsid w:val="00215A54"/>
    <w:pPr>
      <w:widowControl/>
      <w:autoSpaceDE w:val="0"/>
      <w:autoSpaceDN w:val="0"/>
      <w:adjustRightInd w:val="0"/>
      <w:jc w:val="left"/>
      <w:textAlignment w:val="baseline"/>
    </w:pPr>
    <w:rPr>
      <w:rFonts w:ascii="宋体" w:hAnsi="Times New Roman"/>
      <w:kern w:val="0"/>
      <w:sz w:val="34"/>
      <w:szCs w:val="20"/>
    </w:rPr>
  </w:style>
  <w:style w:type="character" w:customStyle="1" w:styleId="CharChar70000">
    <w:name w:val="Char Char70000"/>
    <w:semiHidden/>
    <w:rsid w:val="00215A54"/>
    <w:rPr>
      <w:rFonts w:ascii="Times New Roman" w:eastAsia="宋体" w:hAnsi="Times New Roman" w:cs="Times New Roman"/>
      <w:szCs w:val="24"/>
    </w:rPr>
  </w:style>
  <w:style w:type="paragraph" w:customStyle="1" w:styleId="Char110000">
    <w:name w:val="Char11000"/>
    <w:basedOn w:val="a1"/>
    <w:semiHidden/>
    <w:rsid w:val="00215A54"/>
    <w:pPr>
      <w:widowControl/>
      <w:jc w:val="left"/>
    </w:pPr>
    <w:rPr>
      <w:rFonts w:ascii="Tahoma" w:hAnsi="Tahoma"/>
      <w:sz w:val="24"/>
      <w:szCs w:val="20"/>
    </w:rPr>
  </w:style>
  <w:style w:type="paragraph" w:customStyle="1" w:styleId="Char20000">
    <w:name w:val="Char2000"/>
    <w:basedOn w:val="a1"/>
    <w:semiHidden/>
    <w:rsid w:val="00215A54"/>
    <w:pPr>
      <w:widowControl/>
      <w:jc w:val="left"/>
    </w:pPr>
    <w:rPr>
      <w:rFonts w:ascii="Tahoma" w:hAnsi="Tahoma" w:cs="Tahoma"/>
      <w:sz w:val="24"/>
      <w:szCs w:val="24"/>
    </w:rPr>
  </w:style>
  <w:style w:type="character" w:customStyle="1" w:styleId="CharChar181000">
    <w:name w:val="Char Char181000"/>
    <w:semiHidden/>
    <w:rsid w:val="00215A54"/>
    <w:rPr>
      <w:rFonts w:eastAsia="楷体_GB2312"/>
      <w:kern w:val="2"/>
      <w:sz w:val="24"/>
      <w:lang w:val="en-US" w:eastAsia="zh-CN" w:bidi="ar-SA"/>
    </w:rPr>
  </w:style>
  <w:style w:type="character" w:customStyle="1" w:styleId="CharChar210000">
    <w:name w:val="Char Char210000"/>
    <w:semiHidden/>
    <w:rsid w:val="00215A54"/>
    <w:rPr>
      <w:rFonts w:eastAsia="宋体"/>
      <w:b/>
      <w:sz w:val="28"/>
      <w:lang w:val="en-US" w:eastAsia="zh-CN" w:bidi="ar-SA"/>
    </w:rPr>
  </w:style>
  <w:style w:type="character" w:customStyle="1" w:styleId="CharChar200000">
    <w:name w:val="Char Char200000"/>
    <w:semiHidden/>
    <w:rsid w:val="00215A54"/>
    <w:rPr>
      <w:rFonts w:ascii="Arial" w:eastAsia="黑体" w:hAnsi="Arial"/>
      <w:b/>
      <w:sz w:val="24"/>
      <w:lang w:val="en-US" w:eastAsia="zh-CN" w:bidi="ar-SA"/>
    </w:rPr>
  </w:style>
  <w:style w:type="character" w:customStyle="1" w:styleId="CharChar191000">
    <w:name w:val="Char Char191000"/>
    <w:semiHidden/>
    <w:rsid w:val="00215A54"/>
    <w:rPr>
      <w:rFonts w:eastAsia="宋体"/>
      <w:b/>
      <w:sz w:val="24"/>
      <w:lang w:val="en-US" w:eastAsia="zh-CN" w:bidi="ar-SA"/>
    </w:rPr>
  </w:style>
  <w:style w:type="character" w:customStyle="1" w:styleId="CharChar240000">
    <w:name w:val="Char Char240000"/>
    <w:semiHidden/>
    <w:rsid w:val="00215A54"/>
    <w:rPr>
      <w:rFonts w:eastAsia="宋体"/>
      <w:b/>
      <w:sz w:val="28"/>
      <w:lang w:val="en-US" w:eastAsia="zh-CN" w:bidi="ar-SA"/>
    </w:rPr>
  </w:style>
  <w:style w:type="character" w:customStyle="1" w:styleId="CharChar230000">
    <w:name w:val="Char Char230000"/>
    <w:semiHidden/>
    <w:rsid w:val="00215A54"/>
    <w:rPr>
      <w:rFonts w:ascii="Arial" w:eastAsia="黑体" w:hAnsi="Arial"/>
      <w:b/>
      <w:sz w:val="24"/>
      <w:lang w:val="en-US" w:eastAsia="zh-CN" w:bidi="ar-SA"/>
    </w:rPr>
  </w:style>
  <w:style w:type="character" w:customStyle="1" w:styleId="CharChar220000">
    <w:name w:val="Char Char220000"/>
    <w:semiHidden/>
    <w:rsid w:val="00215A54"/>
    <w:rPr>
      <w:rFonts w:eastAsia="宋体"/>
      <w:b/>
      <w:sz w:val="24"/>
      <w:lang w:val="en-US" w:eastAsia="zh-CN" w:bidi="ar-SA"/>
    </w:rPr>
  </w:style>
  <w:style w:type="character" w:customStyle="1" w:styleId="CharChar270000">
    <w:name w:val="Char Char270000"/>
    <w:semiHidden/>
    <w:rsid w:val="00215A54"/>
    <w:rPr>
      <w:rFonts w:eastAsia="宋体"/>
      <w:b/>
      <w:sz w:val="28"/>
      <w:lang w:val="en-US" w:eastAsia="zh-CN" w:bidi="ar-SA"/>
    </w:rPr>
  </w:style>
  <w:style w:type="character" w:customStyle="1" w:styleId="CharChar260000">
    <w:name w:val="Char Char260000"/>
    <w:semiHidden/>
    <w:rsid w:val="00215A54"/>
    <w:rPr>
      <w:rFonts w:ascii="Arial" w:eastAsia="黑体" w:hAnsi="Arial"/>
      <w:b/>
      <w:sz w:val="24"/>
      <w:lang w:val="en-US" w:eastAsia="zh-CN" w:bidi="ar-SA"/>
    </w:rPr>
  </w:style>
  <w:style w:type="character" w:customStyle="1" w:styleId="CharChar250000">
    <w:name w:val="Char Char250000"/>
    <w:semiHidden/>
    <w:rsid w:val="00215A54"/>
    <w:rPr>
      <w:rFonts w:eastAsia="宋体"/>
      <w:b/>
      <w:sz w:val="24"/>
      <w:lang w:val="en-US" w:eastAsia="zh-CN" w:bidi="ar-SA"/>
    </w:rPr>
  </w:style>
  <w:style w:type="paragraph" w:customStyle="1" w:styleId="Char1000000">
    <w:name w:val="Char100000"/>
    <w:basedOn w:val="a1"/>
    <w:semiHidden/>
    <w:rsid w:val="00215A54"/>
    <w:pPr>
      <w:widowControl/>
      <w:jc w:val="left"/>
    </w:pPr>
    <w:rPr>
      <w:rFonts w:ascii="Tahoma" w:hAnsi="Tahoma"/>
      <w:sz w:val="24"/>
      <w:szCs w:val="20"/>
    </w:rPr>
  </w:style>
  <w:style w:type="paragraph" w:customStyle="1" w:styleId="Char000000">
    <w:name w:val="Char00000"/>
    <w:basedOn w:val="a1"/>
    <w:semiHidden/>
    <w:rsid w:val="00215A54"/>
    <w:pPr>
      <w:widowControl/>
      <w:jc w:val="left"/>
    </w:pPr>
    <w:rPr>
      <w:rFonts w:ascii="Tahoma" w:hAnsi="Tahoma" w:cs="Tahoma"/>
      <w:sz w:val="24"/>
      <w:szCs w:val="24"/>
    </w:rPr>
  </w:style>
  <w:style w:type="character" w:customStyle="1" w:styleId="CharChar1800000">
    <w:name w:val="Char Char1800000"/>
    <w:semiHidden/>
    <w:rsid w:val="00215A54"/>
    <w:rPr>
      <w:rFonts w:eastAsia="楷体_GB2312"/>
      <w:kern w:val="2"/>
      <w:sz w:val="24"/>
      <w:lang w:val="en-US" w:eastAsia="zh-CN" w:bidi="ar-SA"/>
    </w:rPr>
  </w:style>
  <w:style w:type="character" w:customStyle="1" w:styleId="CharChar1900000">
    <w:name w:val="Char Char1900000"/>
    <w:semiHidden/>
    <w:rsid w:val="00215A54"/>
    <w:rPr>
      <w:rFonts w:eastAsia="宋体"/>
      <w:b/>
      <w:sz w:val="24"/>
      <w:lang w:val="en-US" w:eastAsia="zh-CN" w:bidi="ar-SA"/>
    </w:rPr>
  </w:style>
  <w:style w:type="paragraph" w:customStyle="1" w:styleId="CharCharCharCharCharChar1CharCharChar00000">
    <w:name w:val="Char Char Char Char Char Char1 Char Char Char00000"/>
    <w:basedOn w:val="a1"/>
    <w:semiHidden/>
    <w:rsid w:val="00215A54"/>
    <w:pPr>
      <w:widowControl/>
      <w:autoSpaceDE w:val="0"/>
      <w:autoSpaceDN w:val="0"/>
      <w:adjustRightInd w:val="0"/>
      <w:jc w:val="left"/>
      <w:textAlignment w:val="baseline"/>
    </w:pPr>
    <w:rPr>
      <w:rFonts w:ascii="宋体" w:hAnsi="Times New Roman"/>
      <w:kern w:val="0"/>
      <w:sz w:val="34"/>
      <w:szCs w:val="20"/>
    </w:rPr>
  </w:style>
  <w:style w:type="character" w:customStyle="1" w:styleId="CharChar700000">
    <w:name w:val="Char Char700000"/>
    <w:semiHidden/>
    <w:rsid w:val="00215A54"/>
    <w:rPr>
      <w:rFonts w:ascii="Times New Roman" w:eastAsia="宋体" w:hAnsi="Times New Roman" w:cs="Times New Roman"/>
      <w:szCs w:val="24"/>
    </w:rPr>
  </w:style>
  <w:style w:type="paragraph" w:customStyle="1" w:styleId="Char1100000">
    <w:name w:val="Char110000"/>
    <w:basedOn w:val="a1"/>
    <w:semiHidden/>
    <w:qFormat/>
    <w:rsid w:val="00215A54"/>
    <w:pPr>
      <w:widowControl/>
      <w:jc w:val="left"/>
    </w:pPr>
    <w:rPr>
      <w:rFonts w:ascii="Tahoma" w:hAnsi="Tahoma"/>
      <w:sz w:val="24"/>
      <w:szCs w:val="20"/>
    </w:rPr>
  </w:style>
  <w:style w:type="paragraph" w:customStyle="1" w:styleId="Char200000">
    <w:name w:val="Char20000"/>
    <w:basedOn w:val="a1"/>
    <w:semiHidden/>
    <w:rsid w:val="00215A54"/>
    <w:pPr>
      <w:widowControl/>
      <w:jc w:val="left"/>
    </w:pPr>
    <w:rPr>
      <w:rFonts w:ascii="Tahoma" w:hAnsi="Tahoma" w:cs="Tahoma"/>
      <w:sz w:val="24"/>
      <w:szCs w:val="24"/>
    </w:rPr>
  </w:style>
  <w:style w:type="character" w:customStyle="1" w:styleId="CharChar1810000">
    <w:name w:val="Char Char1810000"/>
    <w:semiHidden/>
    <w:rsid w:val="00215A54"/>
    <w:rPr>
      <w:rFonts w:eastAsia="楷体_GB2312"/>
      <w:kern w:val="2"/>
      <w:sz w:val="24"/>
      <w:lang w:val="en-US" w:eastAsia="zh-CN" w:bidi="ar-SA"/>
    </w:rPr>
  </w:style>
  <w:style w:type="character" w:customStyle="1" w:styleId="CharChar2100000">
    <w:name w:val="Char Char2100000"/>
    <w:semiHidden/>
    <w:rsid w:val="00215A54"/>
    <w:rPr>
      <w:rFonts w:eastAsia="宋体"/>
      <w:b/>
      <w:sz w:val="28"/>
      <w:lang w:val="en-US" w:eastAsia="zh-CN" w:bidi="ar-SA"/>
    </w:rPr>
  </w:style>
  <w:style w:type="character" w:customStyle="1" w:styleId="CharChar2000000">
    <w:name w:val="Char Char2000000"/>
    <w:semiHidden/>
    <w:rsid w:val="00215A54"/>
    <w:rPr>
      <w:rFonts w:ascii="Arial" w:eastAsia="黑体" w:hAnsi="Arial"/>
      <w:b/>
      <w:sz w:val="24"/>
      <w:lang w:val="en-US" w:eastAsia="zh-CN" w:bidi="ar-SA"/>
    </w:rPr>
  </w:style>
  <w:style w:type="character" w:customStyle="1" w:styleId="CharChar1910000">
    <w:name w:val="Char Char1910000"/>
    <w:semiHidden/>
    <w:rsid w:val="00215A54"/>
    <w:rPr>
      <w:rFonts w:eastAsia="宋体"/>
      <w:b/>
      <w:sz w:val="24"/>
      <w:lang w:val="en-US" w:eastAsia="zh-CN" w:bidi="ar-SA"/>
    </w:rPr>
  </w:style>
  <w:style w:type="character" w:customStyle="1" w:styleId="CharChar2400000">
    <w:name w:val="Char Char2400000"/>
    <w:semiHidden/>
    <w:rsid w:val="00215A54"/>
    <w:rPr>
      <w:rFonts w:eastAsia="宋体"/>
      <w:b/>
      <w:sz w:val="28"/>
      <w:lang w:val="en-US" w:eastAsia="zh-CN" w:bidi="ar-SA"/>
    </w:rPr>
  </w:style>
  <w:style w:type="character" w:customStyle="1" w:styleId="CharChar2300000">
    <w:name w:val="Char Char2300000"/>
    <w:semiHidden/>
    <w:rsid w:val="00215A54"/>
    <w:rPr>
      <w:rFonts w:ascii="Arial" w:eastAsia="黑体" w:hAnsi="Arial"/>
      <w:b/>
      <w:sz w:val="24"/>
      <w:lang w:val="en-US" w:eastAsia="zh-CN" w:bidi="ar-SA"/>
    </w:rPr>
  </w:style>
  <w:style w:type="character" w:customStyle="1" w:styleId="CharChar2200000">
    <w:name w:val="Char Char2200000"/>
    <w:semiHidden/>
    <w:rsid w:val="00215A54"/>
    <w:rPr>
      <w:rFonts w:eastAsia="宋体"/>
      <w:b/>
      <w:sz w:val="24"/>
      <w:lang w:val="en-US" w:eastAsia="zh-CN" w:bidi="ar-SA"/>
    </w:rPr>
  </w:style>
  <w:style w:type="character" w:customStyle="1" w:styleId="CharChar2700000">
    <w:name w:val="Char Char2700000"/>
    <w:semiHidden/>
    <w:rsid w:val="00215A54"/>
    <w:rPr>
      <w:rFonts w:eastAsia="宋体"/>
      <w:b/>
      <w:sz w:val="28"/>
      <w:lang w:val="en-US" w:eastAsia="zh-CN" w:bidi="ar-SA"/>
    </w:rPr>
  </w:style>
  <w:style w:type="character" w:customStyle="1" w:styleId="CharChar2600000">
    <w:name w:val="Char Char2600000"/>
    <w:semiHidden/>
    <w:rsid w:val="00215A54"/>
    <w:rPr>
      <w:rFonts w:ascii="Arial" w:eastAsia="黑体" w:hAnsi="Arial"/>
      <w:b/>
      <w:sz w:val="24"/>
      <w:lang w:val="en-US" w:eastAsia="zh-CN" w:bidi="ar-SA"/>
    </w:rPr>
  </w:style>
  <w:style w:type="character" w:customStyle="1" w:styleId="CharChar2500000">
    <w:name w:val="Char Char2500000"/>
    <w:semiHidden/>
    <w:rsid w:val="00215A54"/>
    <w:rPr>
      <w:rFonts w:eastAsia="宋体"/>
      <w:b/>
      <w:sz w:val="24"/>
      <w:lang w:val="en-US" w:eastAsia="zh-CN" w:bidi="ar-SA"/>
    </w:rPr>
  </w:style>
  <w:style w:type="paragraph" w:customStyle="1" w:styleId="Char10000000">
    <w:name w:val="Char1000000"/>
    <w:basedOn w:val="a1"/>
    <w:semiHidden/>
    <w:rsid w:val="00215A54"/>
    <w:pPr>
      <w:widowControl/>
      <w:jc w:val="left"/>
    </w:pPr>
    <w:rPr>
      <w:rFonts w:ascii="Tahoma" w:hAnsi="Tahoma"/>
      <w:sz w:val="24"/>
      <w:szCs w:val="20"/>
    </w:rPr>
  </w:style>
  <w:style w:type="paragraph" w:customStyle="1" w:styleId="Char0000000">
    <w:name w:val="Char000000"/>
    <w:basedOn w:val="a1"/>
    <w:semiHidden/>
    <w:rsid w:val="00215A54"/>
    <w:pPr>
      <w:widowControl/>
      <w:jc w:val="left"/>
    </w:pPr>
    <w:rPr>
      <w:rFonts w:ascii="Tahoma" w:hAnsi="Tahoma" w:cs="Tahoma"/>
      <w:sz w:val="24"/>
      <w:szCs w:val="24"/>
    </w:rPr>
  </w:style>
  <w:style w:type="character" w:customStyle="1" w:styleId="CharChar18000000">
    <w:name w:val="Char Char18000000"/>
    <w:semiHidden/>
    <w:rsid w:val="00215A54"/>
    <w:rPr>
      <w:rFonts w:eastAsia="楷体_GB2312"/>
      <w:kern w:val="2"/>
      <w:sz w:val="24"/>
      <w:lang w:val="en-US" w:eastAsia="zh-CN" w:bidi="ar-SA"/>
    </w:rPr>
  </w:style>
  <w:style w:type="character" w:customStyle="1" w:styleId="CharChar19000000">
    <w:name w:val="Char Char19000000"/>
    <w:semiHidden/>
    <w:rsid w:val="00215A54"/>
    <w:rPr>
      <w:rFonts w:eastAsia="宋体"/>
      <w:b/>
      <w:sz w:val="24"/>
      <w:lang w:val="en-US" w:eastAsia="zh-CN" w:bidi="ar-SA"/>
    </w:rPr>
  </w:style>
  <w:style w:type="paragraph" w:customStyle="1" w:styleId="CharCharCharCharCharChar1CharCharChar000000">
    <w:name w:val="Char Char Char Char Char Char1 Char Char Char000000"/>
    <w:basedOn w:val="a1"/>
    <w:semiHidden/>
    <w:rsid w:val="00215A54"/>
    <w:pPr>
      <w:widowControl/>
      <w:autoSpaceDE w:val="0"/>
      <w:autoSpaceDN w:val="0"/>
      <w:adjustRightInd w:val="0"/>
      <w:jc w:val="left"/>
      <w:textAlignment w:val="baseline"/>
    </w:pPr>
    <w:rPr>
      <w:rFonts w:ascii="宋体" w:hAnsi="Times New Roman"/>
      <w:kern w:val="0"/>
      <w:sz w:val="34"/>
      <w:szCs w:val="20"/>
    </w:rPr>
  </w:style>
  <w:style w:type="character" w:customStyle="1" w:styleId="CharChar7000000">
    <w:name w:val="Char Char7000000"/>
    <w:semiHidden/>
    <w:rsid w:val="00215A54"/>
    <w:rPr>
      <w:rFonts w:ascii="Times New Roman" w:eastAsia="宋体" w:hAnsi="Times New Roman" w:cs="Times New Roman"/>
      <w:szCs w:val="24"/>
    </w:rPr>
  </w:style>
  <w:style w:type="paragraph" w:customStyle="1" w:styleId="Char11000000">
    <w:name w:val="Char1100000"/>
    <w:basedOn w:val="a1"/>
    <w:semiHidden/>
    <w:rsid w:val="00215A54"/>
    <w:pPr>
      <w:widowControl/>
      <w:jc w:val="left"/>
    </w:pPr>
    <w:rPr>
      <w:rFonts w:ascii="Tahoma" w:hAnsi="Tahoma"/>
      <w:sz w:val="24"/>
      <w:szCs w:val="20"/>
    </w:rPr>
  </w:style>
  <w:style w:type="paragraph" w:customStyle="1" w:styleId="Char2000000">
    <w:name w:val="Char200000"/>
    <w:basedOn w:val="a1"/>
    <w:semiHidden/>
    <w:rsid w:val="00215A54"/>
    <w:pPr>
      <w:widowControl/>
      <w:jc w:val="left"/>
    </w:pPr>
    <w:rPr>
      <w:rFonts w:ascii="Tahoma" w:hAnsi="Tahoma" w:cs="Tahoma"/>
      <w:sz w:val="24"/>
      <w:szCs w:val="24"/>
    </w:rPr>
  </w:style>
  <w:style w:type="character" w:customStyle="1" w:styleId="CharChar18100000">
    <w:name w:val="Char Char18100000"/>
    <w:semiHidden/>
    <w:rsid w:val="00215A54"/>
    <w:rPr>
      <w:rFonts w:eastAsia="楷体_GB2312"/>
      <w:kern w:val="2"/>
      <w:sz w:val="24"/>
      <w:lang w:val="en-US" w:eastAsia="zh-CN" w:bidi="ar-SA"/>
    </w:rPr>
  </w:style>
  <w:style w:type="character" w:customStyle="1" w:styleId="CharChar21000000">
    <w:name w:val="Char Char21000000"/>
    <w:semiHidden/>
    <w:rsid w:val="00215A54"/>
    <w:rPr>
      <w:rFonts w:eastAsia="宋体"/>
      <w:b/>
      <w:sz w:val="28"/>
      <w:lang w:val="en-US" w:eastAsia="zh-CN" w:bidi="ar-SA"/>
    </w:rPr>
  </w:style>
  <w:style w:type="character" w:customStyle="1" w:styleId="CharChar20000000">
    <w:name w:val="Char Char20000000"/>
    <w:semiHidden/>
    <w:rsid w:val="00215A54"/>
    <w:rPr>
      <w:rFonts w:ascii="Arial" w:eastAsia="黑体" w:hAnsi="Arial"/>
      <w:b/>
      <w:sz w:val="24"/>
      <w:lang w:val="en-US" w:eastAsia="zh-CN" w:bidi="ar-SA"/>
    </w:rPr>
  </w:style>
  <w:style w:type="character" w:customStyle="1" w:styleId="CharChar19100000">
    <w:name w:val="Char Char19100000"/>
    <w:semiHidden/>
    <w:rsid w:val="00215A54"/>
    <w:rPr>
      <w:rFonts w:eastAsia="宋体"/>
      <w:b/>
      <w:sz w:val="24"/>
      <w:lang w:val="en-US" w:eastAsia="zh-CN" w:bidi="ar-SA"/>
    </w:rPr>
  </w:style>
  <w:style w:type="character" w:customStyle="1" w:styleId="CharChar24000000">
    <w:name w:val="Char Char24000000"/>
    <w:semiHidden/>
    <w:rsid w:val="00215A54"/>
    <w:rPr>
      <w:rFonts w:eastAsia="宋体"/>
      <w:b/>
      <w:sz w:val="28"/>
      <w:lang w:val="en-US" w:eastAsia="zh-CN" w:bidi="ar-SA"/>
    </w:rPr>
  </w:style>
  <w:style w:type="character" w:customStyle="1" w:styleId="CharChar23000000">
    <w:name w:val="Char Char23000000"/>
    <w:semiHidden/>
    <w:rsid w:val="00215A54"/>
    <w:rPr>
      <w:rFonts w:ascii="Arial" w:eastAsia="黑体" w:hAnsi="Arial"/>
      <w:b/>
      <w:sz w:val="24"/>
      <w:lang w:val="en-US" w:eastAsia="zh-CN" w:bidi="ar-SA"/>
    </w:rPr>
  </w:style>
  <w:style w:type="character" w:customStyle="1" w:styleId="CharChar22000000">
    <w:name w:val="Char Char22000000"/>
    <w:semiHidden/>
    <w:rsid w:val="00215A54"/>
    <w:rPr>
      <w:rFonts w:eastAsia="宋体"/>
      <w:b/>
      <w:sz w:val="24"/>
      <w:lang w:val="en-US" w:eastAsia="zh-CN" w:bidi="ar-SA"/>
    </w:rPr>
  </w:style>
  <w:style w:type="character" w:customStyle="1" w:styleId="CharChar27000000">
    <w:name w:val="Char Char27000000"/>
    <w:semiHidden/>
    <w:rsid w:val="00215A54"/>
    <w:rPr>
      <w:rFonts w:eastAsia="宋体"/>
      <w:b/>
      <w:sz w:val="28"/>
      <w:lang w:val="en-US" w:eastAsia="zh-CN" w:bidi="ar-SA"/>
    </w:rPr>
  </w:style>
  <w:style w:type="character" w:customStyle="1" w:styleId="CharChar26000000">
    <w:name w:val="Char Char26000000"/>
    <w:semiHidden/>
    <w:rsid w:val="00215A54"/>
    <w:rPr>
      <w:rFonts w:ascii="Arial" w:eastAsia="黑体" w:hAnsi="Arial"/>
      <w:b/>
      <w:sz w:val="24"/>
      <w:lang w:val="en-US" w:eastAsia="zh-CN" w:bidi="ar-SA"/>
    </w:rPr>
  </w:style>
  <w:style w:type="character" w:customStyle="1" w:styleId="CharChar25000000">
    <w:name w:val="Char Char25000000"/>
    <w:semiHidden/>
    <w:rsid w:val="00215A54"/>
    <w:rPr>
      <w:rFonts w:eastAsia="宋体"/>
      <w:b/>
      <w:sz w:val="24"/>
      <w:lang w:val="en-US" w:eastAsia="zh-CN" w:bidi="ar-SA"/>
    </w:rPr>
  </w:style>
  <w:style w:type="paragraph" w:customStyle="1" w:styleId="Char100000000">
    <w:name w:val="Char10000000"/>
    <w:basedOn w:val="a1"/>
    <w:semiHidden/>
    <w:rsid w:val="00215A54"/>
    <w:pPr>
      <w:widowControl/>
      <w:jc w:val="left"/>
    </w:pPr>
    <w:rPr>
      <w:rFonts w:ascii="Tahoma" w:hAnsi="Tahoma"/>
      <w:sz w:val="24"/>
      <w:szCs w:val="20"/>
    </w:rPr>
  </w:style>
  <w:style w:type="paragraph" w:customStyle="1" w:styleId="Char00000000">
    <w:name w:val="Char0000000"/>
    <w:basedOn w:val="a1"/>
    <w:semiHidden/>
    <w:rsid w:val="00215A54"/>
    <w:pPr>
      <w:widowControl/>
      <w:jc w:val="left"/>
    </w:pPr>
    <w:rPr>
      <w:rFonts w:ascii="Tahoma" w:hAnsi="Tahoma" w:cs="Tahoma"/>
      <w:sz w:val="24"/>
      <w:szCs w:val="24"/>
    </w:rPr>
  </w:style>
  <w:style w:type="character" w:customStyle="1" w:styleId="CharChar180000000">
    <w:name w:val="Char Char180000000"/>
    <w:semiHidden/>
    <w:rsid w:val="00215A54"/>
    <w:rPr>
      <w:rFonts w:eastAsia="楷体_GB2312"/>
      <w:kern w:val="2"/>
      <w:sz w:val="24"/>
      <w:lang w:val="en-US" w:eastAsia="zh-CN" w:bidi="ar-SA"/>
    </w:rPr>
  </w:style>
  <w:style w:type="character" w:customStyle="1" w:styleId="CharChar190000000">
    <w:name w:val="Char Char190000000"/>
    <w:semiHidden/>
    <w:rsid w:val="00215A54"/>
    <w:rPr>
      <w:rFonts w:eastAsia="宋体"/>
      <w:b/>
      <w:sz w:val="24"/>
      <w:lang w:val="en-US" w:eastAsia="zh-CN" w:bidi="ar-SA"/>
    </w:rPr>
  </w:style>
  <w:style w:type="paragraph" w:customStyle="1" w:styleId="CharCharCharCharCharChar1CharCharChar0000000">
    <w:name w:val="Char Char Char Char Char Char1 Char Char Char0000000"/>
    <w:basedOn w:val="a1"/>
    <w:semiHidden/>
    <w:rsid w:val="00215A54"/>
    <w:pPr>
      <w:widowControl/>
      <w:autoSpaceDE w:val="0"/>
      <w:autoSpaceDN w:val="0"/>
      <w:adjustRightInd w:val="0"/>
      <w:jc w:val="left"/>
      <w:textAlignment w:val="baseline"/>
    </w:pPr>
    <w:rPr>
      <w:rFonts w:ascii="宋体" w:hAnsi="Times New Roman"/>
      <w:kern w:val="0"/>
      <w:sz w:val="34"/>
      <w:szCs w:val="20"/>
    </w:rPr>
  </w:style>
  <w:style w:type="character" w:customStyle="1" w:styleId="CharChar70000000">
    <w:name w:val="Char Char70000000"/>
    <w:semiHidden/>
    <w:rsid w:val="00215A54"/>
    <w:rPr>
      <w:rFonts w:ascii="Times New Roman" w:eastAsia="宋体" w:hAnsi="Times New Roman" w:cs="Times New Roman"/>
      <w:szCs w:val="24"/>
    </w:rPr>
  </w:style>
  <w:style w:type="paragraph" w:customStyle="1" w:styleId="Char110000000">
    <w:name w:val="Char11000000"/>
    <w:basedOn w:val="a1"/>
    <w:semiHidden/>
    <w:rsid w:val="00215A54"/>
    <w:pPr>
      <w:widowControl/>
      <w:jc w:val="left"/>
    </w:pPr>
    <w:rPr>
      <w:rFonts w:ascii="Tahoma" w:hAnsi="Tahoma"/>
      <w:sz w:val="24"/>
      <w:szCs w:val="20"/>
    </w:rPr>
  </w:style>
  <w:style w:type="paragraph" w:customStyle="1" w:styleId="Char20000000">
    <w:name w:val="Char2000000"/>
    <w:basedOn w:val="a1"/>
    <w:semiHidden/>
    <w:rsid w:val="00215A54"/>
    <w:pPr>
      <w:widowControl/>
      <w:jc w:val="left"/>
    </w:pPr>
    <w:rPr>
      <w:rFonts w:ascii="Tahoma" w:hAnsi="Tahoma" w:cs="Tahoma"/>
      <w:sz w:val="24"/>
      <w:szCs w:val="24"/>
    </w:rPr>
  </w:style>
  <w:style w:type="character" w:customStyle="1" w:styleId="CharChar181000000">
    <w:name w:val="Char Char181000000"/>
    <w:semiHidden/>
    <w:rsid w:val="00215A54"/>
    <w:rPr>
      <w:rFonts w:eastAsia="楷体_GB2312"/>
      <w:kern w:val="2"/>
      <w:sz w:val="24"/>
      <w:lang w:val="en-US" w:eastAsia="zh-CN" w:bidi="ar-SA"/>
    </w:rPr>
  </w:style>
  <w:style w:type="character" w:customStyle="1" w:styleId="CharChar210000000">
    <w:name w:val="Char Char210000000"/>
    <w:semiHidden/>
    <w:rsid w:val="00215A54"/>
    <w:rPr>
      <w:rFonts w:eastAsia="宋体"/>
      <w:b/>
      <w:sz w:val="28"/>
      <w:lang w:val="en-US" w:eastAsia="zh-CN" w:bidi="ar-SA"/>
    </w:rPr>
  </w:style>
  <w:style w:type="character" w:customStyle="1" w:styleId="CharChar200000000">
    <w:name w:val="Char Char200000000"/>
    <w:semiHidden/>
    <w:rsid w:val="00215A54"/>
    <w:rPr>
      <w:rFonts w:ascii="Arial" w:eastAsia="黑体" w:hAnsi="Arial"/>
      <w:b/>
      <w:sz w:val="24"/>
      <w:lang w:val="en-US" w:eastAsia="zh-CN" w:bidi="ar-SA"/>
    </w:rPr>
  </w:style>
  <w:style w:type="character" w:customStyle="1" w:styleId="CharChar191000000">
    <w:name w:val="Char Char191000000"/>
    <w:semiHidden/>
    <w:rsid w:val="00215A54"/>
    <w:rPr>
      <w:rFonts w:eastAsia="宋体"/>
      <w:b/>
      <w:sz w:val="24"/>
      <w:lang w:val="en-US" w:eastAsia="zh-CN" w:bidi="ar-SA"/>
    </w:rPr>
  </w:style>
  <w:style w:type="character" w:customStyle="1" w:styleId="CharChar240000000">
    <w:name w:val="Char Char240000000"/>
    <w:semiHidden/>
    <w:rsid w:val="00215A54"/>
    <w:rPr>
      <w:rFonts w:eastAsia="宋体"/>
      <w:b/>
      <w:sz w:val="28"/>
      <w:lang w:val="en-US" w:eastAsia="zh-CN" w:bidi="ar-SA"/>
    </w:rPr>
  </w:style>
  <w:style w:type="character" w:customStyle="1" w:styleId="CharChar230000000">
    <w:name w:val="Char Char230000000"/>
    <w:semiHidden/>
    <w:rsid w:val="00215A54"/>
    <w:rPr>
      <w:rFonts w:ascii="Arial" w:eastAsia="黑体" w:hAnsi="Arial"/>
      <w:b/>
      <w:sz w:val="24"/>
      <w:lang w:val="en-US" w:eastAsia="zh-CN" w:bidi="ar-SA"/>
    </w:rPr>
  </w:style>
  <w:style w:type="character" w:customStyle="1" w:styleId="CharChar220000000">
    <w:name w:val="Char Char220000000"/>
    <w:semiHidden/>
    <w:rsid w:val="00215A54"/>
    <w:rPr>
      <w:rFonts w:eastAsia="宋体"/>
      <w:b/>
      <w:sz w:val="24"/>
      <w:lang w:val="en-US" w:eastAsia="zh-CN" w:bidi="ar-SA"/>
    </w:rPr>
  </w:style>
  <w:style w:type="character" w:customStyle="1" w:styleId="CharChar270000000">
    <w:name w:val="Char Char270000000"/>
    <w:semiHidden/>
    <w:rsid w:val="00215A54"/>
    <w:rPr>
      <w:rFonts w:eastAsia="宋体"/>
      <w:b/>
      <w:sz w:val="28"/>
      <w:lang w:val="en-US" w:eastAsia="zh-CN" w:bidi="ar-SA"/>
    </w:rPr>
  </w:style>
  <w:style w:type="character" w:customStyle="1" w:styleId="CharChar260000000">
    <w:name w:val="Char Char260000000"/>
    <w:semiHidden/>
    <w:rsid w:val="00215A54"/>
    <w:rPr>
      <w:rFonts w:ascii="Arial" w:eastAsia="黑体" w:hAnsi="Arial"/>
      <w:b/>
      <w:sz w:val="24"/>
      <w:lang w:val="en-US" w:eastAsia="zh-CN" w:bidi="ar-SA"/>
    </w:rPr>
  </w:style>
  <w:style w:type="character" w:customStyle="1" w:styleId="CharChar250000000">
    <w:name w:val="Char Char250000000"/>
    <w:semiHidden/>
    <w:rsid w:val="00215A54"/>
    <w:rPr>
      <w:rFonts w:eastAsia="宋体"/>
      <w:b/>
      <w:sz w:val="24"/>
      <w:lang w:val="en-US" w:eastAsia="zh-CN" w:bidi="ar-SA"/>
    </w:rPr>
  </w:style>
  <w:style w:type="paragraph" w:customStyle="1" w:styleId="Char1000000000">
    <w:name w:val="Char100000000"/>
    <w:basedOn w:val="a1"/>
    <w:semiHidden/>
    <w:rsid w:val="00215A54"/>
    <w:pPr>
      <w:widowControl/>
      <w:jc w:val="left"/>
    </w:pPr>
    <w:rPr>
      <w:rFonts w:ascii="Tahoma" w:hAnsi="Tahoma"/>
      <w:sz w:val="24"/>
      <w:szCs w:val="20"/>
    </w:rPr>
  </w:style>
  <w:style w:type="paragraph" w:customStyle="1" w:styleId="Char000000000">
    <w:name w:val="Char00000000"/>
    <w:basedOn w:val="a1"/>
    <w:semiHidden/>
    <w:rsid w:val="00215A54"/>
    <w:pPr>
      <w:widowControl/>
      <w:jc w:val="left"/>
    </w:pPr>
    <w:rPr>
      <w:rFonts w:ascii="Tahoma" w:hAnsi="Tahoma" w:cs="Tahoma"/>
      <w:sz w:val="24"/>
      <w:szCs w:val="24"/>
    </w:rPr>
  </w:style>
  <w:style w:type="character" w:customStyle="1" w:styleId="CharChar1800000000">
    <w:name w:val="Char Char1800000000"/>
    <w:semiHidden/>
    <w:rsid w:val="00215A54"/>
    <w:rPr>
      <w:rFonts w:eastAsia="楷体_GB2312"/>
      <w:kern w:val="2"/>
      <w:sz w:val="24"/>
      <w:lang w:val="en-US" w:eastAsia="zh-CN" w:bidi="ar-SA"/>
    </w:rPr>
  </w:style>
  <w:style w:type="character" w:customStyle="1" w:styleId="CharChar1900000000">
    <w:name w:val="Char Char1900000000"/>
    <w:semiHidden/>
    <w:rsid w:val="00215A54"/>
    <w:rPr>
      <w:rFonts w:eastAsia="宋体"/>
      <w:b/>
      <w:sz w:val="24"/>
      <w:lang w:val="en-US" w:eastAsia="zh-CN" w:bidi="ar-SA"/>
    </w:rPr>
  </w:style>
  <w:style w:type="paragraph" w:customStyle="1" w:styleId="CharCharCharCharCharChar1CharCharChar00000000">
    <w:name w:val="Char Char Char Char Char Char1 Char Char Char00000000"/>
    <w:basedOn w:val="a1"/>
    <w:semiHidden/>
    <w:rsid w:val="00215A54"/>
    <w:pPr>
      <w:widowControl/>
      <w:autoSpaceDE w:val="0"/>
      <w:autoSpaceDN w:val="0"/>
      <w:adjustRightInd w:val="0"/>
      <w:jc w:val="left"/>
      <w:textAlignment w:val="baseline"/>
    </w:pPr>
    <w:rPr>
      <w:rFonts w:ascii="宋体" w:hAnsi="Times New Roman"/>
      <w:kern w:val="0"/>
      <w:sz w:val="34"/>
      <w:szCs w:val="20"/>
    </w:rPr>
  </w:style>
  <w:style w:type="character" w:customStyle="1" w:styleId="CharChar700000000">
    <w:name w:val="Char Char700000000"/>
    <w:semiHidden/>
    <w:rsid w:val="00215A54"/>
    <w:rPr>
      <w:rFonts w:ascii="Times New Roman" w:eastAsia="宋体" w:hAnsi="Times New Roman" w:cs="Times New Roman"/>
      <w:szCs w:val="24"/>
    </w:rPr>
  </w:style>
  <w:style w:type="paragraph" w:customStyle="1" w:styleId="Char1100000000">
    <w:name w:val="Char110000000"/>
    <w:basedOn w:val="a1"/>
    <w:semiHidden/>
    <w:rsid w:val="00215A54"/>
    <w:pPr>
      <w:widowControl/>
      <w:jc w:val="left"/>
    </w:pPr>
    <w:rPr>
      <w:rFonts w:ascii="Tahoma" w:hAnsi="Tahoma"/>
      <w:sz w:val="24"/>
      <w:szCs w:val="20"/>
    </w:rPr>
  </w:style>
  <w:style w:type="paragraph" w:customStyle="1" w:styleId="Char200000000">
    <w:name w:val="Char20000000"/>
    <w:basedOn w:val="a1"/>
    <w:semiHidden/>
    <w:rsid w:val="00215A54"/>
    <w:pPr>
      <w:widowControl/>
      <w:jc w:val="left"/>
    </w:pPr>
    <w:rPr>
      <w:rFonts w:ascii="Tahoma" w:hAnsi="Tahoma" w:cs="Tahoma"/>
      <w:sz w:val="24"/>
      <w:szCs w:val="24"/>
    </w:rPr>
  </w:style>
  <w:style w:type="character" w:customStyle="1" w:styleId="CharChar1810000000">
    <w:name w:val="Char Char1810000000"/>
    <w:semiHidden/>
    <w:rsid w:val="00215A54"/>
    <w:rPr>
      <w:rFonts w:eastAsia="楷体_GB2312"/>
      <w:kern w:val="2"/>
      <w:sz w:val="24"/>
      <w:lang w:val="en-US" w:eastAsia="zh-CN" w:bidi="ar-SA"/>
    </w:rPr>
  </w:style>
  <w:style w:type="character" w:customStyle="1" w:styleId="CharChar2100000000">
    <w:name w:val="Char Char2100000000"/>
    <w:semiHidden/>
    <w:rsid w:val="00215A54"/>
    <w:rPr>
      <w:rFonts w:eastAsia="宋体"/>
      <w:b/>
      <w:sz w:val="28"/>
      <w:lang w:val="en-US" w:eastAsia="zh-CN" w:bidi="ar-SA"/>
    </w:rPr>
  </w:style>
  <w:style w:type="character" w:customStyle="1" w:styleId="CharChar2000000000">
    <w:name w:val="Char Char2000000000"/>
    <w:semiHidden/>
    <w:rsid w:val="00215A54"/>
    <w:rPr>
      <w:rFonts w:ascii="Arial" w:eastAsia="黑体" w:hAnsi="Arial"/>
      <w:b/>
      <w:sz w:val="24"/>
      <w:lang w:val="en-US" w:eastAsia="zh-CN" w:bidi="ar-SA"/>
    </w:rPr>
  </w:style>
  <w:style w:type="character" w:customStyle="1" w:styleId="CharChar1910000000">
    <w:name w:val="Char Char1910000000"/>
    <w:semiHidden/>
    <w:rsid w:val="00215A54"/>
    <w:rPr>
      <w:rFonts w:eastAsia="宋体"/>
      <w:b/>
      <w:sz w:val="24"/>
      <w:lang w:val="en-US" w:eastAsia="zh-CN" w:bidi="ar-SA"/>
    </w:rPr>
  </w:style>
  <w:style w:type="character" w:customStyle="1" w:styleId="CharChar2400000000">
    <w:name w:val="Char Char2400000000"/>
    <w:semiHidden/>
    <w:rsid w:val="00215A54"/>
    <w:rPr>
      <w:rFonts w:eastAsia="宋体"/>
      <w:b/>
      <w:sz w:val="28"/>
      <w:lang w:val="en-US" w:eastAsia="zh-CN" w:bidi="ar-SA"/>
    </w:rPr>
  </w:style>
  <w:style w:type="character" w:customStyle="1" w:styleId="CharChar2300000000">
    <w:name w:val="Char Char2300000000"/>
    <w:semiHidden/>
    <w:rsid w:val="00215A54"/>
    <w:rPr>
      <w:rFonts w:ascii="Arial" w:eastAsia="黑体" w:hAnsi="Arial"/>
      <w:b/>
      <w:sz w:val="24"/>
      <w:lang w:val="en-US" w:eastAsia="zh-CN" w:bidi="ar-SA"/>
    </w:rPr>
  </w:style>
  <w:style w:type="character" w:customStyle="1" w:styleId="CharChar2200000000">
    <w:name w:val="Char Char2200000000"/>
    <w:semiHidden/>
    <w:rsid w:val="00215A54"/>
    <w:rPr>
      <w:rFonts w:eastAsia="宋体"/>
      <w:b/>
      <w:sz w:val="24"/>
      <w:lang w:val="en-US" w:eastAsia="zh-CN" w:bidi="ar-SA"/>
    </w:rPr>
  </w:style>
  <w:style w:type="character" w:customStyle="1" w:styleId="CharChar2700000000">
    <w:name w:val="Char Char2700000000"/>
    <w:semiHidden/>
    <w:rsid w:val="00215A54"/>
    <w:rPr>
      <w:rFonts w:eastAsia="宋体"/>
      <w:b/>
      <w:sz w:val="28"/>
      <w:lang w:val="en-US" w:eastAsia="zh-CN" w:bidi="ar-SA"/>
    </w:rPr>
  </w:style>
  <w:style w:type="character" w:customStyle="1" w:styleId="CharChar2600000000">
    <w:name w:val="Char Char2600000000"/>
    <w:semiHidden/>
    <w:rsid w:val="00215A54"/>
    <w:rPr>
      <w:rFonts w:ascii="Arial" w:eastAsia="黑体" w:hAnsi="Arial"/>
      <w:b/>
      <w:sz w:val="24"/>
      <w:lang w:val="en-US" w:eastAsia="zh-CN" w:bidi="ar-SA"/>
    </w:rPr>
  </w:style>
  <w:style w:type="character" w:customStyle="1" w:styleId="CharChar2500000000">
    <w:name w:val="Char Char2500000000"/>
    <w:semiHidden/>
    <w:rsid w:val="00215A54"/>
    <w:rPr>
      <w:rFonts w:eastAsia="宋体"/>
      <w:b/>
      <w:sz w:val="24"/>
      <w:lang w:val="en-US" w:eastAsia="zh-CN" w:bidi="ar-SA"/>
    </w:rPr>
  </w:style>
  <w:style w:type="paragraph" w:customStyle="1" w:styleId="Char10000000000">
    <w:name w:val="Char1000000000"/>
    <w:basedOn w:val="a1"/>
    <w:semiHidden/>
    <w:rsid w:val="00215A54"/>
    <w:pPr>
      <w:widowControl/>
      <w:jc w:val="left"/>
    </w:pPr>
    <w:rPr>
      <w:rFonts w:ascii="Tahoma" w:hAnsi="Tahoma"/>
      <w:sz w:val="24"/>
      <w:szCs w:val="20"/>
    </w:rPr>
  </w:style>
  <w:style w:type="paragraph" w:customStyle="1" w:styleId="Char0000000000">
    <w:name w:val="Char000000000"/>
    <w:basedOn w:val="a1"/>
    <w:semiHidden/>
    <w:rsid w:val="00215A54"/>
    <w:pPr>
      <w:widowControl/>
      <w:jc w:val="left"/>
    </w:pPr>
    <w:rPr>
      <w:rFonts w:ascii="Tahoma" w:hAnsi="Tahoma" w:cs="Tahoma"/>
      <w:sz w:val="24"/>
      <w:szCs w:val="24"/>
    </w:rPr>
  </w:style>
  <w:style w:type="character" w:customStyle="1" w:styleId="CharChar18000000000">
    <w:name w:val="Char Char18000000000"/>
    <w:semiHidden/>
    <w:rsid w:val="00215A54"/>
    <w:rPr>
      <w:rFonts w:eastAsia="楷体_GB2312"/>
      <w:kern w:val="2"/>
      <w:sz w:val="24"/>
      <w:lang w:val="en-US" w:eastAsia="zh-CN" w:bidi="ar-SA"/>
    </w:rPr>
  </w:style>
  <w:style w:type="character" w:customStyle="1" w:styleId="CharChar19000000000">
    <w:name w:val="Char Char19000000000"/>
    <w:semiHidden/>
    <w:rsid w:val="00215A54"/>
    <w:rPr>
      <w:rFonts w:eastAsia="宋体"/>
      <w:b/>
      <w:sz w:val="24"/>
      <w:lang w:val="en-US" w:eastAsia="zh-CN" w:bidi="ar-SA"/>
    </w:rPr>
  </w:style>
  <w:style w:type="paragraph" w:customStyle="1" w:styleId="CharCharCharCharCharChar1CharCharChar000000000">
    <w:name w:val="Char Char Char Char Char Char1 Char Char Char000000000"/>
    <w:basedOn w:val="a1"/>
    <w:semiHidden/>
    <w:rsid w:val="00215A54"/>
    <w:pPr>
      <w:widowControl/>
      <w:autoSpaceDE w:val="0"/>
      <w:autoSpaceDN w:val="0"/>
      <w:adjustRightInd w:val="0"/>
      <w:jc w:val="left"/>
      <w:textAlignment w:val="baseline"/>
    </w:pPr>
    <w:rPr>
      <w:rFonts w:ascii="宋体" w:hAnsi="Times New Roman"/>
      <w:kern w:val="0"/>
      <w:sz w:val="34"/>
      <w:szCs w:val="20"/>
    </w:rPr>
  </w:style>
  <w:style w:type="character" w:customStyle="1" w:styleId="CharChar7000000000">
    <w:name w:val="Char Char7000000000"/>
    <w:semiHidden/>
    <w:rsid w:val="00215A54"/>
    <w:rPr>
      <w:rFonts w:ascii="Times New Roman" w:eastAsia="宋体" w:hAnsi="Times New Roman" w:cs="Times New Roman"/>
      <w:szCs w:val="24"/>
    </w:rPr>
  </w:style>
  <w:style w:type="paragraph" w:customStyle="1" w:styleId="Char11000000000">
    <w:name w:val="Char1100000000"/>
    <w:basedOn w:val="a1"/>
    <w:semiHidden/>
    <w:rsid w:val="00215A54"/>
    <w:pPr>
      <w:widowControl/>
      <w:jc w:val="left"/>
    </w:pPr>
    <w:rPr>
      <w:rFonts w:ascii="Tahoma" w:hAnsi="Tahoma"/>
      <w:sz w:val="24"/>
      <w:szCs w:val="20"/>
    </w:rPr>
  </w:style>
  <w:style w:type="paragraph" w:customStyle="1" w:styleId="Char2000000000">
    <w:name w:val="Char200000000"/>
    <w:basedOn w:val="a1"/>
    <w:semiHidden/>
    <w:rsid w:val="00215A54"/>
    <w:pPr>
      <w:widowControl/>
      <w:jc w:val="left"/>
    </w:pPr>
    <w:rPr>
      <w:rFonts w:ascii="Tahoma" w:hAnsi="Tahoma" w:cs="Tahoma"/>
      <w:sz w:val="24"/>
      <w:szCs w:val="24"/>
    </w:rPr>
  </w:style>
  <w:style w:type="character" w:customStyle="1" w:styleId="CharChar18100000000">
    <w:name w:val="Char Char18100000000"/>
    <w:semiHidden/>
    <w:rsid w:val="00215A54"/>
    <w:rPr>
      <w:rFonts w:eastAsia="楷体_GB2312"/>
      <w:kern w:val="2"/>
      <w:sz w:val="24"/>
      <w:lang w:val="en-US" w:eastAsia="zh-CN" w:bidi="ar-SA"/>
    </w:rPr>
  </w:style>
  <w:style w:type="character" w:customStyle="1" w:styleId="CharChar21000000000">
    <w:name w:val="Char Char21000000000"/>
    <w:semiHidden/>
    <w:rsid w:val="00215A54"/>
    <w:rPr>
      <w:rFonts w:eastAsia="宋体"/>
      <w:b/>
      <w:sz w:val="28"/>
      <w:lang w:val="en-US" w:eastAsia="zh-CN" w:bidi="ar-SA"/>
    </w:rPr>
  </w:style>
  <w:style w:type="character" w:customStyle="1" w:styleId="CharChar20000000000">
    <w:name w:val="Char Char20000000000"/>
    <w:semiHidden/>
    <w:rsid w:val="00215A54"/>
    <w:rPr>
      <w:rFonts w:ascii="Arial" w:eastAsia="黑体" w:hAnsi="Arial"/>
      <w:b/>
      <w:sz w:val="24"/>
      <w:lang w:val="en-US" w:eastAsia="zh-CN" w:bidi="ar-SA"/>
    </w:rPr>
  </w:style>
  <w:style w:type="character" w:customStyle="1" w:styleId="CharChar19100000000">
    <w:name w:val="Char Char19100000000"/>
    <w:semiHidden/>
    <w:rsid w:val="00215A54"/>
    <w:rPr>
      <w:rFonts w:eastAsia="宋体"/>
      <w:b/>
      <w:sz w:val="24"/>
      <w:lang w:val="en-US" w:eastAsia="zh-CN" w:bidi="ar-SA"/>
    </w:rPr>
  </w:style>
  <w:style w:type="character" w:customStyle="1" w:styleId="CharChar24000000000">
    <w:name w:val="Char Char24000000000"/>
    <w:semiHidden/>
    <w:rsid w:val="00215A54"/>
    <w:rPr>
      <w:rFonts w:eastAsia="宋体"/>
      <w:b/>
      <w:sz w:val="28"/>
      <w:lang w:val="en-US" w:eastAsia="zh-CN" w:bidi="ar-SA"/>
    </w:rPr>
  </w:style>
  <w:style w:type="character" w:customStyle="1" w:styleId="CharChar23000000000">
    <w:name w:val="Char Char23000000000"/>
    <w:semiHidden/>
    <w:rsid w:val="00215A54"/>
    <w:rPr>
      <w:rFonts w:ascii="Arial" w:eastAsia="黑体" w:hAnsi="Arial"/>
      <w:b/>
      <w:sz w:val="24"/>
      <w:lang w:val="en-US" w:eastAsia="zh-CN" w:bidi="ar-SA"/>
    </w:rPr>
  </w:style>
  <w:style w:type="character" w:customStyle="1" w:styleId="CharChar22000000000">
    <w:name w:val="Char Char22000000000"/>
    <w:semiHidden/>
    <w:rsid w:val="00215A54"/>
    <w:rPr>
      <w:rFonts w:eastAsia="宋体"/>
      <w:b/>
      <w:sz w:val="24"/>
      <w:lang w:val="en-US" w:eastAsia="zh-CN" w:bidi="ar-SA"/>
    </w:rPr>
  </w:style>
  <w:style w:type="character" w:customStyle="1" w:styleId="CharChar27000000000">
    <w:name w:val="Char Char27000000000"/>
    <w:semiHidden/>
    <w:rsid w:val="00215A54"/>
    <w:rPr>
      <w:rFonts w:eastAsia="宋体"/>
      <w:b/>
      <w:sz w:val="28"/>
      <w:lang w:val="en-US" w:eastAsia="zh-CN" w:bidi="ar-SA"/>
    </w:rPr>
  </w:style>
  <w:style w:type="character" w:customStyle="1" w:styleId="CharChar26000000000">
    <w:name w:val="Char Char26000000000"/>
    <w:semiHidden/>
    <w:rsid w:val="00215A54"/>
    <w:rPr>
      <w:rFonts w:ascii="Arial" w:eastAsia="黑体" w:hAnsi="Arial"/>
      <w:b/>
      <w:sz w:val="24"/>
      <w:lang w:val="en-US" w:eastAsia="zh-CN" w:bidi="ar-SA"/>
    </w:rPr>
  </w:style>
  <w:style w:type="character" w:customStyle="1" w:styleId="CharChar25000000000">
    <w:name w:val="Char Char25000000000"/>
    <w:semiHidden/>
    <w:rsid w:val="00215A54"/>
    <w:rPr>
      <w:rFonts w:eastAsia="宋体"/>
      <w:b/>
      <w:sz w:val="24"/>
      <w:lang w:val="en-US" w:eastAsia="zh-CN" w:bidi="ar-SA"/>
    </w:rPr>
  </w:style>
  <w:style w:type="paragraph" w:customStyle="1" w:styleId="Char100000000000">
    <w:name w:val="Char10000000000"/>
    <w:basedOn w:val="a1"/>
    <w:semiHidden/>
    <w:rsid w:val="00215A54"/>
    <w:pPr>
      <w:widowControl/>
      <w:jc w:val="left"/>
    </w:pPr>
    <w:rPr>
      <w:rFonts w:ascii="Tahoma" w:hAnsi="Tahoma"/>
      <w:sz w:val="24"/>
      <w:szCs w:val="20"/>
    </w:rPr>
  </w:style>
  <w:style w:type="paragraph" w:customStyle="1" w:styleId="Char00000000000">
    <w:name w:val="Char0000000000"/>
    <w:basedOn w:val="a1"/>
    <w:semiHidden/>
    <w:rsid w:val="00215A54"/>
    <w:pPr>
      <w:widowControl/>
      <w:jc w:val="left"/>
    </w:pPr>
    <w:rPr>
      <w:rFonts w:ascii="Tahoma" w:hAnsi="Tahoma" w:cs="Tahoma"/>
      <w:sz w:val="24"/>
      <w:szCs w:val="24"/>
    </w:rPr>
  </w:style>
  <w:style w:type="character" w:customStyle="1" w:styleId="CharChar180000000000">
    <w:name w:val="Char Char180000000000"/>
    <w:semiHidden/>
    <w:rsid w:val="00215A54"/>
    <w:rPr>
      <w:rFonts w:eastAsia="楷体_GB2312"/>
      <w:kern w:val="2"/>
      <w:sz w:val="24"/>
      <w:lang w:val="en-US" w:eastAsia="zh-CN" w:bidi="ar-SA"/>
    </w:rPr>
  </w:style>
  <w:style w:type="character" w:customStyle="1" w:styleId="CharChar190000000000">
    <w:name w:val="Char Char190000000000"/>
    <w:semiHidden/>
    <w:rsid w:val="00215A54"/>
    <w:rPr>
      <w:rFonts w:eastAsia="宋体"/>
      <w:b/>
      <w:sz w:val="24"/>
      <w:lang w:val="en-US" w:eastAsia="zh-CN" w:bidi="ar-SA"/>
    </w:rPr>
  </w:style>
  <w:style w:type="paragraph" w:customStyle="1" w:styleId="CharCharCharCharCharChar1CharCharChar0000000000">
    <w:name w:val="Char Char Char Char Char Char1 Char Char Char0000000000"/>
    <w:basedOn w:val="a1"/>
    <w:semiHidden/>
    <w:rsid w:val="00215A54"/>
    <w:pPr>
      <w:widowControl/>
      <w:autoSpaceDE w:val="0"/>
      <w:autoSpaceDN w:val="0"/>
      <w:adjustRightInd w:val="0"/>
      <w:jc w:val="left"/>
      <w:textAlignment w:val="baseline"/>
    </w:pPr>
    <w:rPr>
      <w:rFonts w:ascii="宋体" w:hAnsi="Times New Roman"/>
      <w:kern w:val="0"/>
      <w:sz w:val="34"/>
      <w:szCs w:val="20"/>
    </w:rPr>
  </w:style>
  <w:style w:type="character" w:customStyle="1" w:styleId="CharChar70000000000">
    <w:name w:val="Char Char70000000000"/>
    <w:semiHidden/>
    <w:rsid w:val="00215A54"/>
    <w:rPr>
      <w:rFonts w:ascii="Times New Roman" w:eastAsia="宋体" w:hAnsi="Times New Roman" w:cs="Times New Roman"/>
      <w:szCs w:val="24"/>
    </w:rPr>
  </w:style>
  <w:style w:type="paragraph" w:customStyle="1" w:styleId="Char110000000000">
    <w:name w:val="Char11000000000"/>
    <w:basedOn w:val="a1"/>
    <w:semiHidden/>
    <w:rsid w:val="00215A54"/>
    <w:pPr>
      <w:widowControl/>
      <w:jc w:val="left"/>
    </w:pPr>
    <w:rPr>
      <w:rFonts w:ascii="Tahoma" w:hAnsi="Tahoma"/>
      <w:sz w:val="24"/>
      <w:szCs w:val="20"/>
    </w:rPr>
  </w:style>
  <w:style w:type="paragraph" w:customStyle="1" w:styleId="Char20000000000">
    <w:name w:val="Char2000000000"/>
    <w:basedOn w:val="a1"/>
    <w:semiHidden/>
    <w:rsid w:val="00215A54"/>
    <w:pPr>
      <w:widowControl/>
      <w:jc w:val="left"/>
    </w:pPr>
    <w:rPr>
      <w:rFonts w:ascii="Tahoma" w:hAnsi="Tahoma" w:cs="Tahoma"/>
      <w:sz w:val="24"/>
      <w:szCs w:val="24"/>
    </w:rPr>
  </w:style>
  <w:style w:type="character" w:customStyle="1" w:styleId="CharChar181000000000">
    <w:name w:val="Char Char181000000000"/>
    <w:semiHidden/>
    <w:rsid w:val="00215A54"/>
    <w:rPr>
      <w:rFonts w:eastAsia="楷体_GB2312"/>
      <w:kern w:val="2"/>
      <w:sz w:val="24"/>
      <w:lang w:val="en-US" w:eastAsia="zh-CN" w:bidi="ar-SA"/>
    </w:rPr>
  </w:style>
  <w:style w:type="character" w:customStyle="1" w:styleId="CharChar210000000000">
    <w:name w:val="Char Char210000000000"/>
    <w:semiHidden/>
    <w:rsid w:val="00215A54"/>
    <w:rPr>
      <w:rFonts w:eastAsia="宋体"/>
      <w:b/>
      <w:sz w:val="28"/>
      <w:lang w:val="en-US" w:eastAsia="zh-CN" w:bidi="ar-SA"/>
    </w:rPr>
  </w:style>
  <w:style w:type="character" w:customStyle="1" w:styleId="CharChar200000000000">
    <w:name w:val="Char Char200000000000"/>
    <w:semiHidden/>
    <w:rsid w:val="00215A54"/>
    <w:rPr>
      <w:rFonts w:ascii="Arial" w:eastAsia="黑体" w:hAnsi="Arial"/>
      <w:b/>
      <w:sz w:val="24"/>
      <w:lang w:val="en-US" w:eastAsia="zh-CN" w:bidi="ar-SA"/>
    </w:rPr>
  </w:style>
  <w:style w:type="character" w:customStyle="1" w:styleId="CharChar191000000000">
    <w:name w:val="Char Char191000000000"/>
    <w:semiHidden/>
    <w:rsid w:val="00215A54"/>
    <w:rPr>
      <w:rFonts w:eastAsia="宋体"/>
      <w:b/>
      <w:sz w:val="24"/>
      <w:lang w:val="en-US" w:eastAsia="zh-CN" w:bidi="ar-SA"/>
    </w:rPr>
  </w:style>
  <w:style w:type="character" w:customStyle="1" w:styleId="CharChar240000000000">
    <w:name w:val="Char Char240000000000"/>
    <w:semiHidden/>
    <w:rsid w:val="00215A54"/>
    <w:rPr>
      <w:rFonts w:eastAsia="宋体"/>
      <w:b/>
      <w:sz w:val="28"/>
      <w:lang w:val="en-US" w:eastAsia="zh-CN" w:bidi="ar-SA"/>
    </w:rPr>
  </w:style>
  <w:style w:type="character" w:customStyle="1" w:styleId="CharChar230000000000">
    <w:name w:val="Char Char230000000000"/>
    <w:semiHidden/>
    <w:rsid w:val="00215A54"/>
    <w:rPr>
      <w:rFonts w:ascii="Arial" w:eastAsia="黑体" w:hAnsi="Arial"/>
      <w:b/>
      <w:sz w:val="24"/>
      <w:lang w:val="en-US" w:eastAsia="zh-CN" w:bidi="ar-SA"/>
    </w:rPr>
  </w:style>
  <w:style w:type="character" w:customStyle="1" w:styleId="CharChar220000000000">
    <w:name w:val="Char Char220000000000"/>
    <w:semiHidden/>
    <w:rsid w:val="00215A54"/>
    <w:rPr>
      <w:rFonts w:eastAsia="宋体"/>
      <w:b/>
      <w:sz w:val="24"/>
      <w:lang w:val="en-US" w:eastAsia="zh-CN" w:bidi="ar-SA"/>
    </w:rPr>
  </w:style>
  <w:style w:type="character" w:customStyle="1" w:styleId="CharChar270000000000">
    <w:name w:val="Char Char270000000000"/>
    <w:semiHidden/>
    <w:rsid w:val="00215A54"/>
    <w:rPr>
      <w:rFonts w:eastAsia="宋体"/>
      <w:b/>
      <w:sz w:val="28"/>
      <w:lang w:val="en-US" w:eastAsia="zh-CN" w:bidi="ar-SA"/>
    </w:rPr>
  </w:style>
  <w:style w:type="character" w:customStyle="1" w:styleId="CharChar260000000000">
    <w:name w:val="Char Char260000000000"/>
    <w:semiHidden/>
    <w:rsid w:val="00215A54"/>
    <w:rPr>
      <w:rFonts w:ascii="Arial" w:eastAsia="黑体" w:hAnsi="Arial"/>
      <w:b/>
      <w:sz w:val="24"/>
      <w:lang w:val="en-US" w:eastAsia="zh-CN" w:bidi="ar-SA"/>
    </w:rPr>
  </w:style>
  <w:style w:type="character" w:customStyle="1" w:styleId="CharChar250000000000">
    <w:name w:val="Char Char250000000000"/>
    <w:semiHidden/>
    <w:rsid w:val="00215A54"/>
    <w:rPr>
      <w:rFonts w:eastAsia="宋体"/>
      <w:b/>
      <w:sz w:val="24"/>
      <w:lang w:val="en-US" w:eastAsia="zh-CN" w:bidi="ar-SA"/>
    </w:rPr>
  </w:style>
  <w:style w:type="paragraph" w:customStyle="1" w:styleId="Char1000000000000">
    <w:name w:val="Char100000000000"/>
    <w:basedOn w:val="a1"/>
    <w:semiHidden/>
    <w:rsid w:val="00215A54"/>
    <w:pPr>
      <w:widowControl/>
      <w:jc w:val="left"/>
    </w:pPr>
    <w:rPr>
      <w:rFonts w:ascii="Tahoma" w:hAnsi="Tahoma"/>
      <w:sz w:val="24"/>
      <w:szCs w:val="20"/>
    </w:rPr>
  </w:style>
  <w:style w:type="paragraph" w:customStyle="1" w:styleId="Char000000000000">
    <w:name w:val="Char00000000000"/>
    <w:basedOn w:val="a1"/>
    <w:semiHidden/>
    <w:rsid w:val="00215A54"/>
    <w:pPr>
      <w:widowControl/>
      <w:jc w:val="left"/>
    </w:pPr>
    <w:rPr>
      <w:rFonts w:ascii="Tahoma" w:hAnsi="Tahoma" w:cs="Tahoma"/>
      <w:sz w:val="24"/>
      <w:szCs w:val="24"/>
    </w:rPr>
  </w:style>
  <w:style w:type="character" w:customStyle="1" w:styleId="CharChar1800000000000">
    <w:name w:val="Char Char1800000000000"/>
    <w:semiHidden/>
    <w:rsid w:val="00215A54"/>
    <w:rPr>
      <w:rFonts w:eastAsia="楷体_GB2312"/>
      <w:kern w:val="2"/>
      <w:sz w:val="24"/>
      <w:lang w:val="en-US" w:eastAsia="zh-CN" w:bidi="ar-SA"/>
    </w:rPr>
  </w:style>
  <w:style w:type="character" w:customStyle="1" w:styleId="CharChar1900000000000">
    <w:name w:val="Char Char1900000000000"/>
    <w:semiHidden/>
    <w:rsid w:val="00215A54"/>
    <w:rPr>
      <w:rFonts w:eastAsia="宋体"/>
      <w:b/>
      <w:sz w:val="24"/>
      <w:lang w:val="en-US" w:eastAsia="zh-CN" w:bidi="ar-SA"/>
    </w:rPr>
  </w:style>
  <w:style w:type="paragraph" w:customStyle="1" w:styleId="CharCharCharCharCharChar1CharCharChar00000000000">
    <w:name w:val="Char Char Char Char Char Char1 Char Char Char00000000000"/>
    <w:basedOn w:val="a1"/>
    <w:semiHidden/>
    <w:rsid w:val="00215A54"/>
    <w:pPr>
      <w:widowControl/>
      <w:autoSpaceDE w:val="0"/>
      <w:autoSpaceDN w:val="0"/>
      <w:adjustRightInd w:val="0"/>
      <w:jc w:val="left"/>
      <w:textAlignment w:val="baseline"/>
    </w:pPr>
    <w:rPr>
      <w:rFonts w:ascii="宋体" w:hAnsi="Times New Roman"/>
      <w:kern w:val="0"/>
      <w:sz w:val="34"/>
      <w:szCs w:val="20"/>
    </w:rPr>
  </w:style>
  <w:style w:type="character" w:customStyle="1" w:styleId="CharChar700000000000">
    <w:name w:val="Char Char700000000000"/>
    <w:semiHidden/>
    <w:rsid w:val="00215A54"/>
    <w:rPr>
      <w:rFonts w:ascii="Times New Roman" w:eastAsia="宋体" w:hAnsi="Times New Roman" w:cs="Times New Roman"/>
      <w:szCs w:val="24"/>
    </w:rPr>
  </w:style>
  <w:style w:type="paragraph" w:customStyle="1" w:styleId="Char1100000000000">
    <w:name w:val="Char110000000000"/>
    <w:basedOn w:val="a1"/>
    <w:semiHidden/>
    <w:rsid w:val="00215A54"/>
    <w:pPr>
      <w:widowControl/>
      <w:jc w:val="left"/>
    </w:pPr>
    <w:rPr>
      <w:rFonts w:ascii="Tahoma" w:hAnsi="Tahoma"/>
      <w:sz w:val="24"/>
      <w:szCs w:val="20"/>
    </w:rPr>
  </w:style>
  <w:style w:type="paragraph" w:customStyle="1" w:styleId="Char200000000000">
    <w:name w:val="Char20000000000"/>
    <w:basedOn w:val="a1"/>
    <w:semiHidden/>
    <w:rsid w:val="00215A54"/>
    <w:pPr>
      <w:widowControl/>
      <w:jc w:val="left"/>
    </w:pPr>
    <w:rPr>
      <w:rFonts w:ascii="Tahoma" w:hAnsi="Tahoma" w:cs="Tahoma"/>
      <w:sz w:val="24"/>
      <w:szCs w:val="24"/>
    </w:rPr>
  </w:style>
  <w:style w:type="character" w:customStyle="1" w:styleId="CharChar1810000000000">
    <w:name w:val="Char Char1810000000000"/>
    <w:semiHidden/>
    <w:rsid w:val="00215A54"/>
    <w:rPr>
      <w:rFonts w:eastAsia="楷体_GB2312"/>
      <w:kern w:val="2"/>
      <w:sz w:val="24"/>
      <w:lang w:val="en-US" w:eastAsia="zh-CN" w:bidi="ar-SA"/>
    </w:rPr>
  </w:style>
  <w:style w:type="character" w:customStyle="1" w:styleId="CharChar2100000000000">
    <w:name w:val="Char Char2100000000000"/>
    <w:semiHidden/>
    <w:rsid w:val="00215A54"/>
    <w:rPr>
      <w:rFonts w:eastAsia="宋体"/>
      <w:b/>
      <w:sz w:val="28"/>
      <w:lang w:val="en-US" w:eastAsia="zh-CN" w:bidi="ar-SA"/>
    </w:rPr>
  </w:style>
  <w:style w:type="character" w:customStyle="1" w:styleId="CharChar2000000000000">
    <w:name w:val="Char Char2000000000000"/>
    <w:semiHidden/>
    <w:rsid w:val="00215A54"/>
    <w:rPr>
      <w:rFonts w:ascii="Arial" w:eastAsia="黑体" w:hAnsi="Arial"/>
      <w:b/>
      <w:sz w:val="24"/>
      <w:lang w:val="en-US" w:eastAsia="zh-CN" w:bidi="ar-SA"/>
    </w:rPr>
  </w:style>
  <w:style w:type="character" w:customStyle="1" w:styleId="CharChar1910000000000">
    <w:name w:val="Char Char1910000000000"/>
    <w:semiHidden/>
    <w:rsid w:val="00215A54"/>
    <w:rPr>
      <w:rFonts w:eastAsia="宋体"/>
      <w:b/>
      <w:sz w:val="24"/>
      <w:lang w:val="en-US" w:eastAsia="zh-CN" w:bidi="ar-SA"/>
    </w:rPr>
  </w:style>
  <w:style w:type="character" w:customStyle="1" w:styleId="CharChar2400000000000">
    <w:name w:val="Char Char2400000000000"/>
    <w:semiHidden/>
    <w:rsid w:val="00215A54"/>
    <w:rPr>
      <w:rFonts w:eastAsia="宋体"/>
      <w:b/>
      <w:sz w:val="28"/>
      <w:lang w:val="en-US" w:eastAsia="zh-CN" w:bidi="ar-SA"/>
    </w:rPr>
  </w:style>
  <w:style w:type="character" w:customStyle="1" w:styleId="CharChar2300000000000">
    <w:name w:val="Char Char2300000000000"/>
    <w:semiHidden/>
    <w:rsid w:val="00215A54"/>
    <w:rPr>
      <w:rFonts w:ascii="Arial" w:eastAsia="黑体" w:hAnsi="Arial"/>
      <w:b/>
      <w:sz w:val="24"/>
      <w:lang w:val="en-US" w:eastAsia="zh-CN" w:bidi="ar-SA"/>
    </w:rPr>
  </w:style>
  <w:style w:type="character" w:customStyle="1" w:styleId="CharChar2200000000000">
    <w:name w:val="Char Char2200000000000"/>
    <w:semiHidden/>
    <w:rsid w:val="00215A54"/>
    <w:rPr>
      <w:rFonts w:eastAsia="宋体"/>
      <w:b/>
      <w:sz w:val="24"/>
      <w:lang w:val="en-US" w:eastAsia="zh-CN" w:bidi="ar-SA"/>
    </w:rPr>
  </w:style>
  <w:style w:type="character" w:customStyle="1" w:styleId="CharChar2700000000000">
    <w:name w:val="Char Char2700000000000"/>
    <w:semiHidden/>
    <w:rsid w:val="00215A54"/>
    <w:rPr>
      <w:rFonts w:eastAsia="宋体"/>
      <w:b/>
      <w:sz w:val="28"/>
      <w:lang w:val="en-US" w:eastAsia="zh-CN" w:bidi="ar-SA"/>
    </w:rPr>
  </w:style>
  <w:style w:type="character" w:customStyle="1" w:styleId="CharChar2600000000000">
    <w:name w:val="Char Char2600000000000"/>
    <w:semiHidden/>
    <w:rsid w:val="00215A54"/>
    <w:rPr>
      <w:rFonts w:ascii="Arial" w:eastAsia="黑体" w:hAnsi="Arial"/>
      <w:b/>
      <w:sz w:val="24"/>
      <w:lang w:val="en-US" w:eastAsia="zh-CN" w:bidi="ar-SA"/>
    </w:rPr>
  </w:style>
  <w:style w:type="character" w:customStyle="1" w:styleId="CharChar2500000000000">
    <w:name w:val="Char Char2500000000000"/>
    <w:semiHidden/>
    <w:rsid w:val="00215A54"/>
    <w:rPr>
      <w:rFonts w:eastAsia="宋体"/>
      <w:b/>
      <w:sz w:val="24"/>
      <w:lang w:val="en-US" w:eastAsia="zh-CN" w:bidi="ar-SA"/>
    </w:rPr>
  </w:style>
  <w:style w:type="table" w:customStyle="1" w:styleId="3e">
    <w:name w:val="网格型3"/>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网格型21"/>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浅色底纹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
    <w:name w:val="浅色底纹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
    <w:name w:val="网格表 4 - 着色 511"/>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character" w:customStyle="1" w:styleId="Char22">
    <w:name w:val="批注主题 Char2"/>
    <w:semiHidden/>
    <w:rsid w:val="00215A54"/>
    <w:rPr>
      <w:rFonts w:ascii="Times New Roman" w:eastAsia="宋体" w:hAnsi="Times New Roman" w:cs="Times New Roman"/>
      <w:b/>
      <w:bCs/>
      <w:szCs w:val="24"/>
    </w:rPr>
  </w:style>
  <w:style w:type="character" w:customStyle="1" w:styleId="3Char2">
    <w:name w:val="正文文本缩进 3 Char2"/>
    <w:semiHidden/>
    <w:rsid w:val="00215A54"/>
    <w:rPr>
      <w:sz w:val="16"/>
      <w:szCs w:val="16"/>
    </w:rPr>
  </w:style>
  <w:style w:type="character" w:customStyle="1" w:styleId="HTMLChar2">
    <w:name w:val="HTML 预设格式 Char2"/>
    <w:semiHidden/>
    <w:rsid w:val="00215A54"/>
    <w:rPr>
      <w:rFonts w:ascii="Courier New" w:hAnsi="Courier New" w:cs="Courier New"/>
      <w:sz w:val="20"/>
      <w:szCs w:val="20"/>
    </w:rPr>
  </w:style>
  <w:style w:type="character" w:customStyle="1" w:styleId="Char23">
    <w:name w:val="标题 Char2"/>
    <w:semiHidden/>
    <w:rsid w:val="00215A54"/>
    <w:rPr>
      <w:rFonts w:ascii="Cambria" w:eastAsia="宋体" w:hAnsi="Cambria" w:cs="Times New Roman"/>
      <w:b/>
      <w:bCs/>
      <w:sz w:val="32"/>
      <w:szCs w:val="32"/>
    </w:rPr>
  </w:style>
  <w:style w:type="paragraph" w:customStyle="1" w:styleId="affffb">
    <w:name w:val="章节一级"/>
    <w:basedOn w:val="1"/>
    <w:semiHidden/>
    <w:qFormat/>
    <w:rsid w:val="00215A54"/>
    <w:pPr>
      <w:widowControl w:val="0"/>
      <w:spacing w:beforeLines="50" w:after="0" w:line="360" w:lineRule="auto"/>
      <w:jc w:val="center"/>
    </w:pPr>
    <w:rPr>
      <w:rFonts w:ascii="Arial" w:eastAsia="黑体" w:hAnsi="Arial"/>
      <w:sz w:val="36"/>
    </w:rPr>
  </w:style>
  <w:style w:type="table" w:customStyle="1" w:styleId="1f3">
    <w:name w:val="定制网格型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
    <w:name w:val="图表样式-正文部分"/>
    <w:basedOn w:val="a1"/>
    <w:link w:val="-CharChar"/>
    <w:semiHidden/>
    <w:qFormat/>
    <w:rsid w:val="00215A54"/>
    <w:pPr>
      <w:keepNext/>
      <w:spacing w:line="440" w:lineRule="atLeast"/>
      <w:jc w:val="center"/>
    </w:pPr>
    <w:rPr>
      <w:rFonts w:ascii="Times New Roman" w:eastAsia="方正书宋简体" w:hAnsi="Times New Roman"/>
      <w:b/>
      <w:bCs/>
      <w:kern w:val="0"/>
      <w:sz w:val="20"/>
      <w:szCs w:val="20"/>
    </w:rPr>
  </w:style>
  <w:style w:type="paragraph" w:customStyle="1" w:styleId="affffc">
    <w:name w:val="表样式排头"/>
    <w:basedOn w:val="a1"/>
    <w:semiHidden/>
    <w:qFormat/>
    <w:rsid w:val="00215A54"/>
    <w:pPr>
      <w:spacing w:line="360" w:lineRule="auto"/>
      <w:jc w:val="center"/>
    </w:pPr>
    <w:rPr>
      <w:rFonts w:ascii="Times New Roman" w:eastAsia="方正书宋简体" w:hAnsi="Times New Roman"/>
      <w:b/>
      <w:bCs/>
      <w:sz w:val="20"/>
      <w:szCs w:val="20"/>
    </w:rPr>
  </w:style>
  <w:style w:type="paragraph" w:customStyle="1" w:styleId="affffd">
    <w:name w:val="图表下标"/>
    <w:basedOn w:val="aa"/>
    <w:semiHidden/>
    <w:qFormat/>
    <w:rsid w:val="00215A54"/>
  </w:style>
  <w:style w:type="paragraph" w:customStyle="1" w:styleId="1f4">
    <w:name w:val="表左1"/>
    <w:basedOn w:val="a1"/>
    <w:semiHidden/>
    <w:qFormat/>
    <w:rsid w:val="00215A54"/>
    <w:pPr>
      <w:spacing w:line="360" w:lineRule="exact"/>
    </w:pPr>
    <w:rPr>
      <w:rFonts w:ascii="方正书宋简体" w:eastAsia="方正书宋简体" w:hAnsi="宋体" w:cs="宋体"/>
      <w:sz w:val="20"/>
    </w:rPr>
  </w:style>
  <w:style w:type="paragraph" w:customStyle="1" w:styleId="3f">
    <w:name w:val="新标题3"/>
    <w:basedOn w:val="30"/>
    <w:semiHidden/>
    <w:qFormat/>
    <w:rsid w:val="00215A54"/>
    <w:pPr>
      <w:keepLines w:val="0"/>
      <w:spacing w:beforeLines="100" w:afterLines="50" w:line="440" w:lineRule="exact"/>
      <w:ind w:firstLine="482"/>
    </w:pPr>
    <w:rPr>
      <w:rFonts w:ascii="汉鼎简大黑" w:eastAsia="汉鼎简大黑" w:hAnsi="Arial Unicode MS"/>
      <w:b w:val="0"/>
      <w:bCs w:val="0"/>
      <w:spacing w:val="8"/>
      <w:kern w:val="44"/>
      <w:sz w:val="20"/>
      <w:szCs w:val="20"/>
    </w:rPr>
  </w:style>
  <w:style w:type="paragraph" w:customStyle="1" w:styleId="CharChar1CharCharCharCharCharCharCharChar">
    <w:name w:val="Char Char1 Char Char Char Char Char Char Char Char"/>
    <w:basedOn w:val="a1"/>
    <w:semiHidden/>
    <w:rsid w:val="00215A54"/>
    <w:rPr>
      <w:rFonts w:ascii="Times New Roman" w:eastAsia="方正书宋简体" w:hAnsi="Times New Roman"/>
      <w:spacing w:val="8"/>
      <w:sz w:val="24"/>
      <w:szCs w:val="24"/>
    </w:rPr>
  </w:style>
  <w:style w:type="character" w:customStyle="1" w:styleId="-CharChar">
    <w:name w:val="图表样式-正文部分 Char Char"/>
    <w:link w:val="-"/>
    <w:semiHidden/>
    <w:qFormat/>
    <w:locked/>
    <w:rsid w:val="00215A54"/>
    <w:rPr>
      <w:rFonts w:ascii="Times New Roman" w:eastAsia="方正书宋简体" w:hAnsi="Times New Roman" w:cs="Times New Roman"/>
      <w:b/>
      <w:bCs/>
      <w:kern w:val="0"/>
      <w:sz w:val="20"/>
      <w:szCs w:val="20"/>
    </w:rPr>
  </w:style>
  <w:style w:type="paragraph" w:customStyle="1" w:styleId="affffe">
    <w:name w:val="图表正文"/>
    <w:basedOn w:val="a1"/>
    <w:semiHidden/>
    <w:qFormat/>
    <w:rsid w:val="00215A54"/>
    <w:pPr>
      <w:jc w:val="center"/>
    </w:pPr>
    <w:rPr>
      <w:rFonts w:ascii="宋体" w:eastAsia="方正书宋简体" w:hAnsi="宋体" w:cs="宋体"/>
      <w:caps/>
      <w:spacing w:val="8"/>
      <w:kern w:val="0"/>
      <w:sz w:val="18"/>
      <w:szCs w:val="18"/>
    </w:rPr>
  </w:style>
  <w:style w:type="paragraph" w:customStyle="1" w:styleId="2f0">
    <w:name w:val="右2"/>
    <w:basedOn w:val="a1"/>
    <w:semiHidden/>
    <w:qFormat/>
    <w:rsid w:val="00215A54"/>
    <w:pPr>
      <w:spacing w:line="440" w:lineRule="exact"/>
      <w:jc w:val="right"/>
    </w:pPr>
    <w:rPr>
      <w:rFonts w:ascii="Times New Roman" w:eastAsia="方正书宋简体" w:hAnsi="Times New Roman"/>
      <w:sz w:val="20"/>
      <w:szCs w:val="20"/>
    </w:rPr>
  </w:style>
  <w:style w:type="paragraph" w:customStyle="1" w:styleId="44">
    <w:name w:val="新标题4"/>
    <w:basedOn w:val="4"/>
    <w:semiHidden/>
    <w:qFormat/>
    <w:rsid w:val="00215A54"/>
    <w:pPr>
      <w:widowControl w:val="0"/>
      <w:numPr>
        <w:ilvl w:val="0"/>
        <w:numId w:val="0"/>
      </w:numPr>
      <w:adjustRightInd/>
      <w:spacing w:before="0" w:after="0" w:line="480" w:lineRule="exact"/>
      <w:textAlignment w:val="auto"/>
    </w:pPr>
    <w:rPr>
      <w:rFonts w:ascii="汉鼎简大黑" w:eastAsia="汉鼎简大黑" w:cs="Arial"/>
      <w:b w:val="0"/>
      <w:spacing w:val="8"/>
      <w:sz w:val="20"/>
    </w:rPr>
  </w:style>
  <w:style w:type="paragraph" w:customStyle="1" w:styleId="CharChar1CharCharCharCharCharCharCharChar1">
    <w:name w:val="Char Char1 Char Char Char Char Char Char Char Char1"/>
    <w:basedOn w:val="a1"/>
    <w:semiHidden/>
    <w:qFormat/>
    <w:rsid w:val="00215A54"/>
    <w:rPr>
      <w:rFonts w:ascii="Times New Roman" w:eastAsia="方正书宋简体" w:hAnsi="Times New Roman"/>
      <w:spacing w:val="8"/>
      <w:sz w:val="24"/>
      <w:szCs w:val="24"/>
    </w:rPr>
  </w:style>
  <w:style w:type="table" w:customStyle="1" w:styleId="120">
    <w:name w:val="浅色底纹1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3">
    <w:name w:val="表格样式1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character" w:customStyle="1" w:styleId="wiki">
    <w:name w:val="wiki"/>
    <w:basedOn w:val="a2"/>
    <w:semiHidden/>
    <w:qFormat/>
    <w:rsid w:val="00215A54"/>
  </w:style>
  <w:style w:type="paragraph" w:customStyle="1" w:styleId="Kuka">
    <w:name w:val="（三）Kuka招股书"/>
    <w:basedOn w:val="30"/>
    <w:link w:val="KukaChar"/>
    <w:semiHidden/>
    <w:qFormat/>
    <w:rsid w:val="00215A54"/>
    <w:pPr>
      <w:widowControl w:val="0"/>
      <w:spacing w:beforeLines="50" w:after="0" w:line="360" w:lineRule="auto"/>
    </w:pPr>
    <w:rPr>
      <w:rFonts w:eastAsia="黑体" w:hAnsi="宋体"/>
      <w:b w:val="0"/>
      <w:kern w:val="0"/>
      <w:sz w:val="30"/>
      <w:szCs w:val="20"/>
      <w:shd w:val="clear" w:color="auto" w:fill="FFFFFF"/>
    </w:rPr>
  </w:style>
  <w:style w:type="character" w:customStyle="1" w:styleId="KukaChar">
    <w:name w:val="（三）Kuka招股书 Char"/>
    <w:link w:val="Kuka"/>
    <w:semiHidden/>
    <w:qFormat/>
    <w:rsid w:val="00215A54"/>
    <w:rPr>
      <w:rFonts w:ascii="Times New Roman" w:eastAsia="黑体" w:hAnsi="宋体" w:cs="Times New Roman"/>
      <w:bCs/>
      <w:kern w:val="0"/>
      <w:sz w:val="30"/>
      <w:szCs w:val="20"/>
    </w:rPr>
  </w:style>
  <w:style w:type="paragraph" w:customStyle="1" w:styleId="afffff">
    <w:name w:val="标题一"/>
    <w:basedOn w:val="1"/>
    <w:link w:val="afffff0"/>
    <w:semiHidden/>
    <w:qFormat/>
    <w:rsid w:val="00215A54"/>
    <w:pPr>
      <w:widowControl w:val="0"/>
      <w:spacing w:beforeLines="50" w:after="0" w:line="360" w:lineRule="auto"/>
      <w:jc w:val="center"/>
    </w:pPr>
    <w:rPr>
      <w:rFonts w:eastAsia="黑体"/>
      <w:b w:val="0"/>
      <w:bCs w:val="0"/>
      <w:sz w:val="36"/>
      <w:szCs w:val="24"/>
    </w:rPr>
  </w:style>
  <w:style w:type="character" w:customStyle="1" w:styleId="afffff0">
    <w:name w:val="标题一 字符"/>
    <w:link w:val="afffff"/>
    <w:semiHidden/>
    <w:qFormat/>
    <w:rsid w:val="00215A54"/>
    <w:rPr>
      <w:rFonts w:ascii="Times New Roman" w:eastAsia="黑体" w:hAnsi="Times New Roman" w:cs="Times New Roman"/>
      <w:kern w:val="44"/>
      <w:sz w:val="36"/>
      <w:szCs w:val="24"/>
    </w:rPr>
  </w:style>
  <w:style w:type="paragraph" w:customStyle="1" w:styleId="afffff1">
    <w:name w:val="标题二"/>
    <w:basedOn w:val="2"/>
    <w:link w:val="afffff2"/>
    <w:semiHidden/>
    <w:qFormat/>
    <w:rsid w:val="00215A54"/>
    <w:pPr>
      <w:keepNext/>
      <w:keepLines/>
      <w:snapToGrid/>
      <w:spacing w:beforeLines="50"/>
    </w:pPr>
    <w:rPr>
      <w:rFonts w:ascii="Times New Roman" w:hAnsi="Times New Roman"/>
      <w:b/>
      <w:szCs w:val="20"/>
    </w:rPr>
  </w:style>
  <w:style w:type="character" w:customStyle="1" w:styleId="afffff2">
    <w:name w:val="标题二 字符"/>
    <w:link w:val="afffff1"/>
    <w:semiHidden/>
    <w:qFormat/>
    <w:rsid w:val="00215A54"/>
    <w:rPr>
      <w:rFonts w:ascii="Times New Roman" w:eastAsia="黑体" w:hAnsi="Times New Roman" w:cs="Times New Roman"/>
      <w:b/>
      <w:bCs/>
      <w:kern w:val="0"/>
      <w:sz w:val="32"/>
      <w:szCs w:val="20"/>
    </w:rPr>
  </w:style>
  <w:style w:type="table" w:customStyle="1" w:styleId="160">
    <w:name w:val="表格样式16"/>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paragraph" w:customStyle="1" w:styleId="1f5">
    <w:name w:val="资料来源1"/>
    <w:basedOn w:val="30"/>
    <w:link w:val="1f6"/>
    <w:semiHidden/>
    <w:qFormat/>
    <w:rsid w:val="00215A54"/>
    <w:pPr>
      <w:widowControl w:val="0"/>
      <w:spacing w:beforeLines="50" w:afterLines="50" w:line="480" w:lineRule="exact"/>
      <w:jc w:val="right"/>
      <w:outlineLvl w:val="6"/>
    </w:pPr>
    <w:rPr>
      <w:rFonts w:ascii="宋体" w:hAnsi="宋体" w:cs="宋体"/>
      <w:b w:val="0"/>
      <w:color w:val="000000"/>
      <w:kern w:val="0"/>
      <w:sz w:val="20"/>
      <w:szCs w:val="20"/>
    </w:rPr>
  </w:style>
  <w:style w:type="paragraph" w:customStyle="1" w:styleId="afffff3">
    <w:name w:val="正文顾家招股书"/>
    <w:basedOn w:val="a1"/>
    <w:semiHidden/>
    <w:qFormat/>
    <w:rsid w:val="00215A54"/>
    <w:pPr>
      <w:spacing w:beforeLines="50" w:line="360" w:lineRule="auto"/>
      <w:ind w:firstLineChars="200" w:firstLine="200"/>
    </w:pPr>
    <w:rPr>
      <w:rFonts w:ascii="Times New Roman" w:hAnsi="Times New Roman"/>
      <w:kern w:val="0"/>
      <w:sz w:val="24"/>
      <w:szCs w:val="24"/>
    </w:rPr>
  </w:style>
  <w:style w:type="table" w:customStyle="1" w:styleId="1f7">
    <w:name w:val="表格样式1"/>
    <w:basedOn w:val="a3"/>
    <w:uiPriority w:val="59"/>
    <w:qFormat/>
    <w:rsid w:val="00215A54"/>
    <w:rPr>
      <w:rFonts w:ascii="Times New Roman" w:eastAsia="宋体" w:hAnsi="Times New Roman" w:cs="Times New Roman"/>
      <w:kern w:val="0"/>
      <w:sz w:val="20"/>
      <w:szCs w:val="20"/>
    </w:rPr>
    <w:tblPr>
      <w:tblBorders>
        <w:top w:val="single" w:sz="12" w:space="0" w:color="auto"/>
        <w:bottom w:val="single" w:sz="12" w:space="0" w:color="auto"/>
        <w:insideH w:val="dotted" w:sz="8" w:space="0" w:color="auto"/>
        <w:insideV w:val="dotted" w:sz="8" w:space="0" w:color="auto"/>
      </w:tblBorders>
    </w:tblPr>
  </w:style>
  <w:style w:type="paragraph" w:customStyle="1" w:styleId="45">
    <w:name w:val="4、顾家招股书"/>
    <w:basedOn w:val="a1"/>
    <w:link w:val="4Char0"/>
    <w:semiHidden/>
    <w:qFormat/>
    <w:rsid w:val="00215A54"/>
    <w:pPr>
      <w:keepNext/>
      <w:keepLines/>
      <w:spacing w:beforeLines="50" w:line="360" w:lineRule="auto"/>
      <w:ind w:firstLineChars="200" w:firstLine="200"/>
      <w:outlineLvl w:val="3"/>
    </w:pPr>
    <w:rPr>
      <w:rFonts w:ascii="Times New Roman" w:hAnsi="Times New Roman"/>
      <w:b/>
      <w:bCs/>
      <w:kern w:val="0"/>
      <w:sz w:val="24"/>
      <w:szCs w:val="24"/>
    </w:rPr>
  </w:style>
  <w:style w:type="character" w:customStyle="1" w:styleId="4Char0">
    <w:name w:val="4、顾家招股书 Char"/>
    <w:link w:val="45"/>
    <w:semiHidden/>
    <w:qFormat/>
    <w:rsid w:val="00215A54"/>
    <w:rPr>
      <w:rFonts w:ascii="Times New Roman" w:eastAsia="宋体" w:hAnsi="Times New Roman" w:cs="Times New Roman"/>
      <w:b/>
      <w:bCs/>
      <w:kern w:val="0"/>
      <w:sz w:val="24"/>
      <w:szCs w:val="24"/>
    </w:rPr>
  </w:style>
  <w:style w:type="table" w:customStyle="1" w:styleId="150">
    <w:name w:val="表格样式15"/>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2f1">
    <w:name w:val="样式2"/>
    <w:basedOn w:val="a3"/>
    <w:uiPriority w:val="99"/>
    <w:qFormat/>
    <w:rsid w:val="00215A54"/>
    <w:rPr>
      <w:rFonts w:ascii="Times New Roman" w:eastAsia="宋体" w:hAnsi="Times New Roman" w:cs="Times New Roman"/>
      <w:kern w:val="0"/>
      <w:sz w:val="20"/>
      <w:szCs w:val="20"/>
    </w:rPr>
    <w:tblPr>
      <w:tblBorders>
        <w:top w:val="thinThickSmallGap" w:sz="24" w:space="0" w:color="000000"/>
        <w:bottom w:val="thinThickSmallGap" w:sz="24" w:space="0" w:color="000000"/>
        <w:insideH w:val="single" w:sz="4" w:space="0" w:color="000000"/>
        <w:insideV w:val="single" w:sz="4" w:space="0" w:color="000000"/>
      </w:tblBorders>
    </w:tblPr>
  </w:style>
  <w:style w:type="table" w:customStyle="1" w:styleId="121">
    <w:name w:val="网格型12"/>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
    <w:name w:val="无格式表格 51"/>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1f6">
    <w:name w:val="资料来源1 字符"/>
    <w:link w:val="1f5"/>
    <w:semiHidden/>
    <w:qFormat/>
    <w:rsid w:val="00215A54"/>
    <w:rPr>
      <w:rFonts w:ascii="宋体" w:eastAsia="宋体" w:hAnsi="宋体" w:cs="宋体"/>
      <w:bCs/>
      <w:color w:val="000000"/>
      <w:kern w:val="0"/>
      <w:sz w:val="20"/>
      <w:szCs w:val="20"/>
    </w:rPr>
  </w:style>
  <w:style w:type="table" w:customStyle="1" w:styleId="46">
    <w:name w:val="网格型4"/>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网格型13"/>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2">
    <w:name w:val="浅色底纹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f0">
    <w:name w:val="浅色底纹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
    <w:name w:val="浅色底纹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0">
    <w:name w:val="浅色底纹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0">
    <w:name w:val="浅色底纹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7">
    <w:name w:val="浅色底纹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5Char1">
    <w:name w:val="标题 5 Char1"/>
    <w:aliases w:val="Level 3 - i Char1,五 Char1"/>
    <w:semiHidden/>
    <w:rsid w:val="00215A54"/>
    <w:rPr>
      <w:rFonts w:ascii="Times New Roman" w:eastAsia="宋体" w:hAnsi="Times New Roman" w:cs="Times New Roman"/>
      <w:b/>
      <w:kern w:val="0"/>
      <w:sz w:val="28"/>
      <w:szCs w:val="20"/>
    </w:rPr>
  </w:style>
  <w:style w:type="character" w:customStyle="1" w:styleId="6Char1">
    <w:name w:val="标题 6 Char1"/>
    <w:semiHidden/>
    <w:rsid w:val="00215A54"/>
    <w:rPr>
      <w:rFonts w:ascii="Arial" w:eastAsia="黑体" w:hAnsi="Arial" w:cs="Times New Roman"/>
      <w:b/>
      <w:kern w:val="0"/>
      <w:sz w:val="24"/>
      <w:szCs w:val="20"/>
    </w:rPr>
  </w:style>
  <w:style w:type="character" w:customStyle="1" w:styleId="7Char1">
    <w:name w:val="标题 7 Char1"/>
    <w:semiHidden/>
    <w:rsid w:val="00215A54"/>
    <w:rPr>
      <w:rFonts w:ascii="Times New Roman" w:eastAsia="宋体" w:hAnsi="Times New Roman" w:cs="Times New Roman"/>
      <w:b/>
      <w:kern w:val="0"/>
      <w:sz w:val="24"/>
      <w:szCs w:val="20"/>
    </w:rPr>
  </w:style>
  <w:style w:type="character" w:customStyle="1" w:styleId="8Char1">
    <w:name w:val="标题 8 Char1"/>
    <w:semiHidden/>
    <w:rsid w:val="00215A54"/>
    <w:rPr>
      <w:rFonts w:ascii="Arial" w:eastAsia="黑体" w:hAnsi="Arial" w:cs="Times New Roman"/>
      <w:kern w:val="0"/>
      <w:sz w:val="24"/>
      <w:szCs w:val="20"/>
    </w:rPr>
  </w:style>
  <w:style w:type="character" w:customStyle="1" w:styleId="9Char1">
    <w:name w:val="标题 9 Char1"/>
    <w:semiHidden/>
    <w:rsid w:val="00215A54"/>
    <w:rPr>
      <w:rFonts w:ascii="Arial" w:eastAsia="黑体" w:hAnsi="Arial" w:cs="Times New Roman"/>
      <w:kern w:val="0"/>
      <w:szCs w:val="20"/>
    </w:rPr>
  </w:style>
  <w:style w:type="table" w:customStyle="1" w:styleId="53">
    <w:name w:val="网格型5"/>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4">
    <w:name w:val="日期 Char2"/>
    <w:semiHidden/>
    <w:rsid w:val="00215A54"/>
    <w:rPr>
      <w:rFonts w:ascii="宋体" w:eastAsia="宋体" w:hAnsi="Times New Roman" w:cs="Times New Roman"/>
      <w:kern w:val="0"/>
      <w:sz w:val="24"/>
      <w:szCs w:val="20"/>
    </w:rPr>
  </w:style>
  <w:style w:type="character" w:customStyle="1" w:styleId="Char13">
    <w:name w:val="批注框文本 Char1"/>
    <w:uiPriority w:val="99"/>
    <w:semiHidden/>
    <w:rsid w:val="00215A54"/>
    <w:rPr>
      <w:rFonts w:ascii="Times New Roman" w:eastAsia="宋体" w:hAnsi="Times New Roman" w:cs="Times New Roman"/>
      <w:sz w:val="18"/>
      <w:szCs w:val="18"/>
    </w:rPr>
  </w:style>
  <w:style w:type="character" w:customStyle="1" w:styleId="Char31">
    <w:name w:val="脚注文本 Char3"/>
    <w:aliases w:val="Footnote Text Char Char2"/>
    <w:semiHidden/>
    <w:rsid w:val="00215A54"/>
    <w:rPr>
      <w:rFonts w:ascii="Times New Roman" w:eastAsia="宋体" w:hAnsi="Times New Roman" w:cs="Times New Roman"/>
      <w:sz w:val="18"/>
      <w:szCs w:val="18"/>
    </w:rPr>
  </w:style>
  <w:style w:type="character" w:customStyle="1" w:styleId="Char14">
    <w:name w:val="文档结构图 Char1"/>
    <w:semiHidden/>
    <w:rsid w:val="00215A54"/>
    <w:rPr>
      <w:rFonts w:ascii="Times New Roman" w:eastAsia="宋体" w:hAnsi="Times New Roman" w:cs="Times New Roman"/>
      <w:szCs w:val="24"/>
      <w:shd w:val="clear" w:color="auto" w:fill="000080"/>
    </w:rPr>
  </w:style>
  <w:style w:type="character" w:customStyle="1" w:styleId="Char25">
    <w:name w:val="批注文字 Char2"/>
    <w:semiHidden/>
    <w:rsid w:val="00215A54"/>
    <w:rPr>
      <w:rFonts w:ascii="Times New Roman" w:eastAsia="宋体" w:hAnsi="Times New Roman" w:cs="Times New Roman"/>
      <w:szCs w:val="24"/>
    </w:rPr>
  </w:style>
  <w:style w:type="paragraph" w:customStyle="1" w:styleId="1100">
    <w:name w:val="目录 110"/>
    <w:basedOn w:val="a1"/>
    <w:next w:val="a1"/>
    <w:uiPriority w:val="39"/>
    <w:semiHidden/>
    <w:qFormat/>
    <w:rsid w:val="00215A54"/>
    <w:pPr>
      <w:widowControl/>
      <w:tabs>
        <w:tab w:val="right" w:leader="dot" w:pos="8296"/>
      </w:tabs>
      <w:adjustRightInd w:val="0"/>
      <w:spacing w:line="360" w:lineRule="auto"/>
      <w:jc w:val="left"/>
    </w:pPr>
    <w:rPr>
      <w:rFonts w:ascii="Times New Roman" w:eastAsia="黑体" w:hAnsi="Times New Roman"/>
      <w:bCs/>
      <w:caps/>
      <w:sz w:val="24"/>
      <w:szCs w:val="24"/>
    </w:rPr>
  </w:style>
  <w:style w:type="paragraph" w:customStyle="1" w:styleId="100">
    <w:name w:val="列出段落10"/>
    <w:basedOn w:val="a1"/>
    <w:uiPriority w:val="34"/>
    <w:semiHidden/>
    <w:qFormat/>
    <w:rsid w:val="00215A54"/>
    <w:pPr>
      <w:widowControl/>
      <w:adjustRightInd w:val="0"/>
      <w:ind w:firstLineChars="200" w:firstLine="420"/>
      <w:jc w:val="left"/>
    </w:pPr>
  </w:style>
  <w:style w:type="paragraph" w:customStyle="1" w:styleId="2100">
    <w:name w:val="目录 210"/>
    <w:basedOn w:val="a1"/>
    <w:next w:val="a1"/>
    <w:uiPriority w:val="39"/>
    <w:semiHidden/>
    <w:qFormat/>
    <w:rsid w:val="00215A54"/>
    <w:pPr>
      <w:widowControl/>
      <w:tabs>
        <w:tab w:val="right" w:leader="dot" w:pos="8296"/>
      </w:tabs>
      <w:adjustRightInd w:val="0"/>
      <w:ind w:leftChars="200" w:left="420"/>
      <w:jc w:val="left"/>
    </w:pPr>
    <w:rPr>
      <w:rFonts w:ascii="Times New Roman" w:hAnsi="Times New Roman"/>
      <w:szCs w:val="24"/>
    </w:rPr>
  </w:style>
  <w:style w:type="paragraph" w:customStyle="1" w:styleId="3100">
    <w:name w:val="目录 310"/>
    <w:basedOn w:val="a1"/>
    <w:next w:val="a1"/>
    <w:uiPriority w:val="39"/>
    <w:semiHidden/>
    <w:qFormat/>
    <w:rsid w:val="00215A54"/>
    <w:pPr>
      <w:widowControl/>
      <w:adjustRightInd w:val="0"/>
      <w:ind w:leftChars="400" w:left="840"/>
      <w:jc w:val="left"/>
    </w:pPr>
    <w:rPr>
      <w:rFonts w:ascii="Times New Roman" w:hAnsi="Times New Roman"/>
      <w:szCs w:val="24"/>
    </w:rPr>
  </w:style>
  <w:style w:type="table" w:customStyle="1" w:styleId="140">
    <w:name w:val="网格型14"/>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har15">
    <w:name w:val="副标题 Char1"/>
    <w:semiHidden/>
    <w:rsid w:val="00215A54"/>
    <w:rPr>
      <w:rFonts w:ascii="Cambria" w:eastAsia="宋体" w:hAnsi="Cambria" w:cs="Times New Roman"/>
      <w:b/>
      <w:bCs/>
      <w:kern w:val="28"/>
      <w:sz w:val="32"/>
      <w:szCs w:val="32"/>
    </w:rPr>
  </w:style>
  <w:style w:type="character" w:customStyle="1" w:styleId="Char16">
    <w:name w:val="尾注文本 Char1"/>
    <w:semiHidden/>
    <w:rsid w:val="00215A54"/>
    <w:rPr>
      <w:rFonts w:ascii="Calibri" w:eastAsia="宋体" w:hAnsi="Calibri" w:cs="Times New Roman"/>
    </w:rPr>
  </w:style>
  <w:style w:type="table" w:customStyle="1" w:styleId="142">
    <w:name w:val="浅色底纹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0">
    <w:name w:val="浅色底纹40"/>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0">
    <w:name w:val="浅色底纹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paragraph" w:customStyle="1" w:styleId="2101">
    <w:name w:val="正文首行缩进 210"/>
    <w:basedOn w:val="af5"/>
    <w:link w:val="2f2"/>
    <w:semiHidden/>
    <w:rsid w:val="00215A54"/>
    <w:pPr>
      <w:adjustRightInd w:val="0"/>
      <w:spacing w:after="120"/>
      <w:ind w:leftChars="200" w:left="420" w:firstLineChars="200" w:firstLine="420"/>
    </w:pPr>
    <w:rPr>
      <w:kern w:val="0"/>
      <w:sz w:val="20"/>
      <w:szCs w:val="24"/>
    </w:rPr>
  </w:style>
  <w:style w:type="character" w:customStyle="1" w:styleId="2f2">
    <w:name w:val="正文首行缩进 2 字符"/>
    <w:link w:val="2101"/>
    <w:semiHidden/>
    <w:rsid w:val="00215A54"/>
    <w:rPr>
      <w:rFonts w:ascii="Times New Roman" w:eastAsia="宋体" w:hAnsi="Times New Roman" w:cs="Times New Roman"/>
      <w:kern w:val="0"/>
      <w:sz w:val="20"/>
      <w:szCs w:val="24"/>
    </w:rPr>
  </w:style>
  <w:style w:type="paragraph" w:customStyle="1" w:styleId="4100">
    <w:name w:val="目录 410"/>
    <w:basedOn w:val="a1"/>
    <w:next w:val="a1"/>
    <w:uiPriority w:val="39"/>
    <w:semiHidden/>
    <w:rsid w:val="00215A54"/>
    <w:pPr>
      <w:widowControl/>
      <w:adjustRightInd w:val="0"/>
      <w:ind w:leftChars="600" w:left="1260"/>
      <w:jc w:val="left"/>
    </w:pPr>
    <w:rPr>
      <w:rFonts w:ascii="Times New Roman" w:hAnsi="Times New Roman"/>
      <w:szCs w:val="24"/>
    </w:rPr>
  </w:style>
  <w:style w:type="paragraph" w:customStyle="1" w:styleId="5100">
    <w:name w:val="目录 510"/>
    <w:basedOn w:val="a1"/>
    <w:next w:val="a1"/>
    <w:uiPriority w:val="39"/>
    <w:semiHidden/>
    <w:rsid w:val="00215A54"/>
    <w:pPr>
      <w:widowControl/>
      <w:adjustRightInd w:val="0"/>
      <w:ind w:leftChars="800" w:left="1680"/>
      <w:jc w:val="left"/>
    </w:pPr>
  </w:style>
  <w:style w:type="paragraph" w:customStyle="1" w:styleId="6100">
    <w:name w:val="目录 610"/>
    <w:basedOn w:val="a1"/>
    <w:next w:val="a1"/>
    <w:uiPriority w:val="39"/>
    <w:semiHidden/>
    <w:rsid w:val="00215A54"/>
    <w:pPr>
      <w:widowControl/>
      <w:adjustRightInd w:val="0"/>
      <w:ind w:leftChars="1000" w:left="2100"/>
      <w:jc w:val="left"/>
    </w:pPr>
  </w:style>
  <w:style w:type="paragraph" w:customStyle="1" w:styleId="7100">
    <w:name w:val="目录 710"/>
    <w:basedOn w:val="a1"/>
    <w:next w:val="a1"/>
    <w:uiPriority w:val="39"/>
    <w:semiHidden/>
    <w:rsid w:val="00215A54"/>
    <w:pPr>
      <w:widowControl/>
      <w:adjustRightInd w:val="0"/>
      <w:ind w:leftChars="1200" w:left="2520"/>
      <w:jc w:val="left"/>
    </w:pPr>
  </w:style>
  <w:style w:type="paragraph" w:customStyle="1" w:styleId="8100">
    <w:name w:val="目录 810"/>
    <w:basedOn w:val="a1"/>
    <w:next w:val="a1"/>
    <w:uiPriority w:val="39"/>
    <w:semiHidden/>
    <w:rsid w:val="00215A54"/>
    <w:pPr>
      <w:widowControl/>
      <w:adjustRightInd w:val="0"/>
      <w:ind w:leftChars="1400" w:left="2940"/>
      <w:jc w:val="left"/>
    </w:pPr>
  </w:style>
  <w:style w:type="paragraph" w:customStyle="1" w:styleId="9100">
    <w:name w:val="目录 910"/>
    <w:basedOn w:val="a1"/>
    <w:next w:val="a1"/>
    <w:uiPriority w:val="39"/>
    <w:semiHidden/>
    <w:rsid w:val="00215A54"/>
    <w:pPr>
      <w:widowControl/>
      <w:adjustRightInd w:val="0"/>
      <w:ind w:leftChars="1600" w:left="3360"/>
      <w:jc w:val="left"/>
    </w:pPr>
  </w:style>
  <w:style w:type="table" w:customStyle="1" w:styleId="1120">
    <w:name w:val="浅色底纹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0">
    <w:name w:val="浅色底纹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1">
    <w:name w:val="网格型4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4">
    <w:name w:val="定制网格型1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浅色底纹12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11">
    <w:name w:val="网格型121"/>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
    <w:name w:val="无格式表格 511"/>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0">
    <w:name w:val="浅色底纹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3">
    <w:name w:val="浅色底纹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0">
    <w:name w:val="浅色底纹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
    <w:name w:val="浅色底纹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
    <w:name w:val="浅色底纹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0">
    <w:name w:val="浅色底纹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0">
    <w:name w:val="浅色底纹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
    <w:name w:val="浅色底纹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2">
    <w:name w:val="网格表 4 - 着色 512"/>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1111">
    <w:name w:val="浅色底纹1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
    <w:name w:val="浅色底纹2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1">
    <w:name w:val="网格表 4 - 着色 5111"/>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410">
    <w:name w:val="浅色底纹1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2">
    <w:name w:val="浅色底纹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
    <w:name w:val="浅色底纹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
    <w:name w:val="浅色底纹1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
    <w:name w:val="浅色底纹2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
    <w:name w:val="浅色底纹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0">
    <w:name w:val="浅色底纹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0">
    <w:name w:val="浅色底纹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
    <w:name w:val="浅色底纹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
    <w:name w:val="浅色底纹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character" w:customStyle="1" w:styleId="Char26">
    <w:name w:val="脚注文本 Char2"/>
    <w:aliases w:val="Footnote Text Char Char1"/>
    <w:semiHidden/>
    <w:rsid w:val="00215A54"/>
    <w:rPr>
      <w:sz w:val="18"/>
      <w:szCs w:val="18"/>
    </w:rPr>
  </w:style>
  <w:style w:type="character" w:customStyle="1" w:styleId="1Char2">
    <w:name w:val="正文文本缩进1 Char"/>
    <w:link w:val="1f8"/>
    <w:semiHidden/>
    <w:rsid w:val="00215A54"/>
    <w:rPr>
      <w:rFonts w:ascii="宋体" w:hAnsi="宋体"/>
      <w:bCs/>
      <w:sz w:val="24"/>
      <w:szCs w:val="24"/>
    </w:rPr>
  </w:style>
  <w:style w:type="paragraph" w:customStyle="1" w:styleId="1f8">
    <w:name w:val="正文文本缩进1"/>
    <w:basedOn w:val="a1"/>
    <w:link w:val="1Char2"/>
    <w:semiHidden/>
    <w:qFormat/>
    <w:rsid w:val="00215A54"/>
    <w:pPr>
      <w:widowControl/>
      <w:adjustRightInd w:val="0"/>
      <w:spacing w:beforeLines="10" w:afterLines="100" w:line="360" w:lineRule="auto"/>
      <w:ind w:firstLineChars="200" w:firstLine="200"/>
      <w:jc w:val="left"/>
    </w:pPr>
    <w:rPr>
      <w:rFonts w:ascii="宋体" w:eastAsiaTheme="minorEastAsia" w:hAnsi="宋体" w:cstheme="minorBidi"/>
      <w:bCs/>
      <w:sz w:val="24"/>
      <w:szCs w:val="24"/>
    </w:rPr>
  </w:style>
  <w:style w:type="character" w:customStyle="1" w:styleId="1f9">
    <w:name w:val="脚注文本 字符1"/>
    <w:aliases w:val="Footnote Text Char 字符1"/>
    <w:uiPriority w:val="99"/>
    <w:semiHidden/>
    <w:qFormat/>
    <w:rsid w:val="00215A54"/>
    <w:rPr>
      <w:rFonts w:ascii="Times New Roman" w:eastAsia="宋体" w:hAnsi="Times New Roman" w:cs="Times New Roman"/>
      <w:sz w:val="18"/>
      <w:szCs w:val="18"/>
    </w:rPr>
  </w:style>
  <w:style w:type="paragraph" w:customStyle="1" w:styleId="afffff4">
    <w:name w:val="图表内容"/>
    <w:basedOn w:val="a1"/>
    <w:semiHidden/>
    <w:qFormat/>
    <w:rsid w:val="00215A54"/>
    <w:pPr>
      <w:widowControl/>
      <w:adjustRightInd w:val="0"/>
      <w:spacing w:before="120" w:after="120"/>
      <w:jc w:val="center"/>
    </w:pPr>
    <w:rPr>
      <w:rFonts w:ascii="宋体" w:hAnsi="宋体" w:cs="Tahoma"/>
      <w:color w:val="000000"/>
      <w:kern w:val="0"/>
      <w:szCs w:val="21"/>
      <w:shd w:val="clear" w:color="auto" w:fill="FFFFFF"/>
    </w:rPr>
  </w:style>
  <w:style w:type="paragraph" w:customStyle="1" w:styleId="afffff5">
    <w:name w:val="单位"/>
    <w:basedOn w:val="a1"/>
    <w:next w:val="a1"/>
    <w:semiHidden/>
    <w:rsid w:val="00215A54"/>
    <w:pPr>
      <w:widowControl/>
      <w:adjustRightInd w:val="0"/>
      <w:jc w:val="right"/>
    </w:pPr>
    <w:rPr>
      <w:rFonts w:ascii="Times New Roman" w:hAnsi="Times New Roman" w:cs="宋体"/>
      <w:szCs w:val="20"/>
    </w:rPr>
  </w:style>
  <w:style w:type="paragraph" w:customStyle="1" w:styleId="afffff6">
    <w:name w:val="图"/>
    <w:basedOn w:val="a1"/>
    <w:semiHidden/>
    <w:rsid w:val="00215A54"/>
    <w:pPr>
      <w:widowControl/>
      <w:adjustRightInd w:val="0"/>
      <w:spacing w:before="156" w:after="156" w:line="360" w:lineRule="auto"/>
      <w:jc w:val="center"/>
    </w:pPr>
    <w:rPr>
      <w:rFonts w:ascii="Times New Roman" w:hAnsi="Times New Roman" w:cs="宋体"/>
      <w:sz w:val="24"/>
      <w:szCs w:val="20"/>
    </w:rPr>
  </w:style>
  <w:style w:type="paragraph" w:customStyle="1" w:styleId="afffff7">
    <w:name w:val="表头"/>
    <w:basedOn w:val="a1"/>
    <w:semiHidden/>
    <w:qFormat/>
    <w:rsid w:val="00215A54"/>
    <w:pPr>
      <w:widowControl/>
      <w:adjustRightInd w:val="0"/>
      <w:spacing w:before="120" w:after="120"/>
      <w:jc w:val="center"/>
    </w:pPr>
    <w:rPr>
      <w:rFonts w:ascii="宋体" w:hAnsi="宋体" w:cs="Tahoma"/>
      <w:b/>
      <w:kern w:val="0"/>
      <w:szCs w:val="21"/>
    </w:rPr>
  </w:style>
  <w:style w:type="paragraph" w:customStyle="1" w:styleId="48">
    <w:name w:val="标题4"/>
    <w:basedOn w:val="a1"/>
    <w:next w:val="1f8"/>
    <w:semiHidden/>
    <w:qFormat/>
    <w:rsid w:val="00215A54"/>
    <w:pPr>
      <w:widowControl/>
      <w:tabs>
        <w:tab w:val="left" w:pos="454"/>
        <w:tab w:val="left" w:pos="851"/>
      </w:tabs>
      <w:adjustRightInd w:val="0"/>
      <w:spacing w:beforeLines="50" w:afterLines="50" w:line="360" w:lineRule="auto"/>
      <w:ind w:firstLineChars="200" w:firstLine="200"/>
      <w:jc w:val="left"/>
      <w:outlineLvl w:val="3"/>
    </w:pPr>
    <w:rPr>
      <w:rFonts w:ascii="Times New Roman" w:hAnsi="Times New Roman"/>
      <w:b/>
      <w:kern w:val="0"/>
      <w:sz w:val="24"/>
      <w:szCs w:val="24"/>
    </w:rPr>
  </w:style>
  <w:style w:type="paragraph" w:customStyle="1" w:styleId="afffff8">
    <w:name w:val="封面标题"/>
    <w:basedOn w:val="a1"/>
    <w:semiHidden/>
    <w:qFormat/>
    <w:rsid w:val="00215A54"/>
    <w:pPr>
      <w:widowControl/>
      <w:adjustRightInd w:val="0"/>
      <w:jc w:val="center"/>
    </w:pPr>
    <w:rPr>
      <w:rFonts w:ascii="Times New Roman" w:hAnsi="Times New Roman" w:cs="宋体"/>
      <w:b/>
      <w:bCs/>
      <w:sz w:val="72"/>
      <w:szCs w:val="20"/>
    </w:rPr>
  </w:style>
  <w:style w:type="paragraph" w:customStyle="1" w:styleId="54">
    <w:name w:val="标题5"/>
    <w:basedOn w:val="1f8"/>
    <w:semiHidden/>
    <w:rsid w:val="00215A54"/>
    <w:pPr>
      <w:ind w:firstLine="472"/>
    </w:pPr>
    <w:rPr>
      <w:rFonts w:eastAsia="等线" w:cs="宋体"/>
      <w:b/>
      <w:bCs w:val="0"/>
      <w:szCs w:val="20"/>
    </w:rPr>
  </w:style>
  <w:style w:type="table" w:customStyle="1" w:styleId="512">
    <w:name w:val="网格型5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网格型2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311">
    <w:name w:val="网格型13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character" w:customStyle="1" w:styleId="1fa">
    <w:name w:val="未处理的提及1"/>
    <w:uiPriority w:val="99"/>
    <w:semiHidden/>
    <w:rsid w:val="00215A54"/>
    <w:rPr>
      <w:color w:val="808080"/>
      <w:shd w:val="clear" w:color="auto" w:fill="E6E6E6"/>
    </w:rPr>
  </w:style>
  <w:style w:type="paragraph" w:customStyle="1" w:styleId="40505">
    <w:name w:val="样式 标题4 + 段前: 0.5 行 段后: 0.5 行"/>
    <w:basedOn w:val="48"/>
    <w:semiHidden/>
    <w:rsid w:val="00215A54"/>
    <w:pPr>
      <w:spacing w:beforeLines="0" w:afterLines="0"/>
    </w:pPr>
    <w:rPr>
      <w:rFonts w:cs="宋体"/>
      <w:bCs/>
      <w:szCs w:val="20"/>
    </w:rPr>
  </w:style>
  <w:style w:type="character" w:customStyle="1" w:styleId="fontstyle21">
    <w:name w:val="fontstyle21"/>
    <w:semiHidden/>
    <w:rsid w:val="00215A54"/>
    <w:rPr>
      <w:rFonts w:ascii="宋体" w:eastAsia="宋体" w:hAnsi="宋体" w:hint="eastAsia"/>
      <w:color w:val="000000"/>
      <w:sz w:val="24"/>
      <w:szCs w:val="24"/>
    </w:rPr>
  </w:style>
  <w:style w:type="paragraph" w:customStyle="1" w:styleId="afffff9">
    <w:name w:val="正正正"/>
    <w:basedOn w:val="a1"/>
    <w:link w:val="Charf0"/>
    <w:semiHidden/>
    <w:qFormat/>
    <w:rsid w:val="00215A54"/>
    <w:pPr>
      <w:widowControl/>
      <w:adjustRightInd w:val="0"/>
      <w:spacing w:beforeLines="50" w:afterLines="50" w:line="360" w:lineRule="auto"/>
      <w:ind w:firstLineChars="200" w:firstLine="480"/>
      <w:jc w:val="left"/>
    </w:pPr>
    <w:rPr>
      <w:rFonts w:ascii="宋体" w:hAnsi="宋体"/>
      <w:bCs/>
      <w:kern w:val="0"/>
      <w:sz w:val="24"/>
      <w:szCs w:val="24"/>
    </w:rPr>
  </w:style>
  <w:style w:type="character" w:customStyle="1" w:styleId="Charf0">
    <w:name w:val="正正正 Char"/>
    <w:link w:val="afffff9"/>
    <w:semiHidden/>
    <w:qFormat/>
    <w:rsid w:val="00215A54"/>
    <w:rPr>
      <w:rFonts w:ascii="宋体" w:eastAsia="宋体" w:hAnsi="宋体" w:cs="Times New Roman"/>
      <w:bCs/>
      <w:kern w:val="0"/>
      <w:sz w:val="24"/>
      <w:szCs w:val="24"/>
    </w:rPr>
  </w:style>
  <w:style w:type="character" w:customStyle="1" w:styleId="aff7">
    <w:name w:val="图表目录 字符"/>
    <w:link w:val="aff6"/>
    <w:uiPriority w:val="99"/>
    <w:semiHidden/>
    <w:qFormat/>
    <w:rsid w:val="00215A54"/>
    <w:rPr>
      <w:rFonts w:ascii="Calibri" w:eastAsia="宋体" w:hAnsi="Calibri" w:cs="Times New Roman"/>
      <w:smallCaps/>
      <w:kern w:val="0"/>
      <w:sz w:val="20"/>
      <w:szCs w:val="20"/>
    </w:rPr>
  </w:style>
  <w:style w:type="character" w:customStyle="1" w:styleId="Char17">
    <w:name w:val="脚注文本 Char1"/>
    <w:uiPriority w:val="99"/>
    <w:semiHidden/>
    <w:qFormat/>
    <w:rsid w:val="00215A54"/>
    <w:rPr>
      <w:kern w:val="2"/>
      <w:sz w:val="18"/>
      <w:szCs w:val="18"/>
    </w:rPr>
  </w:style>
  <w:style w:type="paragraph" w:customStyle="1" w:styleId="-0">
    <w:name w:val="页脚-标语"/>
    <w:basedOn w:val="a7"/>
    <w:semiHidden/>
    <w:qFormat/>
    <w:rsid w:val="00215A54"/>
    <w:pPr>
      <w:widowControl/>
      <w:adjustRightInd w:val="0"/>
      <w:spacing w:afterLines="50" w:line="160" w:lineRule="exact"/>
      <w:jc w:val="center"/>
    </w:pPr>
    <w:rPr>
      <w:rFonts w:ascii="Times New Roman" w:eastAsia="黑体" w:hAnsi="Times New Roman"/>
      <w:i/>
      <w:color w:val="FFFFFF"/>
      <w:sz w:val="16"/>
      <w:szCs w:val="16"/>
    </w:rPr>
  </w:style>
  <w:style w:type="paragraph" w:customStyle="1" w:styleId="-2">
    <w:name w:val="页眉-行业名称"/>
    <w:basedOn w:val="a1"/>
    <w:semiHidden/>
    <w:rsid w:val="00215A54"/>
    <w:pPr>
      <w:widowControl/>
      <w:adjustRightInd w:val="0"/>
      <w:snapToGrid w:val="0"/>
      <w:spacing w:beforeAutospacing="1" w:afterLines="50" w:afterAutospacing="1" w:line="190" w:lineRule="exact"/>
      <w:ind w:left="840" w:firstLineChars="200" w:firstLine="200"/>
      <w:jc w:val="left"/>
    </w:pPr>
    <w:rPr>
      <w:rFonts w:ascii="黑体" w:eastAsia="黑体" w:cs="Calibri"/>
      <w:b/>
      <w:kern w:val="0"/>
      <w:sz w:val="18"/>
      <w:szCs w:val="18"/>
    </w:rPr>
  </w:style>
  <w:style w:type="paragraph" w:customStyle="1" w:styleId="-3">
    <w:name w:val="页脚-网址"/>
    <w:basedOn w:val="a1"/>
    <w:semiHidden/>
    <w:rsid w:val="00215A54"/>
    <w:pPr>
      <w:widowControl/>
      <w:adjustRightInd w:val="0"/>
      <w:spacing w:afterLines="50" w:line="200" w:lineRule="exact"/>
      <w:jc w:val="left"/>
    </w:pPr>
    <w:rPr>
      <w:rFonts w:ascii="Arial Unicode MS" w:eastAsia="Arial Unicode MS" w:hAnsi="Arial Unicode MS" w:cs="Arial Unicode MS"/>
      <w:color w:val="90002C"/>
      <w:sz w:val="18"/>
      <w:szCs w:val="18"/>
    </w:rPr>
  </w:style>
  <w:style w:type="paragraph" w:customStyle="1" w:styleId="-4">
    <w:name w:val="页眉-年份"/>
    <w:basedOn w:val="a1"/>
    <w:semiHidden/>
    <w:qFormat/>
    <w:rsid w:val="00215A54"/>
    <w:pPr>
      <w:widowControl/>
      <w:adjustRightInd w:val="0"/>
      <w:spacing w:afterLines="50" w:line="180" w:lineRule="exact"/>
      <w:jc w:val="left"/>
    </w:pPr>
    <w:rPr>
      <w:rFonts w:ascii="黑体" w:eastAsia="黑体" w:hAnsi="宋体"/>
      <w:bCs/>
      <w:i/>
      <w:iCs/>
      <w:color w:val="90002C"/>
      <w:sz w:val="19"/>
      <w:szCs w:val="19"/>
    </w:rPr>
  </w:style>
  <w:style w:type="paragraph" w:customStyle="1" w:styleId="1fb">
    <w:name w:val="左1"/>
    <w:basedOn w:val="a1"/>
    <w:semiHidden/>
    <w:qFormat/>
    <w:rsid w:val="00215A54"/>
    <w:pPr>
      <w:widowControl/>
      <w:adjustRightInd w:val="0"/>
      <w:spacing w:line="480" w:lineRule="exact"/>
      <w:jc w:val="left"/>
    </w:pPr>
    <w:rPr>
      <w:rFonts w:ascii="Times New Roman" w:hAnsi="Times New Roman"/>
      <w:color w:val="000000"/>
      <w:szCs w:val="24"/>
    </w:rPr>
  </w:style>
  <w:style w:type="paragraph" w:customStyle="1" w:styleId="-5">
    <w:name w:val="页脚-电话"/>
    <w:basedOn w:val="a1"/>
    <w:semiHidden/>
    <w:qFormat/>
    <w:rsid w:val="00215A54"/>
    <w:pPr>
      <w:widowControl/>
      <w:adjustRightInd w:val="0"/>
      <w:spacing w:line="190" w:lineRule="exact"/>
      <w:jc w:val="left"/>
    </w:pPr>
    <w:rPr>
      <w:rFonts w:ascii="黑体" w:eastAsia="黑体" w:hAnsi="PMingLiU"/>
      <w:color w:val="90002C"/>
      <w:sz w:val="19"/>
      <w:szCs w:val="19"/>
    </w:rPr>
  </w:style>
  <w:style w:type="paragraph" w:customStyle="1" w:styleId="1fc">
    <w:name w:val="表右1"/>
    <w:basedOn w:val="a1"/>
    <w:semiHidden/>
    <w:rsid w:val="00215A54"/>
    <w:pPr>
      <w:widowControl/>
      <w:adjustRightInd w:val="0"/>
      <w:spacing w:before="100" w:beforeAutospacing="1" w:after="100" w:afterAutospacing="1" w:line="500" w:lineRule="exact"/>
      <w:jc w:val="right"/>
    </w:pPr>
    <w:rPr>
      <w:rFonts w:ascii="Times New Roman" w:hAnsi="Times New Roman"/>
      <w:szCs w:val="18"/>
    </w:rPr>
  </w:style>
  <w:style w:type="table" w:customStyle="1" w:styleId="2f3">
    <w:name w:val="浅色网格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fd">
    <w:name w:val="浅色网格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paragraph" w:customStyle="1" w:styleId="afffffa">
    <w:name w:val="表蕊"/>
    <w:basedOn w:val="a1"/>
    <w:link w:val="Charf1"/>
    <w:semiHidden/>
    <w:qFormat/>
    <w:rsid w:val="00215A54"/>
    <w:pPr>
      <w:widowControl/>
      <w:adjustRightInd w:val="0"/>
      <w:spacing w:line="480" w:lineRule="exact"/>
      <w:ind w:firstLineChars="200" w:firstLine="200"/>
      <w:jc w:val="left"/>
    </w:pPr>
    <w:rPr>
      <w:rFonts w:ascii="Times New Roman" w:eastAsia="黑体" w:hAnsi="Times New Roman"/>
      <w:kern w:val="0"/>
      <w:sz w:val="20"/>
      <w:szCs w:val="21"/>
    </w:rPr>
  </w:style>
  <w:style w:type="character" w:customStyle="1" w:styleId="Charf1">
    <w:name w:val="表蕊 Char"/>
    <w:link w:val="afffffa"/>
    <w:semiHidden/>
    <w:rsid w:val="00215A54"/>
    <w:rPr>
      <w:rFonts w:ascii="Times New Roman" w:eastAsia="黑体" w:hAnsi="Times New Roman" w:cs="Times New Roman"/>
      <w:kern w:val="0"/>
      <w:sz w:val="20"/>
      <w:szCs w:val="21"/>
    </w:rPr>
  </w:style>
  <w:style w:type="table" w:customStyle="1" w:styleId="123">
    <w:name w:val="表格样式1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paragraph" w:customStyle="1" w:styleId="afffffb">
    <w:name w:val="默认"/>
    <w:semiHidden/>
    <w:rsid w:val="00215A54"/>
    <w:rPr>
      <w:rFonts w:ascii="Helvetica" w:eastAsia="Helvetica" w:hAnsi="Helvetica" w:cs="Helvetica"/>
      <w:color w:val="000000"/>
      <w:kern w:val="0"/>
      <w:sz w:val="22"/>
    </w:rPr>
  </w:style>
  <w:style w:type="table" w:customStyle="1" w:styleId="1fe">
    <w:name w:val="普通表格1"/>
    <w:basedOn w:val="a3"/>
    <w:uiPriority w:val="99"/>
    <w:qFormat/>
    <w:rsid w:val="00215A54"/>
    <w:pPr>
      <w:jc w:val="center"/>
    </w:pPr>
    <w:rPr>
      <w:rFonts w:ascii="Times New Roman" w:eastAsia="宋体" w:hAnsi="Times New Roman" w:cs="Times New Roman"/>
      <w:kern w:val="0"/>
      <w:sz w:val="20"/>
      <w:szCs w:val="20"/>
    </w:rPr>
    <w:tblPr>
      <w:tblBorders>
        <w:top w:val="single" w:sz="4" w:space="0" w:color="auto"/>
        <w:bottom w:val="single" w:sz="4" w:space="0" w:color="auto"/>
        <w:insideH w:val="single" w:sz="4" w:space="0" w:color="auto"/>
        <w:insideV w:val="single" w:sz="4" w:space="0" w:color="auto"/>
      </w:tblBorders>
    </w:tblPr>
    <w:tcPr>
      <w:vAlign w:val="center"/>
    </w:tcPr>
    <w:tblStylePr w:type="firstRow">
      <w:rPr>
        <w:color w:val="auto"/>
      </w:rPr>
      <w:tblPr/>
      <w:tcPr>
        <w:shd w:val="clear" w:color="auto" w:fill="BFBFBF"/>
      </w:tcPr>
    </w:tblStylePr>
  </w:style>
  <w:style w:type="character" w:customStyle="1" w:styleId="1ff">
    <w:name w:val="批注文字 字符1"/>
    <w:uiPriority w:val="99"/>
    <w:semiHidden/>
    <w:qFormat/>
    <w:rsid w:val="00215A54"/>
  </w:style>
  <w:style w:type="table" w:customStyle="1" w:styleId="133">
    <w:name w:val="表格样式13"/>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3">
    <w:name w:val="表格样式14"/>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paragraph" w:customStyle="1" w:styleId="01">
    <w:name w:val="正文01"/>
    <w:basedOn w:val="a1"/>
    <w:semiHidden/>
    <w:rsid w:val="00215A54"/>
    <w:pPr>
      <w:widowControl/>
      <w:adjustRightInd w:val="0"/>
      <w:spacing w:before="60" w:line="460" w:lineRule="exact"/>
      <w:ind w:firstLineChars="200" w:firstLine="200"/>
      <w:jc w:val="left"/>
    </w:pPr>
    <w:rPr>
      <w:rFonts w:ascii="Times New Roman" w:hAnsi="Times New Roman"/>
      <w:bCs/>
      <w:sz w:val="24"/>
      <w:szCs w:val="24"/>
    </w:rPr>
  </w:style>
  <w:style w:type="paragraph" w:customStyle="1" w:styleId="xl92">
    <w:name w:val="xl92"/>
    <w:basedOn w:val="a1"/>
    <w:semiHidden/>
    <w:rsid w:val="00215A54"/>
    <w:pPr>
      <w:widowControl/>
      <w:shd w:val="clear" w:color="000000" w:fill="FFFFFF"/>
      <w:adjustRightInd w:val="0"/>
      <w:spacing w:before="100" w:beforeAutospacing="1" w:after="100" w:afterAutospacing="1"/>
      <w:jc w:val="left"/>
    </w:pPr>
    <w:rPr>
      <w:rFonts w:ascii="微软雅黑" w:eastAsia="微软雅黑" w:hAnsi="微软雅黑" w:cs="宋体"/>
      <w:kern w:val="0"/>
      <w:sz w:val="18"/>
      <w:szCs w:val="18"/>
    </w:rPr>
  </w:style>
  <w:style w:type="paragraph" w:customStyle="1" w:styleId="xl93">
    <w:name w:val="xl93"/>
    <w:basedOn w:val="a1"/>
    <w:semiHidden/>
    <w:rsid w:val="00215A54"/>
    <w:pPr>
      <w:widowControl/>
      <w:shd w:val="clear" w:color="000000" w:fill="FFFFFF"/>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94">
    <w:name w:val="xl94"/>
    <w:basedOn w:val="a1"/>
    <w:semiHidden/>
    <w:rsid w:val="00215A54"/>
    <w:pPr>
      <w:widowControl/>
      <w:pBdr>
        <w:top w:val="single" w:sz="4" w:space="0" w:color="auto"/>
        <w:left w:val="single" w:sz="4" w:space="0" w:color="auto"/>
        <w:bottom w:val="single" w:sz="4" w:space="0" w:color="auto"/>
        <w:right w:val="single" w:sz="4" w:space="0" w:color="auto"/>
      </w:pBdr>
      <w:shd w:val="clear" w:color="000000" w:fill="00B0F0"/>
      <w:adjustRightInd w:val="0"/>
      <w:spacing w:before="100" w:beforeAutospacing="1" w:after="100" w:afterAutospacing="1"/>
      <w:jc w:val="center"/>
    </w:pPr>
    <w:rPr>
      <w:rFonts w:ascii="微软雅黑" w:eastAsia="微软雅黑" w:hAnsi="微软雅黑" w:cs="宋体"/>
      <w:b/>
      <w:bCs/>
      <w:color w:val="000000"/>
      <w:kern w:val="0"/>
      <w:sz w:val="18"/>
      <w:szCs w:val="18"/>
    </w:rPr>
  </w:style>
  <w:style w:type="paragraph" w:customStyle="1" w:styleId="xl95">
    <w:name w:val="xl95"/>
    <w:basedOn w:val="a1"/>
    <w:semiHidden/>
    <w:rsid w:val="00215A54"/>
    <w:pPr>
      <w:widowControl/>
      <w:shd w:val="clear" w:color="000000" w:fill="FFFFFF"/>
      <w:adjustRightInd w:val="0"/>
      <w:spacing w:before="100" w:beforeAutospacing="1" w:after="100" w:afterAutospacing="1"/>
      <w:jc w:val="left"/>
    </w:pPr>
    <w:rPr>
      <w:rFonts w:ascii="微软雅黑" w:eastAsia="微软雅黑" w:hAnsi="微软雅黑" w:cs="宋体"/>
      <w:kern w:val="0"/>
      <w:sz w:val="18"/>
      <w:szCs w:val="18"/>
    </w:rPr>
  </w:style>
  <w:style w:type="paragraph" w:customStyle="1" w:styleId="xl96">
    <w:name w:val="xl96"/>
    <w:basedOn w:val="a1"/>
    <w:semiHidden/>
    <w:rsid w:val="00215A54"/>
    <w:pPr>
      <w:widowControl/>
      <w:pBdr>
        <w:top w:val="single" w:sz="4" w:space="0" w:color="auto"/>
        <w:left w:val="single" w:sz="4" w:space="0" w:color="auto"/>
        <w:bottom w:val="single" w:sz="4" w:space="0" w:color="auto"/>
        <w:right w:val="single" w:sz="4" w:space="0" w:color="auto"/>
      </w:pBdr>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97">
    <w:name w:val="xl97"/>
    <w:basedOn w:val="a1"/>
    <w:semiHidden/>
    <w:rsid w:val="00215A54"/>
    <w:pPr>
      <w:widowControl/>
      <w:pBdr>
        <w:top w:val="single" w:sz="4" w:space="0" w:color="auto"/>
        <w:left w:val="single" w:sz="4" w:space="0" w:color="auto"/>
        <w:bottom w:val="single" w:sz="4" w:space="0" w:color="auto"/>
        <w:right w:val="single" w:sz="4" w:space="0" w:color="auto"/>
      </w:pBdr>
      <w:shd w:val="clear" w:color="000000" w:fill="8DB4E2"/>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98">
    <w:name w:val="xl98"/>
    <w:basedOn w:val="a1"/>
    <w:semiHidden/>
    <w:rsid w:val="00215A54"/>
    <w:pPr>
      <w:widowControl/>
      <w:pBdr>
        <w:top w:val="single" w:sz="4" w:space="0" w:color="auto"/>
        <w:left w:val="single" w:sz="4" w:space="0" w:color="auto"/>
        <w:bottom w:val="single" w:sz="4" w:space="0" w:color="auto"/>
        <w:right w:val="single" w:sz="4" w:space="0" w:color="auto"/>
      </w:pBdr>
      <w:shd w:val="clear" w:color="000000" w:fill="D8E4BC"/>
      <w:adjustRightInd w:val="0"/>
      <w:spacing w:before="100" w:beforeAutospacing="1" w:after="100" w:afterAutospacing="1"/>
      <w:jc w:val="left"/>
    </w:pPr>
    <w:rPr>
      <w:rFonts w:ascii="微软雅黑" w:eastAsia="微软雅黑" w:hAnsi="微软雅黑" w:cs="宋体"/>
      <w:kern w:val="0"/>
      <w:sz w:val="18"/>
      <w:szCs w:val="18"/>
    </w:rPr>
  </w:style>
  <w:style w:type="paragraph" w:customStyle="1" w:styleId="xl99">
    <w:name w:val="xl99"/>
    <w:basedOn w:val="a1"/>
    <w:semiHidden/>
    <w:rsid w:val="00215A54"/>
    <w:pPr>
      <w:widowControl/>
      <w:pBdr>
        <w:top w:val="single" w:sz="4" w:space="0" w:color="auto"/>
        <w:left w:val="single" w:sz="4" w:space="0" w:color="auto"/>
        <w:bottom w:val="single" w:sz="4" w:space="0" w:color="auto"/>
        <w:right w:val="single" w:sz="4" w:space="0" w:color="auto"/>
      </w:pBdr>
      <w:shd w:val="clear" w:color="000000" w:fill="D8E4BC"/>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01">
    <w:name w:val="xl101"/>
    <w:basedOn w:val="a1"/>
    <w:semiHidden/>
    <w:rsid w:val="00215A54"/>
    <w:pPr>
      <w:widowControl/>
      <w:pBdr>
        <w:top w:val="single" w:sz="4" w:space="0" w:color="auto"/>
        <w:left w:val="single" w:sz="4" w:space="0" w:color="auto"/>
        <w:bottom w:val="single" w:sz="4" w:space="0" w:color="auto"/>
        <w:right w:val="single" w:sz="4" w:space="0" w:color="auto"/>
      </w:pBdr>
      <w:shd w:val="clear" w:color="000000" w:fill="FFC000"/>
      <w:adjustRightInd w:val="0"/>
      <w:spacing w:before="100" w:beforeAutospacing="1" w:after="100" w:afterAutospacing="1"/>
      <w:jc w:val="center"/>
    </w:pPr>
    <w:rPr>
      <w:rFonts w:ascii="微软雅黑" w:eastAsia="微软雅黑" w:hAnsi="微软雅黑" w:cs="宋体"/>
      <w:b/>
      <w:bCs/>
      <w:kern w:val="0"/>
      <w:sz w:val="18"/>
      <w:szCs w:val="18"/>
    </w:rPr>
  </w:style>
  <w:style w:type="paragraph" w:customStyle="1" w:styleId="xl102">
    <w:name w:val="xl102"/>
    <w:basedOn w:val="a1"/>
    <w:semiHidden/>
    <w:rsid w:val="00215A54"/>
    <w:pPr>
      <w:widowControl/>
      <w:pBdr>
        <w:top w:val="single" w:sz="4" w:space="0" w:color="auto"/>
        <w:left w:val="single" w:sz="4" w:space="0" w:color="auto"/>
        <w:bottom w:val="single" w:sz="4" w:space="0" w:color="auto"/>
        <w:right w:val="single" w:sz="4" w:space="0" w:color="auto"/>
      </w:pBdr>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03">
    <w:name w:val="xl103"/>
    <w:basedOn w:val="a1"/>
    <w:semiHidden/>
    <w:rsid w:val="00215A54"/>
    <w:pPr>
      <w:widowControl/>
      <w:pBdr>
        <w:top w:val="single" w:sz="4" w:space="0" w:color="auto"/>
        <w:left w:val="single" w:sz="4" w:space="0" w:color="auto"/>
        <w:right w:val="single" w:sz="4" w:space="0" w:color="auto"/>
      </w:pBdr>
      <w:shd w:val="clear" w:color="000000" w:fill="D8E4BC"/>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04">
    <w:name w:val="xl104"/>
    <w:basedOn w:val="a1"/>
    <w:semiHidden/>
    <w:rsid w:val="00215A54"/>
    <w:pPr>
      <w:widowControl/>
      <w:pBdr>
        <w:top w:val="single" w:sz="4" w:space="0" w:color="auto"/>
        <w:left w:val="single" w:sz="4" w:space="0" w:color="auto"/>
        <w:bottom w:val="single" w:sz="4" w:space="0" w:color="auto"/>
        <w:right w:val="single" w:sz="4" w:space="0" w:color="auto"/>
      </w:pBdr>
      <w:shd w:val="clear" w:color="000000" w:fill="D8E4BC"/>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05">
    <w:name w:val="xl105"/>
    <w:basedOn w:val="a1"/>
    <w:semiHidden/>
    <w:rsid w:val="00215A54"/>
    <w:pPr>
      <w:widowControl/>
      <w:pBdr>
        <w:top w:val="single" w:sz="4" w:space="0" w:color="auto"/>
        <w:left w:val="single" w:sz="4" w:space="0" w:color="auto"/>
        <w:bottom w:val="single" w:sz="4" w:space="0" w:color="auto"/>
        <w:right w:val="single" w:sz="4" w:space="0" w:color="auto"/>
      </w:pBdr>
      <w:shd w:val="clear" w:color="000000" w:fill="D8E4BC"/>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06">
    <w:name w:val="xl106"/>
    <w:basedOn w:val="a1"/>
    <w:semiHidden/>
    <w:rsid w:val="00215A54"/>
    <w:pPr>
      <w:widowControl/>
      <w:pBdr>
        <w:top w:val="single" w:sz="4" w:space="0" w:color="auto"/>
        <w:left w:val="single" w:sz="4" w:space="0" w:color="auto"/>
        <w:bottom w:val="single" w:sz="4" w:space="0" w:color="auto"/>
        <w:right w:val="single" w:sz="4" w:space="0" w:color="auto"/>
      </w:pBdr>
      <w:shd w:val="clear" w:color="000000" w:fill="DAEEF3"/>
      <w:adjustRightInd w:val="0"/>
      <w:spacing w:before="100" w:beforeAutospacing="1" w:after="100" w:afterAutospacing="1"/>
      <w:jc w:val="left"/>
    </w:pPr>
    <w:rPr>
      <w:rFonts w:ascii="微软雅黑" w:eastAsia="微软雅黑" w:hAnsi="微软雅黑" w:cs="宋体"/>
      <w:kern w:val="0"/>
      <w:sz w:val="18"/>
      <w:szCs w:val="18"/>
    </w:rPr>
  </w:style>
  <w:style w:type="paragraph" w:customStyle="1" w:styleId="xl107">
    <w:name w:val="xl107"/>
    <w:basedOn w:val="a1"/>
    <w:semiHidden/>
    <w:rsid w:val="00215A54"/>
    <w:pPr>
      <w:widowControl/>
      <w:pBdr>
        <w:top w:val="single" w:sz="4" w:space="0" w:color="auto"/>
        <w:left w:val="single" w:sz="4" w:space="0" w:color="auto"/>
        <w:bottom w:val="single" w:sz="4" w:space="0" w:color="auto"/>
        <w:right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08">
    <w:name w:val="xl108"/>
    <w:basedOn w:val="a1"/>
    <w:semiHidden/>
    <w:rsid w:val="00215A54"/>
    <w:pPr>
      <w:widowControl/>
      <w:pBdr>
        <w:top w:val="single" w:sz="4" w:space="0" w:color="auto"/>
        <w:left w:val="single" w:sz="4" w:space="0" w:color="auto"/>
        <w:bottom w:val="single" w:sz="4" w:space="0" w:color="auto"/>
        <w:right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09">
    <w:name w:val="xl109"/>
    <w:basedOn w:val="a1"/>
    <w:semiHidden/>
    <w:rsid w:val="00215A54"/>
    <w:pPr>
      <w:widowControl/>
      <w:pBdr>
        <w:top w:val="single" w:sz="4" w:space="0" w:color="auto"/>
        <w:left w:val="single" w:sz="4" w:space="0" w:color="auto"/>
        <w:bottom w:val="single" w:sz="4" w:space="0" w:color="auto"/>
        <w:right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10">
    <w:name w:val="xl110"/>
    <w:basedOn w:val="a1"/>
    <w:semiHidden/>
    <w:rsid w:val="00215A54"/>
    <w:pPr>
      <w:widowControl/>
      <w:pBdr>
        <w:top w:val="single" w:sz="4" w:space="0" w:color="auto"/>
        <w:left w:val="single" w:sz="4" w:space="0" w:color="auto"/>
        <w:bottom w:val="single" w:sz="4" w:space="0" w:color="auto"/>
        <w:right w:val="single" w:sz="4" w:space="0" w:color="auto"/>
      </w:pBdr>
      <w:shd w:val="clear" w:color="000000" w:fill="F2DCDB"/>
      <w:adjustRightInd w:val="0"/>
      <w:spacing w:before="100" w:beforeAutospacing="1" w:after="100" w:afterAutospacing="1"/>
      <w:jc w:val="left"/>
    </w:pPr>
    <w:rPr>
      <w:rFonts w:ascii="微软雅黑" w:eastAsia="微软雅黑" w:hAnsi="微软雅黑" w:cs="宋体"/>
      <w:kern w:val="0"/>
      <w:sz w:val="18"/>
      <w:szCs w:val="18"/>
    </w:rPr>
  </w:style>
  <w:style w:type="paragraph" w:customStyle="1" w:styleId="xl111">
    <w:name w:val="xl111"/>
    <w:basedOn w:val="a1"/>
    <w:semiHidden/>
    <w:rsid w:val="00215A54"/>
    <w:pPr>
      <w:widowControl/>
      <w:pBdr>
        <w:top w:val="single" w:sz="4" w:space="0" w:color="auto"/>
        <w:left w:val="single" w:sz="4" w:space="0" w:color="auto"/>
        <w:bottom w:val="single" w:sz="4" w:space="0" w:color="auto"/>
        <w:right w:val="single" w:sz="4" w:space="0" w:color="auto"/>
      </w:pBdr>
      <w:shd w:val="clear" w:color="000000" w:fill="F2DCDB"/>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12">
    <w:name w:val="xl112"/>
    <w:basedOn w:val="a1"/>
    <w:semiHidden/>
    <w:rsid w:val="00215A54"/>
    <w:pPr>
      <w:widowControl/>
      <w:pBdr>
        <w:top w:val="single" w:sz="4" w:space="0" w:color="auto"/>
        <w:left w:val="single" w:sz="4" w:space="0" w:color="auto"/>
        <w:bottom w:val="single" w:sz="4" w:space="0" w:color="auto"/>
        <w:right w:val="single" w:sz="4" w:space="0" w:color="auto"/>
      </w:pBdr>
      <w:shd w:val="clear" w:color="000000" w:fill="F2DCDB"/>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13">
    <w:name w:val="xl113"/>
    <w:basedOn w:val="a1"/>
    <w:semiHidden/>
    <w:rsid w:val="00215A54"/>
    <w:pPr>
      <w:widowControl/>
      <w:pBdr>
        <w:top w:val="single" w:sz="4" w:space="0" w:color="auto"/>
        <w:left w:val="single" w:sz="4" w:space="0" w:color="auto"/>
        <w:bottom w:val="single" w:sz="4" w:space="0" w:color="auto"/>
        <w:right w:val="single" w:sz="4" w:space="0" w:color="auto"/>
      </w:pBdr>
      <w:shd w:val="clear" w:color="000000" w:fill="F2DCDB"/>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14">
    <w:name w:val="xl114"/>
    <w:basedOn w:val="a1"/>
    <w:semiHidden/>
    <w:rsid w:val="00215A54"/>
    <w:pPr>
      <w:widowControl/>
      <w:pBdr>
        <w:top w:val="single" w:sz="4" w:space="0" w:color="auto"/>
        <w:left w:val="single" w:sz="4" w:space="0" w:color="auto"/>
        <w:bottom w:val="single" w:sz="4" w:space="0" w:color="auto"/>
        <w:right w:val="single" w:sz="4" w:space="0" w:color="auto"/>
      </w:pBdr>
      <w:shd w:val="clear" w:color="000000" w:fill="F2DCDB"/>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15">
    <w:name w:val="xl115"/>
    <w:basedOn w:val="a1"/>
    <w:semiHidden/>
    <w:rsid w:val="00215A54"/>
    <w:pPr>
      <w:widowControl/>
      <w:pBdr>
        <w:top w:val="single" w:sz="4" w:space="0" w:color="auto"/>
        <w:left w:val="single" w:sz="4" w:space="0" w:color="auto"/>
        <w:bottom w:val="single" w:sz="4" w:space="0" w:color="auto"/>
        <w:right w:val="single" w:sz="4" w:space="0" w:color="auto"/>
      </w:pBdr>
      <w:shd w:val="clear" w:color="000000" w:fill="F2DCDB"/>
      <w:adjustRightInd w:val="0"/>
      <w:spacing w:before="100" w:beforeAutospacing="1" w:after="100" w:afterAutospacing="1"/>
      <w:jc w:val="left"/>
    </w:pPr>
    <w:rPr>
      <w:rFonts w:ascii="微软雅黑" w:eastAsia="微软雅黑" w:hAnsi="微软雅黑" w:cs="宋体"/>
      <w:b/>
      <w:bCs/>
      <w:color w:val="C00000"/>
      <w:kern w:val="0"/>
      <w:sz w:val="18"/>
      <w:szCs w:val="18"/>
    </w:rPr>
  </w:style>
  <w:style w:type="paragraph" w:customStyle="1" w:styleId="xl116">
    <w:name w:val="xl116"/>
    <w:basedOn w:val="a1"/>
    <w:semiHidden/>
    <w:rsid w:val="00215A54"/>
    <w:pPr>
      <w:widowControl/>
      <w:pBdr>
        <w:top w:val="single" w:sz="4" w:space="0" w:color="auto"/>
        <w:left w:val="single" w:sz="4" w:space="0" w:color="auto"/>
        <w:bottom w:val="single" w:sz="4" w:space="0" w:color="auto"/>
        <w:right w:val="single" w:sz="4" w:space="0" w:color="auto"/>
      </w:pBdr>
      <w:shd w:val="clear" w:color="000000" w:fill="F2DCDB"/>
      <w:adjustRightInd w:val="0"/>
      <w:spacing w:before="100" w:beforeAutospacing="1" w:after="100" w:afterAutospacing="1"/>
      <w:jc w:val="center"/>
    </w:pPr>
    <w:rPr>
      <w:rFonts w:ascii="微软雅黑" w:eastAsia="微软雅黑" w:hAnsi="微软雅黑" w:cs="宋体"/>
      <w:b/>
      <w:bCs/>
      <w:color w:val="C00000"/>
      <w:kern w:val="0"/>
      <w:sz w:val="18"/>
      <w:szCs w:val="18"/>
    </w:rPr>
  </w:style>
  <w:style w:type="paragraph" w:customStyle="1" w:styleId="xl117">
    <w:name w:val="xl117"/>
    <w:basedOn w:val="a1"/>
    <w:semiHidden/>
    <w:rsid w:val="00215A54"/>
    <w:pPr>
      <w:widowControl/>
      <w:pBdr>
        <w:top w:val="single" w:sz="4" w:space="0" w:color="auto"/>
        <w:left w:val="single" w:sz="4" w:space="0" w:color="auto"/>
        <w:bottom w:val="single" w:sz="4" w:space="0" w:color="auto"/>
        <w:right w:val="single" w:sz="4" w:space="0" w:color="auto"/>
      </w:pBdr>
      <w:shd w:val="clear" w:color="000000" w:fill="F2DCDB"/>
      <w:adjustRightInd w:val="0"/>
      <w:spacing w:before="100" w:beforeAutospacing="1" w:after="100" w:afterAutospacing="1"/>
      <w:jc w:val="center"/>
    </w:pPr>
    <w:rPr>
      <w:rFonts w:ascii="微软雅黑" w:eastAsia="微软雅黑" w:hAnsi="微软雅黑" w:cs="宋体"/>
      <w:b/>
      <w:bCs/>
      <w:color w:val="C00000"/>
      <w:kern w:val="0"/>
      <w:sz w:val="18"/>
      <w:szCs w:val="18"/>
    </w:rPr>
  </w:style>
  <w:style w:type="paragraph" w:customStyle="1" w:styleId="xl118">
    <w:name w:val="xl118"/>
    <w:basedOn w:val="a1"/>
    <w:semiHidden/>
    <w:rsid w:val="00215A54"/>
    <w:pPr>
      <w:widowControl/>
      <w:pBdr>
        <w:top w:val="single" w:sz="4" w:space="0" w:color="auto"/>
        <w:left w:val="single" w:sz="4" w:space="0" w:color="auto"/>
        <w:bottom w:val="single" w:sz="4" w:space="0" w:color="auto"/>
        <w:right w:val="single" w:sz="4" w:space="0" w:color="auto"/>
      </w:pBdr>
      <w:shd w:val="clear" w:color="000000" w:fill="F2DCDB"/>
      <w:adjustRightInd w:val="0"/>
      <w:spacing w:before="100" w:beforeAutospacing="1" w:after="100" w:afterAutospacing="1"/>
      <w:jc w:val="center"/>
    </w:pPr>
    <w:rPr>
      <w:rFonts w:ascii="微软雅黑" w:eastAsia="微软雅黑" w:hAnsi="微软雅黑" w:cs="宋体"/>
      <w:b/>
      <w:bCs/>
      <w:color w:val="C00000"/>
      <w:kern w:val="0"/>
      <w:sz w:val="18"/>
      <w:szCs w:val="18"/>
    </w:rPr>
  </w:style>
  <w:style w:type="paragraph" w:customStyle="1" w:styleId="xl119">
    <w:name w:val="xl119"/>
    <w:basedOn w:val="a1"/>
    <w:semiHidden/>
    <w:rsid w:val="00215A54"/>
    <w:pPr>
      <w:widowControl/>
      <w:pBdr>
        <w:top w:val="single" w:sz="4" w:space="0" w:color="auto"/>
        <w:left w:val="single" w:sz="4" w:space="0" w:color="auto"/>
        <w:bottom w:val="single" w:sz="4" w:space="0" w:color="auto"/>
        <w:right w:val="single" w:sz="4" w:space="0" w:color="auto"/>
      </w:pBdr>
      <w:shd w:val="clear" w:color="000000" w:fill="F2DCDB"/>
      <w:adjustRightInd w:val="0"/>
      <w:spacing w:before="100" w:beforeAutospacing="1" w:after="100" w:afterAutospacing="1"/>
      <w:jc w:val="center"/>
    </w:pPr>
    <w:rPr>
      <w:rFonts w:ascii="微软雅黑" w:eastAsia="微软雅黑" w:hAnsi="微软雅黑" w:cs="宋体"/>
      <w:b/>
      <w:bCs/>
      <w:color w:val="C00000"/>
      <w:kern w:val="0"/>
      <w:sz w:val="18"/>
      <w:szCs w:val="18"/>
    </w:rPr>
  </w:style>
  <w:style w:type="paragraph" w:customStyle="1" w:styleId="xl120">
    <w:name w:val="xl120"/>
    <w:basedOn w:val="a1"/>
    <w:semiHidden/>
    <w:rsid w:val="00215A54"/>
    <w:pPr>
      <w:widowControl/>
      <w:pBdr>
        <w:top w:val="single" w:sz="4" w:space="0" w:color="auto"/>
        <w:left w:val="single" w:sz="4" w:space="0" w:color="auto"/>
        <w:right w:val="single" w:sz="4" w:space="0" w:color="auto"/>
      </w:pBdr>
      <w:shd w:val="clear" w:color="000000" w:fill="F2DCDB"/>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21">
    <w:name w:val="xl121"/>
    <w:basedOn w:val="a1"/>
    <w:semiHidden/>
    <w:rsid w:val="00215A54"/>
    <w:pPr>
      <w:widowControl/>
      <w:pBdr>
        <w:left w:val="single" w:sz="4" w:space="0" w:color="auto"/>
        <w:bottom w:val="single" w:sz="4" w:space="0" w:color="auto"/>
        <w:right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22">
    <w:name w:val="xl122"/>
    <w:basedOn w:val="a1"/>
    <w:semiHidden/>
    <w:rsid w:val="00215A54"/>
    <w:pPr>
      <w:widowControl/>
      <w:pBdr>
        <w:top w:val="single" w:sz="4" w:space="0" w:color="auto"/>
        <w:left w:val="single" w:sz="4" w:space="0" w:color="auto"/>
        <w:bottom w:val="single" w:sz="4" w:space="0" w:color="auto"/>
        <w:right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23">
    <w:name w:val="xl123"/>
    <w:basedOn w:val="a1"/>
    <w:semiHidden/>
    <w:rsid w:val="00215A54"/>
    <w:pPr>
      <w:widowControl/>
      <w:pBdr>
        <w:top w:val="single" w:sz="4" w:space="0" w:color="auto"/>
        <w:left w:val="single" w:sz="4" w:space="0" w:color="auto"/>
        <w:bottom w:val="single" w:sz="4" w:space="0" w:color="auto"/>
        <w:right w:val="single" w:sz="4" w:space="0" w:color="auto"/>
      </w:pBdr>
      <w:adjustRightInd w:val="0"/>
      <w:spacing w:before="100" w:beforeAutospacing="1" w:after="100" w:afterAutospacing="1"/>
      <w:jc w:val="left"/>
    </w:pPr>
    <w:rPr>
      <w:rFonts w:ascii="微软雅黑" w:eastAsia="微软雅黑" w:hAnsi="微软雅黑" w:cs="宋体"/>
      <w:kern w:val="0"/>
      <w:sz w:val="18"/>
      <w:szCs w:val="18"/>
    </w:rPr>
  </w:style>
  <w:style w:type="paragraph" w:customStyle="1" w:styleId="xl124">
    <w:name w:val="xl124"/>
    <w:basedOn w:val="a1"/>
    <w:semiHidden/>
    <w:rsid w:val="00215A54"/>
    <w:pPr>
      <w:widowControl/>
      <w:pBdr>
        <w:left w:val="single" w:sz="4" w:space="0" w:color="auto"/>
        <w:bottom w:val="single" w:sz="4" w:space="0" w:color="auto"/>
        <w:right w:val="single" w:sz="4" w:space="0" w:color="auto"/>
      </w:pBdr>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25">
    <w:name w:val="xl125"/>
    <w:basedOn w:val="a1"/>
    <w:semiHidden/>
    <w:rsid w:val="00215A54"/>
    <w:pPr>
      <w:widowControl/>
      <w:pBdr>
        <w:top w:val="single" w:sz="4" w:space="0" w:color="auto"/>
        <w:left w:val="single" w:sz="4" w:space="0" w:color="auto"/>
        <w:bottom w:val="single" w:sz="4" w:space="0" w:color="auto"/>
        <w:right w:val="single" w:sz="4" w:space="0" w:color="auto"/>
      </w:pBdr>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26">
    <w:name w:val="xl126"/>
    <w:basedOn w:val="a1"/>
    <w:semiHidden/>
    <w:rsid w:val="00215A54"/>
    <w:pPr>
      <w:widowControl/>
      <w:pBdr>
        <w:top w:val="single" w:sz="4" w:space="0" w:color="auto"/>
        <w:left w:val="single" w:sz="4" w:space="0" w:color="auto"/>
        <w:bottom w:val="single" w:sz="4" w:space="0" w:color="auto"/>
        <w:right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27">
    <w:name w:val="xl127"/>
    <w:basedOn w:val="a1"/>
    <w:semiHidden/>
    <w:rsid w:val="00215A54"/>
    <w:pPr>
      <w:widowControl/>
      <w:pBdr>
        <w:top w:val="single" w:sz="4" w:space="0" w:color="auto"/>
        <w:left w:val="single" w:sz="4" w:space="0" w:color="auto"/>
        <w:right w:val="single" w:sz="4" w:space="0" w:color="auto"/>
      </w:pBdr>
      <w:shd w:val="clear" w:color="000000" w:fill="FF0000"/>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28">
    <w:name w:val="xl128"/>
    <w:basedOn w:val="a1"/>
    <w:semiHidden/>
    <w:rsid w:val="00215A54"/>
    <w:pPr>
      <w:widowControl/>
      <w:pBdr>
        <w:top w:val="single" w:sz="4" w:space="0" w:color="auto"/>
        <w:left w:val="single" w:sz="4" w:space="0" w:color="auto"/>
        <w:bottom w:val="single" w:sz="4" w:space="0" w:color="auto"/>
        <w:right w:val="single" w:sz="4" w:space="0" w:color="auto"/>
      </w:pBdr>
      <w:shd w:val="clear" w:color="000000" w:fill="D8E4BC"/>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29">
    <w:name w:val="xl129"/>
    <w:basedOn w:val="a1"/>
    <w:semiHidden/>
    <w:rsid w:val="00215A54"/>
    <w:pPr>
      <w:widowControl/>
      <w:pBdr>
        <w:top w:val="single" w:sz="4" w:space="0" w:color="auto"/>
        <w:left w:val="single" w:sz="4" w:space="0" w:color="auto"/>
        <w:bottom w:val="single" w:sz="4" w:space="0" w:color="auto"/>
        <w:right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30">
    <w:name w:val="xl130"/>
    <w:basedOn w:val="a1"/>
    <w:semiHidden/>
    <w:rsid w:val="00215A54"/>
    <w:pPr>
      <w:widowControl/>
      <w:pBdr>
        <w:top w:val="single" w:sz="4" w:space="0" w:color="auto"/>
        <w:left w:val="single" w:sz="4" w:space="0" w:color="auto"/>
        <w:right w:val="single" w:sz="4" w:space="0" w:color="auto"/>
      </w:pBdr>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31">
    <w:name w:val="xl131"/>
    <w:basedOn w:val="a1"/>
    <w:semiHidden/>
    <w:rsid w:val="00215A54"/>
    <w:pPr>
      <w:widowControl/>
      <w:pBdr>
        <w:top w:val="single" w:sz="4" w:space="0" w:color="auto"/>
        <w:left w:val="single" w:sz="4" w:space="0" w:color="auto"/>
        <w:right w:val="single" w:sz="4" w:space="0" w:color="auto"/>
      </w:pBdr>
      <w:shd w:val="clear" w:color="000000" w:fill="00B0F0"/>
      <w:adjustRightInd w:val="0"/>
      <w:spacing w:before="100" w:beforeAutospacing="1" w:after="100" w:afterAutospacing="1"/>
      <w:jc w:val="center"/>
    </w:pPr>
    <w:rPr>
      <w:rFonts w:ascii="微软雅黑" w:eastAsia="微软雅黑" w:hAnsi="微软雅黑" w:cs="宋体"/>
      <w:b/>
      <w:bCs/>
      <w:kern w:val="0"/>
      <w:sz w:val="18"/>
      <w:szCs w:val="18"/>
    </w:rPr>
  </w:style>
  <w:style w:type="paragraph" w:customStyle="1" w:styleId="xl132">
    <w:name w:val="xl132"/>
    <w:basedOn w:val="a1"/>
    <w:semiHidden/>
    <w:rsid w:val="00215A54"/>
    <w:pPr>
      <w:widowControl/>
      <w:pBdr>
        <w:left w:val="single" w:sz="4" w:space="0" w:color="auto"/>
        <w:bottom w:val="single" w:sz="4" w:space="0" w:color="auto"/>
        <w:right w:val="single" w:sz="4" w:space="0" w:color="auto"/>
      </w:pBdr>
      <w:shd w:val="clear" w:color="000000" w:fill="00B0F0"/>
      <w:adjustRightInd w:val="0"/>
      <w:spacing w:before="100" w:beforeAutospacing="1" w:after="100" w:afterAutospacing="1"/>
      <w:jc w:val="center"/>
    </w:pPr>
    <w:rPr>
      <w:rFonts w:ascii="微软雅黑" w:eastAsia="微软雅黑" w:hAnsi="微软雅黑" w:cs="宋体"/>
      <w:b/>
      <w:bCs/>
      <w:kern w:val="0"/>
      <w:sz w:val="18"/>
      <w:szCs w:val="18"/>
    </w:rPr>
  </w:style>
  <w:style w:type="paragraph" w:customStyle="1" w:styleId="xl133">
    <w:name w:val="xl133"/>
    <w:basedOn w:val="a1"/>
    <w:semiHidden/>
    <w:rsid w:val="00215A54"/>
    <w:pPr>
      <w:widowControl/>
      <w:pBdr>
        <w:top w:val="single" w:sz="4" w:space="0" w:color="auto"/>
        <w:left w:val="single" w:sz="4" w:space="0" w:color="auto"/>
        <w:right w:val="single" w:sz="4" w:space="0" w:color="auto"/>
      </w:pBdr>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34">
    <w:name w:val="xl134"/>
    <w:basedOn w:val="a1"/>
    <w:semiHidden/>
    <w:rsid w:val="00215A54"/>
    <w:pPr>
      <w:widowControl/>
      <w:pBdr>
        <w:left w:val="single" w:sz="4" w:space="0" w:color="auto"/>
        <w:bottom w:val="single" w:sz="4" w:space="0" w:color="auto"/>
        <w:right w:val="single" w:sz="4" w:space="0" w:color="auto"/>
      </w:pBdr>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35">
    <w:name w:val="xl135"/>
    <w:basedOn w:val="a1"/>
    <w:semiHidden/>
    <w:rsid w:val="00215A54"/>
    <w:pPr>
      <w:widowControl/>
      <w:pBdr>
        <w:top w:val="single" w:sz="4" w:space="0" w:color="auto"/>
        <w:left w:val="single" w:sz="4" w:space="0" w:color="auto"/>
        <w:right w:val="single" w:sz="4" w:space="0" w:color="auto"/>
      </w:pBdr>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36">
    <w:name w:val="xl136"/>
    <w:basedOn w:val="a1"/>
    <w:semiHidden/>
    <w:rsid w:val="00215A54"/>
    <w:pPr>
      <w:widowControl/>
      <w:pBdr>
        <w:left w:val="single" w:sz="4" w:space="0" w:color="auto"/>
        <w:bottom w:val="single" w:sz="4" w:space="0" w:color="auto"/>
        <w:right w:val="single" w:sz="4" w:space="0" w:color="auto"/>
      </w:pBdr>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37">
    <w:name w:val="xl137"/>
    <w:basedOn w:val="a1"/>
    <w:semiHidden/>
    <w:rsid w:val="00215A54"/>
    <w:pPr>
      <w:widowControl/>
      <w:pBdr>
        <w:top w:val="single" w:sz="4" w:space="0" w:color="auto"/>
        <w:left w:val="single" w:sz="4" w:space="0" w:color="auto"/>
        <w:right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38">
    <w:name w:val="xl138"/>
    <w:basedOn w:val="a1"/>
    <w:semiHidden/>
    <w:rsid w:val="00215A54"/>
    <w:pPr>
      <w:widowControl/>
      <w:pBdr>
        <w:left w:val="single" w:sz="4" w:space="0" w:color="auto"/>
        <w:right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39">
    <w:name w:val="xl139"/>
    <w:basedOn w:val="a1"/>
    <w:semiHidden/>
    <w:rsid w:val="00215A54"/>
    <w:pPr>
      <w:widowControl/>
      <w:pBdr>
        <w:top w:val="single" w:sz="4" w:space="0" w:color="auto"/>
        <w:left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40">
    <w:name w:val="xl140"/>
    <w:basedOn w:val="a1"/>
    <w:semiHidden/>
    <w:rsid w:val="00215A54"/>
    <w:pPr>
      <w:widowControl/>
      <w:pBdr>
        <w:top w:val="single" w:sz="4" w:space="0" w:color="auto"/>
        <w:right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41">
    <w:name w:val="xl141"/>
    <w:basedOn w:val="a1"/>
    <w:semiHidden/>
    <w:rsid w:val="00215A54"/>
    <w:pPr>
      <w:widowControl/>
      <w:pBdr>
        <w:left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42">
    <w:name w:val="xl142"/>
    <w:basedOn w:val="a1"/>
    <w:semiHidden/>
    <w:rsid w:val="00215A54"/>
    <w:pPr>
      <w:widowControl/>
      <w:pBdr>
        <w:right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43">
    <w:name w:val="xl143"/>
    <w:basedOn w:val="a1"/>
    <w:semiHidden/>
    <w:rsid w:val="00215A54"/>
    <w:pPr>
      <w:widowControl/>
      <w:pBdr>
        <w:left w:val="single" w:sz="4" w:space="0" w:color="auto"/>
        <w:bottom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44">
    <w:name w:val="xl144"/>
    <w:basedOn w:val="a1"/>
    <w:semiHidden/>
    <w:rsid w:val="00215A54"/>
    <w:pPr>
      <w:widowControl/>
      <w:pBdr>
        <w:bottom w:val="single" w:sz="4" w:space="0" w:color="auto"/>
        <w:right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45">
    <w:name w:val="xl145"/>
    <w:basedOn w:val="a1"/>
    <w:semiHidden/>
    <w:rsid w:val="00215A54"/>
    <w:pPr>
      <w:widowControl/>
      <w:pBdr>
        <w:left w:val="single" w:sz="4" w:space="0" w:color="auto"/>
        <w:bottom w:val="single" w:sz="4" w:space="0" w:color="auto"/>
        <w:right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46">
    <w:name w:val="xl146"/>
    <w:basedOn w:val="a1"/>
    <w:semiHidden/>
    <w:rsid w:val="00215A54"/>
    <w:pPr>
      <w:widowControl/>
      <w:pBdr>
        <w:top w:val="single" w:sz="4" w:space="0" w:color="auto"/>
        <w:left w:val="single" w:sz="4" w:space="0" w:color="auto"/>
        <w:right w:val="single" w:sz="4" w:space="0" w:color="auto"/>
      </w:pBdr>
      <w:shd w:val="clear" w:color="000000" w:fill="00B0F0"/>
      <w:adjustRightInd w:val="0"/>
      <w:spacing w:before="100" w:beforeAutospacing="1" w:after="100" w:afterAutospacing="1"/>
      <w:jc w:val="center"/>
    </w:pPr>
    <w:rPr>
      <w:rFonts w:ascii="微软雅黑" w:eastAsia="微软雅黑" w:hAnsi="微软雅黑" w:cs="宋体"/>
      <w:b/>
      <w:bCs/>
      <w:color w:val="000000"/>
      <w:kern w:val="0"/>
      <w:sz w:val="18"/>
      <w:szCs w:val="18"/>
    </w:rPr>
  </w:style>
  <w:style w:type="paragraph" w:customStyle="1" w:styleId="xl147">
    <w:name w:val="xl147"/>
    <w:basedOn w:val="a1"/>
    <w:semiHidden/>
    <w:rsid w:val="00215A54"/>
    <w:pPr>
      <w:widowControl/>
      <w:pBdr>
        <w:left w:val="single" w:sz="4" w:space="0" w:color="auto"/>
        <w:bottom w:val="single" w:sz="4" w:space="0" w:color="auto"/>
        <w:right w:val="single" w:sz="4" w:space="0" w:color="auto"/>
      </w:pBdr>
      <w:shd w:val="clear" w:color="000000" w:fill="00B0F0"/>
      <w:adjustRightInd w:val="0"/>
      <w:spacing w:before="100" w:beforeAutospacing="1" w:after="100" w:afterAutospacing="1"/>
      <w:jc w:val="center"/>
    </w:pPr>
    <w:rPr>
      <w:rFonts w:ascii="微软雅黑" w:eastAsia="微软雅黑" w:hAnsi="微软雅黑" w:cs="宋体"/>
      <w:b/>
      <w:bCs/>
      <w:kern w:val="0"/>
      <w:sz w:val="18"/>
      <w:szCs w:val="18"/>
    </w:rPr>
  </w:style>
  <w:style w:type="paragraph" w:customStyle="1" w:styleId="xl148">
    <w:name w:val="xl148"/>
    <w:basedOn w:val="a1"/>
    <w:semiHidden/>
    <w:rsid w:val="00215A54"/>
    <w:pPr>
      <w:widowControl/>
      <w:pBdr>
        <w:top w:val="single" w:sz="4" w:space="0" w:color="auto"/>
        <w:left w:val="single" w:sz="4" w:space="0" w:color="auto"/>
      </w:pBdr>
      <w:shd w:val="clear" w:color="000000" w:fill="00B0F0"/>
      <w:adjustRightInd w:val="0"/>
      <w:spacing w:before="100" w:beforeAutospacing="1" w:after="100" w:afterAutospacing="1"/>
      <w:jc w:val="center"/>
    </w:pPr>
    <w:rPr>
      <w:rFonts w:ascii="微软雅黑" w:eastAsia="微软雅黑" w:hAnsi="微软雅黑" w:cs="宋体"/>
      <w:b/>
      <w:bCs/>
      <w:kern w:val="0"/>
      <w:sz w:val="18"/>
      <w:szCs w:val="18"/>
    </w:rPr>
  </w:style>
  <w:style w:type="paragraph" w:customStyle="1" w:styleId="xl149">
    <w:name w:val="xl149"/>
    <w:basedOn w:val="a1"/>
    <w:semiHidden/>
    <w:rsid w:val="00215A54"/>
    <w:pPr>
      <w:widowControl/>
      <w:pBdr>
        <w:top w:val="single" w:sz="4" w:space="0" w:color="auto"/>
        <w:right w:val="single" w:sz="4" w:space="0" w:color="auto"/>
      </w:pBdr>
      <w:shd w:val="clear" w:color="000000" w:fill="00B0F0"/>
      <w:adjustRightInd w:val="0"/>
      <w:spacing w:before="100" w:beforeAutospacing="1" w:after="100" w:afterAutospacing="1"/>
      <w:jc w:val="center"/>
    </w:pPr>
    <w:rPr>
      <w:rFonts w:ascii="微软雅黑" w:eastAsia="微软雅黑" w:hAnsi="微软雅黑" w:cs="宋体"/>
      <w:b/>
      <w:bCs/>
      <w:kern w:val="0"/>
      <w:sz w:val="18"/>
      <w:szCs w:val="18"/>
    </w:rPr>
  </w:style>
  <w:style w:type="paragraph" w:customStyle="1" w:styleId="xl150">
    <w:name w:val="xl150"/>
    <w:basedOn w:val="a1"/>
    <w:semiHidden/>
    <w:rsid w:val="00215A54"/>
    <w:pPr>
      <w:widowControl/>
      <w:pBdr>
        <w:left w:val="single" w:sz="4" w:space="0" w:color="auto"/>
        <w:bottom w:val="single" w:sz="4" w:space="0" w:color="auto"/>
      </w:pBdr>
      <w:shd w:val="clear" w:color="000000" w:fill="00B0F0"/>
      <w:adjustRightInd w:val="0"/>
      <w:spacing w:before="100" w:beforeAutospacing="1" w:after="100" w:afterAutospacing="1"/>
      <w:jc w:val="center"/>
    </w:pPr>
    <w:rPr>
      <w:rFonts w:ascii="微软雅黑" w:eastAsia="微软雅黑" w:hAnsi="微软雅黑" w:cs="宋体"/>
      <w:b/>
      <w:bCs/>
      <w:kern w:val="0"/>
      <w:sz w:val="18"/>
      <w:szCs w:val="18"/>
    </w:rPr>
  </w:style>
  <w:style w:type="paragraph" w:customStyle="1" w:styleId="xl151">
    <w:name w:val="xl151"/>
    <w:basedOn w:val="a1"/>
    <w:semiHidden/>
    <w:rsid w:val="00215A54"/>
    <w:pPr>
      <w:widowControl/>
      <w:pBdr>
        <w:bottom w:val="single" w:sz="4" w:space="0" w:color="auto"/>
        <w:right w:val="single" w:sz="4" w:space="0" w:color="auto"/>
      </w:pBdr>
      <w:shd w:val="clear" w:color="000000" w:fill="00B0F0"/>
      <w:adjustRightInd w:val="0"/>
      <w:spacing w:before="100" w:beforeAutospacing="1" w:after="100" w:afterAutospacing="1"/>
      <w:jc w:val="center"/>
    </w:pPr>
    <w:rPr>
      <w:rFonts w:ascii="微软雅黑" w:eastAsia="微软雅黑" w:hAnsi="微软雅黑" w:cs="宋体"/>
      <w:b/>
      <w:bCs/>
      <w:kern w:val="0"/>
      <w:sz w:val="18"/>
      <w:szCs w:val="18"/>
    </w:rPr>
  </w:style>
  <w:style w:type="paragraph" w:customStyle="1" w:styleId="xl152">
    <w:name w:val="xl152"/>
    <w:basedOn w:val="a1"/>
    <w:semiHidden/>
    <w:rsid w:val="00215A54"/>
    <w:pPr>
      <w:widowControl/>
      <w:pBdr>
        <w:top w:val="single" w:sz="4" w:space="0" w:color="auto"/>
        <w:left w:val="single" w:sz="4" w:space="0" w:color="auto"/>
        <w:right w:val="single" w:sz="4" w:space="0" w:color="auto"/>
      </w:pBdr>
      <w:shd w:val="clear" w:color="000000" w:fill="00B0F0"/>
      <w:adjustRightInd w:val="0"/>
      <w:spacing w:before="100" w:beforeAutospacing="1" w:after="100" w:afterAutospacing="1"/>
      <w:jc w:val="center"/>
    </w:pPr>
    <w:rPr>
      <w:rFonts w:ascii="微软雅黑" w:eastAsia="微软雅黑" w:hAnsi="微软雅黑" w:cs="宋体"/>
      <w:b/>
      <w:bCs/>
      <w:color w:val="000000"/>
      <w:kern w:val="0"/>
      <w:sz w:val="18"/>
      <w:szCs w:val="18"/>
    </w:rPr>
  </w:style>
  <w:style w:type="paragraph" w:customStyle="1" w:styleId="xl153">
    <w:name w:val="xl153"/>
    <w:basedOn w:val="a1"/>
    <w:semiHidden/>
    <w:rsid w:val="00215A54"/>
    <w:pPr>
      <w:widowControl/>
      <w:pBdr>
        <w:left w:val="single" w:sz="4" w:space="0" w:color="auto"/>
        <w:bottom w:val="single" w:sz="4" w:space="0" w:color="auto"/>
        <w:right w:val="single" w:sz="4" w:space="0" w:color="auto"/>
      </w:pBdr>
      <w:shd w:val="clear" w:color="000000" w:fill="00B0F0"/>
      <w:adjustRightInd w:val="0"/>
      <w:spacing w:before="100" w:beforeAutospacing="1" w:after="100" w:afterAutospacing="1"/>
      <w:jc w:val="center"/>
    </w:pPr>
    <w:rPr>
      <w:rFonts w:ascii="微软雅黑" w:eastAsia="微软雅黑" w:hAnsi="微软雅黑" w:cs="宋体"/>
      <w:b/>
      <w:bCs/>
      <w:color w:val="000000"/>
      <w:kern w:val="0"/>
      <w:sz w:val="18"/>
      <w:szCs w:val="18"/>
    </w:rPr>
  </w:style>
  <w:style w:type="paragraph" w:customStyle="1" w:styleId="xl154">
    <w:name w:val="xl154"/>
    <w:basedOn w:val="a1"/>
    <w:semiHidden/>
    <w:rsid w:val="00215A54"/>
    <w:pPr>
      <w:widowControl/>
      <w:pBdr>
        <w:top w:val="single" w:sz="4" w:space="0" w:color="auto"/>
        <w:left w:val="single" w:sz="4" w:space="0" w:color="auto"/>
        <w:right w:val="single" w:sz="4" w:space="0" w:color="auto"/>
      </w:pBdr>
      <w:shd w:val="clear" w:color="000000" w:fill="FFFF00"/>
      <w:adjustRightInd w:val="0"/>
      <w:spacing w:before="100" w:beforeAutospacing="1" w:after="100" w:afterAutospacing="1"/>
      <w:jc w:val="center"/>
    </w:pPr>
    <w:rPr>
      <w:rFonts w:ascii="微软雅黑" w:eastAsia="微软雅黑" w:hAnsi="微软雅黑" w:cs="宋体"/>
      <w:b/>
      <w:bCs/>
      <w:color w:val="000000"/>
      <w:kern w:val="0"/>
      <w:sz w:val="18"/>
      <w:szCs w:val="18"/>
    </w:rPr>
  </w:style>
  <w:style w:type="paragraph" w:customStyle="1" w:styleId="xl155">
    <w:name w:val="xl155"/>
    <w:basedOn w:val="a1"/>
    <w:semiHidden/>
    <w:rsid w:val="00215A54"/>
    <w:pPr>
      <w:widowControl/>
      <w:pBdr>
        <w:left w:val="single" w:sz="4" w:space="0" w:color="auto"/>
        <w:bottom w:val="single" w:sz="4" w:space="0" w:color="auto"/>
        <w:right w:val="single" w:sz="4" w:space="0" w:color="auto"/>
      </w:pBdr>
      <w:shd w:val="clear" w:color="000000" w:fill="FFFF00"/>
      <w:adjustRightInd w:val="0"/>
      <w:spacing w:before="100" w:beforeAutospacing="1" w:after="100" w:afterAutospacing="1"/>
      <w:jc w:val="center"/>
    </w:pPr>
    <w:rPr>
      <w:rFonts w:ascii="微软雅黑" w:eastAsia="微软雅黑" w:hAnsi="微软雅黑" w:cs="宋体"/>
      <w:b/>
      <w:bCs/>
      <w:color w:val="000000"/>
      <w:kern w:val="0"/>
      <w:sz w:val="18"/>
      <w:szCs w:val="18"/>
    </w:rPr>
  </w:style>
  <w:style w:type="paragraph" w:customStyle="1" w:styleId="xl156">
    <w:name w:val="xl156"/>
    <w:basedOn w:val="a1"/>
    <w:semiHidden/>
    <w:rsid w:val="00215A54"/>
    <w:pPr>
      <w:widowControl/>
      <w:pBdr>
        <w:top w:val="single" w:sz="4" w:space="0" w:color="auto"/>
        <w:bottom w:val="single" w:sz="4" w:space="0" w:color="auto"/>
      </w:pBdr>
      <w:shd w:val="clear" w:color="000000" w:fill="FFC000"/>
      <w:adjustRightInd w:val="0"/>
      <w:spacing w:before="100" w:beforeAutospacing="1" w:after="100" w:afterAutospacing="1"/>
      <w:jc w:val="center"/>
    </w:pPr>
    <w:rPr>
      <w:rFonts w:ascii="微软雅黑" w:eastAsia="微软雅黑" w:hAnsi="微软雅黑" w:cs="宋体"/>
      <w:b/>
      <w:bCs/>
      <w:kern w:val="0"/>
      <w:sz w:val="18"/>
      <w:szCs w:val="18"/>
    </w:rPr>
  </w:style>
  <w:style w:type="paragraph" w:customStyle="1" w:styleId="xl157">
    <w:name w:val="xl157"/>
    <w:basedOn w:val="a1"/>
    <w:semiHidden/>
    <w:rsid w:val="00215A54"/>
    <w:pPr>
      <w:widowControl/>
      <w:pBdr>
        <w:top w:val="single" w:sz="4" w:space="0" w:color="auto"/>
        <w:bottom w:val="single" w:sz="4" w:space="0" w:color="auto"/>
        <w:right w:val="single" w:sz="4" w:space="0" w:color="auto"/>
      </w:pBdr>
      <w:shd w:val="clear" w:color="000000" w:fill="FFC000"/>
      <w:adjustRightInd w:val="0"/>
      <w:spacing w:before="100" w:beforeAutospacing="1" w:after="100" w:afterAutospacing="1"/>
      <w:jc w:val="center"/>
    </w:pPr>
    <w:rPr>
      <w:rFonts w:ascii="微软雅黑" w:eastAsia="微软雅黑" w:hAnsi="微软雅黑" w:cs="宋体"/>
      <w:b/>
      <w:bCs/>
      <w:kern w:val="0"/>
      <w:sz w:val="18"/>
      <w:szCs w:val="18"/>
    </w:rPr>
  </w:style>
  <w:style w:type="paragraph" w:customStyle="1" w:styleId="xl158">
    <w:name w:val="xl158"/>
    <w:basedOn w:val="a1"/>
    <w:semiHidden/>
    <w:rsid w:val="00215A54"/>
    <w:pPr>
      <w:widowControl/>
      <w:pBdr>
        <w:top w:val="single" w:sz="4" w:space="0" w:color="auto"/>
        <w:left w:val="single" w:sz="4" w:space="0" w:color="auto"/>
      </w:pBdr>
      <w:shd w:val="clear" w:color="000000" w:fill="F2DCDB"/>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59">
    <w:name w:val="xl159"/>
    <w:basedOn w:val="a1"/>
    <w:semiHidden/>
    <w:rsid w:val="00215A54"/>
    <w:pPr>
      <w:widowControl/>
      <w:pBdr>
        <w:top w:val="single" w:sz="4" w:space="0" w:color="auto"/>
        <w:right w:val="single" w:sz="4" w:space="0" w:color="auto"/>
      </w:pBdr>
      <w:shd w:val="clear" w:color="000000" w:fill="F2DCDB"/>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60">
    <w:name w:val="xl160"/>
    <w:basedOn w:val="a1"/>
    <w:semiHidden/>
    <w:rsid w:val="00215A54"/>
    <w:pPr>
      <w:widowControl/>
      <w:pBdr>
        <w:left w:val="single" w:sz="4" w:space="0" w:color="auto"/>
      </w:pBdr>
      <w:shd w:val="clear" w:color="000000" w:fill="F2DCDB"/>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61">
    <w:name w:val="xl161"/>
    <w:basedOn w:val="a1"/>
    <w:semiHidden/>
    <w:rsid w:val="00215A54"/>
    <w:pPr>
      <w:widowControl/>
      <w:pBdr>
        <w:right w:val="single" w:sz="4" w:space="0" w:color="auto"/>
      </w:pBdr>
      <w:shd w:val="clear" w:color="000000" w:fill="F2DCDB"/>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62">
    <w:name w:val="xl162"/>
    <w:basedOn w:val="a1"/>
    <w:semiHidden/>
    <w:rsid w:val="00215A54"/>
    <w:pPr>
      <w:widowControl/>
      <w:pBdr>
        <w:left w:val="single" w:sz="4" w:space="0" w:color="auto"/>
        <w:bottom w:val="single" w:sz="4" w:space="0" w:color="auto"/>
      </w:pBdr>
      <w:shd w:val="clear" w:color="000000" w:fill="F2DCDB"/>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63">
    <w:name w:val="xl163"/>
    <w:basedOn w:val="a1"/>
    <w:semiHidden/>
    <w:rsid w:val="00215A54"/>
    <w:pPr>
      <w:widowControl/>
      <w:pBdr>
        <w:bottom w:val="single" w:sz="4" w:space="0" w:color="auto"/>
        <w:right w:val="single" w:sz="4" w:space="0" w:color="auto"/>
      </w:pBdr>
      <w:shd w:val="clear" w:color="000000" w:fill="F2DCDB"/>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64">
    <w:name w:val="xl164"/>
    <w:basedOn w:val="a1"/>
    <w:semiHidden/>
    <w:rsid w:val="00215A54"/>
    <w:pPr>
      <w:widowControl/>
      <w:pBdr>
        <w:top w:val="single" w:sz="4" w:space="0" w:color="auto"/>
        <w:left w:val="single" w:sz="4" w:space="0" w:color="auto"/>
      </w:pBdr>
      <w:shd w:val="clear" w:color="000000" w:fill="D8E4BC"/>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65">
    <w:name w:val="xl165"/>
    <w:basedOn w:val="a1"/>
    <w:semiHidden/>
    <w:rsid w:val="00215A54"/>
    <w:pPr>
      <w:widowControl/>
      <w:pBdr>
        <w:top w:val="single" w:sz="4" w:space="0" w:color="auto"/>
        <w:right w:val="single" w:sz="4" w:space="0" w:color="auto"/>
      </w:pBdr>
      <w:shd w:val="clear" w:color="000000" w:fill="D8E4BC"/>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66">
    <w:name w:val="xl166"/>
    <w:basedOn w:val="a1"/>
    <w:semiHidden/>
    <w:rsid w:val="00215A54"/>
    <w:pPr>
      <w:widowControl/>
      <w:pBdr>
        <w:left w:val="single" w:sz="4" w:space="0" w:color="auto"/>
      </w:pBdr>
      <w:shd w:val="clear" w:color="000000" w:fill="D8E4BC"/>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67">
    <w:name w:val="xl167"/>
    <w:basedOn w:val="a1"/>
    <w:semiHidden/>
    <w:rsid w:val="00215A54"/>
    <w:pPr>
      <w:widowControl/>
      <w:pBdr>
        <w:right w:val="single" w:sz="4" w:space="0" w:color="auto"/>
      </w:pBdr>
      <w:shd w:val="clear" w:color="000000" w:fill="D8E4BC"/>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68">
    <w:name w:val="xl168"/>
    <w:basedOn w:val="a1"/>
    <w:semiHidden/>
    <w:rsid w:val="00215A54"/>
    <w:pPr>
      <w:widowControl/>
      <w:pBdr>
        <w:left w:val="single" w:sz="4" w:space="0" w:color="auto"/>
        <w:bottom w:val="single" w:sz="4" w:space="0" w:color="auto"/>
      </w:pBdr>
      <w:shd w:val="clear" w:color="000000" w:fill="D8E4BC"/>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69">
    <w:name w:val="xl169"/>
    <w:basedOn w:val="a1"/>
    <w:semiHidden/>
    <w:rsid w:val="00215A54"/>
    <w:pPr>
      <w:widowControl/>
      <w:pBdr>
        <w:bottom w:val="single" w:sz="4" w:space="0" w:color="auto"/>
        <w:right w:val="single" w:sz="4" w:space="0" w:color="auto"/>
      </w:pBdr>
      <w:shd w:val="clear" w:color="000000" w:fill="D8E4BC"/>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70">
    <w:name w:val="xl170"/>
    <w:basedOn w:val="a1"/>
    <w:semiHidden/>
    <w:rsid w:val="00215A54"/>
    <w:pPr>
      <w:widowControl/>
      <w:pBdr>
        <w:top w:val="single" w:sz="4" w:space="0" w:color="auto"/>
        <w:left w:val="single" w:sz="4" w:space="0" w:color="auto"/>
        <w:bottom w:val="single" w:sz="4" w:space="0" w:color="auto"/>
        <w:right w:val="single" w:sz="4" w:space="0" w:color="auto"/>
      </w:pBdr>
      <w:shd w:val="clear" w:color="000000" w:fill="DAEEF3"/>
      <w:adjustRightInd w:val="0"/>
      <w:spacing w:before="100" w:beforeAutospacing="1" w:after="100" w:afterAutospacing="1"/>
      <w:jc w:val="left"/>
    </w:pPr>
    <w:rPr>
      <w:rFonts w:ascii="微软雅黑" w:eastAsia="微软雅黑" w:hAnsi="微软雅黑" w:cs="宋体"/>
      <w:kern w:val="0"/>
      <w:sz w:val="18"/>
      <w:szCs w:val="18"/>
    </w:rPr>
  </w:style>
  <w:style w:type="paragraph" w:customStyle="1" w:styleId="xl171">
    <w:name w:val="xl171"/>
    <w:basedOn w:val="a1"/>
    <w:semiHidden/>
    <w:rsid w:val="00215A54"/>
    <w:pPr>
      <w:widowControl/>
      <w:pBdr>
        <w:top w:val="single" w:sz="4" w:space="0" w:color="auto"/>
        <w:left w:val="single" w:sz="4" w:space="0" w:color="auto"/>
        <w:bottom w:val="single" w:sz="4" w:space="0" w:color="auto"/>
        <w:right w:val="single" w:sz="4" w:space="0" w:color="auto"/>
      </w:pBdr>
      <w:shd w:val="clear" w:color="000000" w:fill="F2DCDB"/>
      <w:adjustRightInd w:val="0"/>
      <w:spacing w:before="100" w:beforeAutospacing="1" w:after="100" w:afterAutospacing="1"/>
      <w:jc w:val="left"/>
    </w:pPr>
    <w:rPr>
      <w:rFonts w:ascii="微软雅黑" w:eastAsia="微软雅黑" w:hAnsi="微软雅黑" w:cs="宋体"/>
      <w:kern w:val="0"/>
      <w:sz w:val="18"/>
      <w:szCs w:val="18"/>
    </w:rPr>
  </w:style>
  <w:style w:type="paragraph" w:customStyle="1" w:styleId="xl172">
    <w:name w:val="xl172"/>
    <w:basedOn w:val="a1"/>
    <w:semiHidden/>
    <w:rsid w:val="00215A54"/>
    <w:pPr>
      <w:widowControl/>
      <w:pBdr>
        <w:top w:val="single" w:sz="4" w:space="0" w:color="auto"/>
        <w:left w:val="single" w:sz="4" w:space="0" w:color="auto"/>
        <w:bottom w:val="single" w:sz="4" w:space="0" w:color="auto"/>
        <w:right w:val="single" w:sz="4" w:space="0" w:color="auto"/>
      </w:pBdr>
      <w:shd w:val="clear" w:color="000000" w:fill="F2DCDB"/>
      <w:adjustRightInd w:val="0"/>
      <w:spacing w:before="100" w:beforeAutospacing="1" w:after="100" w:afterAutospacing="1"/>
      <w:jc w:val="left"/>
    </w:pPr>
    <w:rPr>
      <w:rFonts w:ascii="微软雅黑" w:eastAsia="微软雅黑" w:hAnsi="微软雅黑" w:cs="宋体"/>
      <w:b/>
      <w:bCs/>
      <w:color w:val="C00000"/>
      <w:kern w:val="0"/>
      <w:sz w:val="18"/>
      <w:szCs w:val="18"/>
    </w:rPr>
  </w:style>
  <w:style w:type="paragraph" w:customStyle="1" w:styleId="xl173">
    <w:name w:val="xl173"/>
    <w:basedOn w:val="a1"/>
    <w:semiHidden/>
    <w:rsid w:val="00215A54"/>
    <w:pPr>
      <w:widowControl/>
      <w:pBdr>
        <w:top w:val="single" w:sz="4" w:space="0" w:color="auto"/>
        <w:left w:val="single" w:sz="4" w:space="0" w:color="auto"/>
        <w:bottom w:val="single" w:sz="4" w:space="0" w:color="auto"/>
        <w:right w:val="single" w:sz="4" w:space="0" w:color="auto"/>
      </w:pBdr>
      <w:shd w:val="clear" w:color="000000" w:fill="D8E4BC"/>
      <w:adjustRightInd w:val="0"/>
      <w:spacing w:before="100" w:beforeAutospacing="1" w:after="100" w:afterAutospacing="1"/>
      <w:jc w:val="left"/>
    </w:pPr>
    <w:rPr>
      <w:rFonts w:ascii="微软雅黑" w:eastAsia="微软雅黑" w:hAnsi="微软雅黑" w:cs="宋体"/>
      <w:kern w:val="0"/>
      <w:sz w:val="18"/>
      <w:szCs w:val="18"/>
    </w:rPr>
  </w:style>
  <w:style w:type="paragraph" w:customStyle="1" w:styleId="xl174">
    <w:name w:val="xl174"/>
    <w:basedOn w:val="a1"/>
    <w:semiHidden/>
    <w:rsid w:val="00215A54"/>
    <w:pPr>
      <w:widowControl/>
      <w:pBdr>
        <w:top w:val="single" w:sz="4" w:space="0" w:color="auto"/>
        <w:left w:val="single" w:sz="4" w:space="0" w:color="auto"/>
        <w:right w:val="single" w:sz="4" w:space="0" w:color="auto"/>
      </w:pBdr>
      <w:shd w:val="clear" w:color="000000" w:fill="D8E4BC"/>
      <w:adjustRightInd w:val="0"/>
      <w:spacing w:before="100" w:beforeAutospacing="1" w:after="100" w:afterAutospacing="1"/>
      <w:jc w:val="left"/>
    </w:pPr>
    <w:rPr>
      <w:rFonts w:ascii="微软雅黑" w:eastAsia="微软雅黑" w:hAnsi="微软雅黑" w:cs="宋体"/>
      <w:kern w:val="0"/>
      <w:sz w:val="18"/>
      <w:szCs w:val="18"/>
    </w:rPr>
  </w:style>
  <w:style w:type="paragraph" w:customStyle="1" w:styleId="xl175">
    <w:name w:val="xl175"/>
    <w:basedOn w:val="a1"/>
    <w:semiHidden/>
    <w:rsid w:val="00215A54"/>
    <w:pPr>
      <w:widowControl/>
      <w:pBdr>
        <w:left w:val="single" w:sz="4" w:space="0" w:color="auto"/>
        <w:bottom w:val="single" w:sz="4" w:space="0" w:color="auto"/>
        <w:right w:val="single" w:sz="4" w:space="0" w:color="auto"/>
      </w:pBdr>
      <w:shd w:val="clear" w:color="000000" w:fill="D8E4BC"/>
      <w:adjustRightInd w:val="0"/>
      <w:spacing w:before="100" w:beforeAutospacing="1" w:after="100" w:afterAutospacing="1"/>
      <w:jc w:val="left"/>
    </w:pPr>
    <w:rPr>
      <w:rFonts w:ascii="微软雅黑" w:eastAsia="微软雅黑" w:hAnsi="微软雅黑" w:cs="宋体"/>
      <w:kern w:val="0"/>
      <w:sz w:val="18"/>
      <w:szCs w:val="18"/>
    </w:rPr>
  </w:style>
  <w:style w:type="paragraph" w:customStyle="1" w:styleId="xl176">
    <w:name w:val="xl176"/>
    <w:basedOn w:val="a1"/>
    <w:semiHidden/>
    <w:rsid w:val="00215A54"/>
    <w:pPr>
      <w:widowControl/>
      <w:pBdr>
        <w:top w:val="single" w:sz="4" w:space="0" w:color="auto"/>
        <w:left w:val="single" w:sz="4" w:space="0" w:color="auto"/>
        <w:bottom w:val="single" w:sz="4" w:space="0" w:color="auto"/>
        <w:right w:val="single" w:sz="4" w:space="0" w:color="auto"/>
      </w:pBdr>
      <w:shd w:val="clear" w:color="000000" w:fill="FFC000"/>
      <w:adjustRightInd w:val="0"/>
      <w:spacing w:before="100" w:beforeAutospacing="1" w:after="100" w:afterAutospacing="1"/>
      <w:jc w:val="left"/>
    </w:pPr>
    <w:rPr>
      <w:rFonts w:ascii="微软雅黑" w:eastAsia="微软雅黑" w:hAnsi="微软雅黑" w:cs="宋体"/>
      <w:kern w:val="0"/>
      <w:sz w:val="18"/>
      <w:szCs w:val="18"/>
    </w:rPr>
  </w:style>
  <w:style w:type="paragraph" w:customStyle="1" w:styleId="xl177">
    <w:name w:val="xl177"/>
    <w:basedOn w:val="a1"/>
    <w:semiHidden/>
    <w:rsid w:val="00215A54"/>
    <w:pPr>
      <w:widowControl/>
      <w:pBdr>
        <w:top w:val="single" w:sz="4" w:space="0" w:color="auto"/>
        <w:left w:val="single" w:sz="4" w:space="0" w:color="auto"/>
        <w:bottom w:val="single" w:sz="4" w:space="0" w:color="auto"/>
        <w:right w:val="single" w:sz="4" w:space="0" w:color="auto"/>
      </w:pBdr>
      <w:adjustRightInd w:val="0"/>
      <w:spacing w:before="100" w:beforeAutospacing="1" w:after="100" w:afterAutospacing="1"/>
      <w:jc w:val="left"/>
    </w:pPr>
    <w:rPr>
      <w:rFonts w:ascii="微软雅黑" w:eastAsia="微软雅黑" w:hAnsi="微软雅黑" w:cs="宋体"/>
      <w:kern w:val="0"/>
      <w:sz w:val="18"/>
      <w:szCs w:val="18"/>
    </w:rPr>
  </w:style>
  <w:style w:type="paragraph" w:customStyle="1" w:styleId="xl178">
    <w:name w:val="xl178"/>
    <w:basedOn w:val="a1"/>
    <w:semiHidden/>
    <w:rsid w:val="00215A54"/>
    <w:pPr>
      <w:widowControl/>
      <w:pBdr>
        <w:top w:val="single" w:sz="4" w:space="0" w:color="auto"/>
        <w:left w:val="single" w:sz="4" w:space="0" w:color="auto"/>
        <w:bottom w:val="single" w:sz="4" w:space="0" w:color="auto"/>
        <w:right w:val="single" w:sz="4" w:space="0" w:color="auto"/>
      </w:pBdr>
      <w:adjustRightInd w:val="0"/>
      <w:spacing w:before="100" w:beforeAutospacing="1" w:after="100" w:afterAutospacing="1"/>
      <w:jc w:val="left"/>
    </w:pPr>
    <w:rPr>
      <w:rFonts w:ascii="微软雅黑" w:eastAsia="微软雅黑" w:hAnsi="微软雅黑" w:cs="宋体"/>
      <w:color w:val="FF0000"/>
      <w:kern w:val="0"/>
      <w:sz w:val="18"/>
      <w:szCs w:val="18"/>
    </w:rPr>
  </w:style>
  <w:style w:type="character" w:customStyle="1" w:styleId="1ff0">
    <w:name w:val="@他1"/>
    <w:uiPriority w:val="99"/>
    <w:semiHidden/>
    <w:rsid w:val="00215A54"/>
    <w:rPr>
      <w:color w:val="2B579A"/>
      <w:shd w:val="clear" w:color="auto" w:fill="E6E6E6"/>
    </w:rPr>
  </w:style>
  <w:style w:type="table" w:customStyle="1" w:styleId="1411">
    <w:name w:val="表格样式14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13">
    <w:name w:val="表格样式11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character" w:customStyle="1" w:styleId="2f4">
    <w:name w:val="未处理的提及2"/>
    <w:uiPriority w:val="99"/>
    <w:semiHidden/>
    <w:rsid w:val="00215A54"/>
    <w:rPr>
      <w:color w:val="605E5C"/>
      <w:shd w:val="clear" w:color="auto" w:fill="E1DFDD"/>
    </w:rPr>
  </w:style>
  <w:style w:type="table" w:customStyle="1" w:styleId="55">
    <w:name w:val="浅色底纹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63">
    <w:name w:val="网格型6"/>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网格型15"/>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2">
    <w:name w:val="浅色底纹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0">
    <w:name w:val="浅色底纹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0">
    <w:name w:val="浅色底纹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0">
    <w:name w:val="浅色底纹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0">
    <w:name w:val="浅色底纹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0">
    <w:name w:val="网格型42"/>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4">
    <w:name w:val="定制网格型12"/>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0">
    <w:name w:val="浅色底纹123"/>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20">
    <w:name w:val="网格型122"/>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0">
    <w:name w:val="无格式表格 512"/>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0">
    <w:name w:val="浅色底纹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1">
    <w:name w:val="浅色底纹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0">
    <w:name w:val="浅色底纹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0">
    <w:name w:val="浅色底纹1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
    <w:name w:val="浅色底纹2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
    <w:name w:val="浅色底纹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0">
    <w:name w:val="浅色底纹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
    <w:name w:val="浅色底纹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
    <w:name w:val="浅色底纹1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
    <w:name w:val="浅色底纹2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0">
    <w:name w:val="浅色底纹1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1">
    <w:name w:val="浅色底纹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
    <w:name w:val="浅色底纹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
    <w:name w:val="浅色底纹1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
    <w:name w:val="浅色底纹2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
    <w:name w:val="浅色底纹1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
    <w:name w:val="浅色底纹3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
    <w:name w:val="浅色底纹2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
    <w:name w:val="浅色底纹11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
    <w:name w:val="浅色底纹21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20">
    <w:name w:val="网格型52"/>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
    <w:name w:val="网格型13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14">
    <w:name w:val="浅色网格2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5">
    <w:name w:val="浅色网格1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73">
    <w:name w:val="网格型7"/>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
    <w:name w:val="网格型23"/>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61">
    <w:name w:val="网格型16"/>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24">
    <w:name w:val="浅色网格2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5">
    <w:name w:val="浅色网格1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70">
    <w:name w:val="表格样式17"/>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character" w:customStyle="1" w:styleId="2f5">
    <w:name w:val="@他2"/>
    <w:uiPriority w:val="99"/>
    <w:semiHidden/>
    <w:rsid w:val="00215A54"/>
    <w:rPr>
      <w:color w:val="2B579A"/>
      <w:shd w:val="clear" w:color="auto" w:fill="E6E6E6"/>
    </w:rPr>
  </w:style>
  <w:style w:type="table" w:customStyle="1" w:styleId="82">
    <w:name w:val="网格型8"/>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
    <w:name w:val="浅色底纹16"/>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71">
    <w:name w:val="网格型17"/>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
    <w:name w:val="无格式表格 513"/>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afffffc">
    <w:name w:val="招股书，表格文字"/>
    <w:basedOn w:val="a1"/>
    <w:semiHidden/>
    <w:rsid w:val="00215A54"/>
    <w:pPr>
      <w:jc w:val="center"/>
    </w:pPr>
    <w:rPr>
      <w:rFonts w:ascii="Arial" w:hAnsi="Arial" w:cs="Arial"/>
      <w:szCs w:val="19"/>
    </w:rPr>
  </w:style>
  <w:style w:type="table" w:customStyle="1" w:styleId="1123">
    <w:name w:val="表格样式11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31">
    <w:name w:val="表格样式113"/>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paragraph" w:styleId="afffffd">
    <w:name w:val="List Paragraph"/>
    <w:basedOn w:val="a1"/>
    <w:uiPriority w:val="34"/>
    <w:qFormat/>
    <w:rsid w:val="00215A54"/>
    <w:pPr>
      <w:ind w:firstLineChars="200" w:firstLine="420"/>
    </w:pPr>
  </w:style>
  <w:style w:type="paragraph" w:customStyle="1" w:styleId="555">
    <w:name w:val="555"/>
    <w:basedOn w:val="4"/>
    <w:link w:val="555Char"/>
    <w:semiHidden/>
    <w:qFormat/>
    <w:rsid w:val="00215A54"/>
    <w:pPr>
      <w:keepNext w:val="0"/>
      <w:keepLines w:val="0"/>
      <w:widowControl w:val="0"/>
      <w:numPr>
        <w:ilvl w:val="0"/>
        <w:numId w:val="0"/>
      </w:numPr>
      <w:adjustRightInd/>
      <w:spacing w:before="0" w:after="0" w:line="360" w:lineRule="auto"/>
      <w:ind w:firstLineChars="200" w:firstLine="200"/>
      <w:textAlignment w:val="auto"/>
      <w:outlineLvl w:val="4"/>
    </w:pPr>
    <w:rPr>
      <w:rFonts w:ascii="宋体" w:eastAsia="宋体" w:hAnsi="宋体"/>
      <w:bCs/>
      <w:sz w:val="24"/>
      <w:szCs w:val="24"/>
    </w:rPr>
  </w:style>
  <w:style w:type="character" w:customStyle="1" w:styleId="555Char">
    <w:name w:val="555 Char"/>
    <w:link w:val="555"/>
    <w:semiHidden/>
    <w:qFormat/>
    <w:rsid w:val="00215A54"/>
    <w:rPr>
      <w:rFonts w:ascii="宋体" w:eastAsia="宋体" w:hAnsi="宋体" w:cs="Times New Roman"/>
      <w:b/>
      <w:bCs/>
      <w:kern w:val="0"/>
      <w:sz w:val="24"/>
      <w:szCs w:val="24"/>
    </w:rPr>
  </w:style>
  <w:style w:type="character" w:customStyle="1" w:styleId="2f6">
    <w:name w:val="批注文字 字符2"/>
    <w:semiHidden/>
    <w:rsid w:val="00215A54"/>
    <w:rPr>
      <w:kern w:val="2"/>
      <w:sz w:val="21"/>
      <w:szCs w:val="24"/>
    </w:rPr>
  </w:style>
  <w:style w:type="character" w:customStyle="1" w:styleId="1ff1">
    <w:name w:val="尾注文本 字符1"/>
    <w:uiPriority w:val="99"/>
    <w:semiHidden/>
    <w:rsid w:val="00215A54"/>
    <w:rPr>
      <w:rFonts w:ascii="Arial" w:hAnsi="Arial"/>
      <w:kern w:val="2"/>
      <w:sz w:val="21"/>
      <w:szCs w:val="22"/>
    </w:rPr>
  </w:style>
  <w:style w:type="character" w:customStyle="1" w:styleId="116">
    <w:name w:val="标题 1 字符1"/>
    <w:aliases w:val="Heading One 字符1,篇 字符1,章标题 字符1,H1 字符1,NMP Heading 1 字符1,h1 字符1,1st level 字符1,Section Head 字符1,l1 字符1,1 字符1,H11 字符1,H12 字符1,H13 字符1,H14 字符1,H15 字符1,H16 字符1,H17 字符1,PIM 1 字符1,Arial 14 Fett 字符1,Arial 14 Fett1 字符1,Arial 14 Fett2 字符1,Head1 字符1"/>
    <w:semiHidden/>
    <w:rsid w:val="00215A54"/>
    <w:rPr>
      <w:rFonts w:ascii="Times New Roman" w:eastAsia="黑体" w:hAnsi="Times New Roman"/>
      <w:b/>
      <w:bCs/>
      <w:kern w:val="44"/>
      <w:sz w:val="28"/>
      <w:szCs w:val="32"/>
    </w:rPr>
  </w:style>
  <w:style w:type="character" w:customStyle="1" w:styleId="9Char">
    <w:name w:val="标题 9 Char"/>
    <w:semiHidden/>
    <w:rsid w:val="00215A54"/>
    <w:rPr>
      <w:rFonts w:ascii="Arial" w:eastAsia="黑体" w:hAnsi="Arial"/>
      <w:kern w:val="2"/>
      <w:sz w:val="21"/>
      <w:szCs w:val="21"/>
    </w:rPr>
  </w:style>
  <w:style w:type="character" w:customStyle="1" w:styleId="Char18">
    <w:name w:val="页眉 Char1"/>
    <w:semiHidden/>
    <w:rsid w:val="00215A54"/>
    <w:rPr>
      <w:snapToGrid w:val="0"/>
      <w:sz w:val="18"/>
      <w:szCs w:val="18"/>
    </w:rPr>
  </w:style>
  <w:style w:type="character" w:customStyle="1" w:styleId="ziti201">
    <w:name w:val="ziti201"/>
    <w:semiHidden/>
    <w:rsid w:val="00215A54"/>
    <w:rPr>
      <w:rFonts w:ascii="ˎ̥" w:hAnsi="ˎ̥" w:hint="default"/>
      <w:color w:val="000000"/>
      <w:sz w:val="21"/>
      <w:szCs w:val="21"/>
      <w:u w:val="none"/>
    </w:rPr>
  </w:style>
  <w:style w:type="character" w:customStyle="1" w:styleId="Charf2">
    <w:name w:val="页脚 Char"/>
    <w:uiPriority w:val="99"/>
    <w:semiHidden/>
    <w:rsid w:val="00215A54"/>
    <w:rPr>
      <w:sz w:val="18"/>
      <w:szCs w:val="18"/>
    </w:rPr>
  </w:style>
  <w:style w:type="character" w:customStyle="1" w:styleId="Charf3">
    <w:name w:val="佰利联正文 Char"/>
    <w:link w:val="afffffe"/>
    <w:semiHidden/>
    <w:rsid w:val="00215A54"/>
    <w:rPr>
      <w:rFonts w:ascii="宋体" w:eastAsia="oúì." w:hAnsi="宋体" w:cs="..ì."/>
      <w:sz w:val="24"/>
      <w:szCs w:val="24"/>
    </w:rPr>
  </w:style>
  <w:style w:type="paragraph" w:customStyle="1" w:styleId="afffffe">
    <w:name w:val="佰利联正文"/>
    <w:basedOn w:val="CM93"/>
    <w:link w:val="Charf3"/>
    <w:semiHidden/>
    <w:rsid w:val="00215A54"/>
    <w:rPr>
      <w:rFonts w:ascii="宋体" w:hAnsi="宋体" w:cs="..ì."/>
      <w:kern w:val="2"/>
    </w:rPr>
  </w:style>
  <w:style w:type="paragraph" w:customStyle="1" w:styleId="CM93">
    <w:name w:val="CM93"/>
    <w:basedOn w:val="a1"/>
    <w:next w:val="a1"/>
    <w:link w:val="CM93Char"/>
    <w:semiHidden/>
    <w:rsid w:val="00215A54"/>
    <w:pPr>
      <w:autoSpaceDE w:val="0"/>
      <w:autoSpaceDN w:val="0"/>
      <w:adjustRightInd w:val="0"/>
      <w:spacing w:afterLines="50" w:line="360" w:lineRule="auto"/>
      <w:ind w:firstLineChars="200" w:firstLine="200"/>
      <w:jc w:val="left"/>
    </w:pPr>
    <w:rPr>
      <w:rFonts w:ascii="oúì." w:eastAsia="oúì." w:hAnsi="Times New Roman"/>
      <w:kern w:val="0"/>
      <w:sz w:val="24"/>
      <w:szCs w:val="24"/>
    </w:rPr>
  </w:style>
  <w:style w:type="character" w:customStyle="1" w:styleId="Charf4">
    <w:name w:val="正文 Char"/>
    <w:semiHidden/>
    <w:rsid w:val="00215A54"/>
    <w:rPr>
      <w:rFonts w:ascii="Times New Roman" w:eastAsia="宋体" w:hAnsi="Times New Roman" w:cs="Times New Roman"/>
      <w:color w:val="000000"/>
      <w:kern w:val="2"/>
      <w:sz w:val="24"/>
      <w:szCs w:val="24"/>
    </w:rPr>
  </w:style>
  <w:style w:type="character" w:customStyle="1" w:styleId="Charf5">
    <w:name w:val="批注框文本 Char"/>
    <w:semiHidden/>
    <w:rsid w:val="00215A54"/>
    <w:rPr>
      <w:rFonts w:ascii="Times New Roman" w:eastAsia="宋体" w:hAnsi="Times New Roman" w:cs="Times New Roman"/>
      <w:sz w:val="18"/>
      <w:szCs w:val="18"/>
    </w:rPr>
  </w:style>
  <w:style w:type="character" w:customStyle="1" w:styleId="Charf6">
    <w:name w:val="第一层 Char"/>
    <w:link w:val="affffff"/>
    <w:semiHidden/>
    <w:rsid w:val="00215A54"/>
    <w:rPr>
      <w:rFonts w:ascii="黑体" w:eastAsia="黑体" w:hAnsi="宋体"/>
      <w:b/>
      <w:bCs/>
      <w:kern w:val="44"/>
      <w:sz w:val="36"/>
      <w:szCs w:val="36"/>
    </w:rPr>
  </w:style>
  <w:style w:type="paragraph" w:customStyle="1" w:styleId="affffff">
    <w:name w:val="第一层"/>
    <w:basedOn w:val="1ff2"/>
    <w:link w:val="Charf6"/>
    <w:semiHidden/>
    <w:rsid w:val="00215A54"/>
    <w:rPr>
      <w:rFonts w:cstheme="minorBidi"/>
    </w:rPr>
  </w:style>
  <w:style w:type="paragraph" w:customStyle="1" w:styleId="1ff2">
    <w:name w:val="标题1（招股说明书）"/>
    <w:basedOn w:val="1"/>
    <w:link w:val="1Char3"/>
    <w:semiHidden/>
    <w:rsid w:val="00215A54"/>
    <w:pPr>
      <w:keepNext w:val="0"/>
      <w:keepLines w:val="0"/>
      <w:widowControl w:val="0"/>
      <w:spacing w:beforeLines="100" w:afterLines="50" w:line="360" w:lineRule="auto"/>
      <w:ind w:firstLineChars="200" w:firstLine="200"/>
      <w:jc w:val="center"/>
    </w:pPr>
    <w:rPr>
      <w:rFonts w:ascii="黑体" w:eastAsia="黑体" w:hAnsi="宋体"/>
      <w:sz w:val="36"/>
      <w:szCs w:val="36"/>
    </w:rPr>
  </w:style>
  <w:style w:type="character" w:customStyle="1" w:styleId="5Char">
    <w:name w:val="标题 5 Char"/>
    <w:aliases w:val="Level 3 - i Char,第四层条 Char"/>
    <w:semiHidden/>
    <w:rsid w:val="00215A54"/>
    <w:rPr>
      <w:rFonts w:ascii="Times New Roman" w:hAnsi="Times New Roman"/>
      <w:b/>
      <w:bCs/>
      <w:kern w:val="2"/>
      <w:sz w:val="21"/>
      <w:szCs w:val="21"/>
    </w:rPr>
  </w:style>
  <w:style w:type="character" w:customStyle="1" w:styleId="zi101">
    <w:name w:val="zi_101"/>
    <w:semiHidden/>
    <w:rsid w:val="00215A54"/>
    <w:rPr>
      <w:rFonts w:ascii="Verdana" w:hAnsi="Verdana" w:hint="default"/>
      <w:color w:val="C90000"/>
      <w:sz w:val="18"/>
      <w:szCs w:val="18"/>
    </w:rPr>
  </w:style>
  <w:style w:type="character" w:customStyle="1" w:styleId="Charf7">
    <w:name w:val="标题 Char"/>
    <w:semiHidden/>
    <w:rsid w:val="00215A54"/>
    <w:rPr>
      <w:rFonts w:ascii="Times New Roman" w:eastAsia="宋体" w:hAnsi="Times New Roman" w:cs="Times New Roman"/>
      <w:color w:val="000000"/>
      <w:kern w:val="0"/>
      <w:sz w:val="28"/>
      <w:szCs w:val="20"/>
    </w:rPr>
  </w:style>
  <w:style w:type="character" w:customStyle="1" w:styleId="CharChar9">
    <w:name w:val="Char Char9"/>
    <w:semiHidden/>
    <w:rsid w:val="00215A54"/>
    <w:rPr>
      <w:rFonts w:ascii="Calibri" w:eastAsia="宋体" w:hAnsi="Calibri"/>
      <w:kern w:val="2"/>
      <w:sz w:val="18"/>
      <w:szCs w:val="18"/>
      <w:lang w:val="en-US" w:eastAsia="zh-CN" w:bidi="ar-SA"/>
    </w:rPr>
  </w:style>
  <w:style w:type="character" w:customStyle="1" w:styleId="Charf8">
    <w:name w:val="更新（数字） Char"/>
    <w:link w:val="affffff0"/>
    <w:semiHidden/>
    <w:rsid w:val="00215A54"/>
    <w:rPr>
      <w:rFonts w:ascii="楷体_GB2312" w:eastAsia="楷体_GB2312"/>
      <w:b/>
      <w:color w:val="000000"/>
      <w:szCs w:val="21"/>
    </w:rPr>
  </w:style>
  <w:style w:type="paragraph" w:customStyle="1" w:styleId="affffff0">
    <w:name w:val="更新（数字）"/>
    <w:basedOn w:val="a1"/>
    <w:link w:val="Charf8"/>
    <w:semiHidden/>
    <w:qFormat/>
    <w:rsid w:val="00215A54"/>
    <w:pPr>
      <w:widowControl/>
      <w:jc w:val="right"/>
    </w:pPr>
    <w:rPr>
      <w:rFonts w:ascii="楷体_GB2312" w:eastAsia="楷体_GB2312" w:hAnsiTheme="minorHAnsi" w:cstheme="minorBidi"/>
      <w:b/>
      <w:color w:val="000000"/>
      <w:szCs w:val="21"/>
    </w:rPr>
  </w:style>
  <w:style w:type="character" w:customStyle="1" w:styleId="Charf9">
    <w:name w:val="正文（编号） Char"/>
    <w:link w:val="affffff1"/>
    <w:semiHidden/>
    <w:rsid w:val="00215A54"/>
    <w:rPr>
      <w:rFonts w:ascii="Calibri" w:hAnsi="Calibri"/>
      <w:sz w:val="24"/>
      <w:szCs w:val="24"/>
    </w:rPr>
  </w:style>
  <w:style w:type="paragraph" w:customStyle="1" w:styleId="affffff1">
    <w:name w:val="正文（编号）"/>
    <w:basedOn w:val="affffff2"/>
    <w:link w:val="Charf9"/>
    <w:semiHidden/>
    <w:rsid w:val="00215A54"/>
    <w:rPr>
      <w:rFonts w:eastAsiaTheme="minorEastAsia" w:cstheme="minorBidi"/>
      <w:szCs w:val="24"/>
    </w:rPr>
  </w:style>
  <w:style w:type="paragraph" w:customStyle="1" w:styleId="affffff2">
    <w:name w:val="正文（缩进）"/>
    <w:basedOn w:val="a1"/>
    <w:link w:val="Char19"/>
    <w:semiHidden/>
    <w:rsid w:val="00215A54"/>
    <w:pPr>
      <w:widowControl/>
      <w:spacing w:beforeLines="50" w:afterLines="50" w:line="360" w:lineRule="auto"/>
      <w:ind w:firstLineChars="200" w:firstLine="480"/>
      <w:jc w:val="left"/>
    </w:pPr>
    <w:rPr>
      <w:sz w:val="24"/>
    </w:rPr>
  </w:style>
  <w:style w:type="character" w:customStyle="1" w:styleId="ReportTextChar">
    <w:name w:val="Report Text Char"/>
    <w:semiHidden/>
    <w:rsid w:val="00215A54"/>
    <w:rPr>
      <w:rFonts w:eastAsia="方正楷体_GBK"/>
      <w:sz w:val="24"/>
      <w:szCs w:val="24"/>
      <w:lang w:val="en-GB" w:eastAsia="en-US" w:bidi="ar-SA"/>
    </w:rPr>
  </w:style>
  <w:style w:type="character" w:customStyle="1" w:styleId="-Char">
    <w:name w:val="样式-正文 Char"/>
    <w:uiPriority w:val="99"/>
    <w:semiHidden/>
    <w:rsid w:val="00215A54"/>
    <w:rPr>
      <w:rFonts w:ascii="宋体" w:eastAsia="宋体" w:hAnsi="宋体" w:cs="Times New Roman"/>
      <w:color w:val="000000"/>
      <w:kern w:val="2"/>
      <w:sz w:val="21"/>
      <w:szCs w:val="22"/>
    </w:rPr>
  </w:style>
  <w:style w:type="character" w:customStyle="1" w:styleId="CharChar4">
    <w:name w:val="题注样式 Char Char"/>
    <w:link w:val="affffff3"/>
    <w:semiHidden/>
    <w:rsid w:val="00215A54"/>
    <w:rPr>
      <w:rFonts w:ascii="黑体" w:eastAsia="黑体" w:hAnsi="宋体"/>
    </w:rPr>
  </w:style>
  <w:style w:type="paragraph" w:customStyle="1" w:styleId="affffff3">
    <w:name w:val="题注样式"/>
    <w:basedOn w:val="ae"/>
    <w:link w:val="CharChar4"/>
    <w:semiHidden/>
    <w:qFormat/>
    <w:rsid w:val="00215A54"/>
    <w:rPr>
      <w:rFonts w:hAnsi="宋体" w:cstheme="minorBidi"/>
      <w:kern w:val="2"/>
      <w:sz w:val="21"/>
      <w:szCs w:val="22"/>
    </w:rPr>
  </w:style>
  <w:style w:type="character" w:customStyle="1" w:styleId="apple-style-span">
    <w:name w:val="apple-style-span"/>
    <w:basedOn w:val="a2"/>
    <w:semiHidden/>
    <w:rsid w:val="00215A54"/>
  </w:style>
  <w:style w:type="character" w:customStyle="1" w:styleId="DeltaViewInsertion">
    <w:name w:val="DeltaView Insertion"/>
    <w:semiHidden/>
    <w:rsid w:val="00215A54"/>
    <w:rPr>
      <w:color w:val="0000FF"/>
      <w:u w:val="double"/>
    </w:rPr>
  </w:style>
  <w:style w:type="character" w:customStyle="1" w:styleId="Charfa">
    <w:name w:val="签名 Char"/>
    <w:semiHidden/>
    <w:rsid w:val="00215A54"/>
    <w:rPr>
      <w:rFonts w:ascii="Times New Roman" w:eastAsia="宋体" w:hAnsi="Times New Roman" w:cs="Times New Roman"/>
      <w:kern w:val="0"/>
      <w:szCs w:val="20"/>
    </w:rPr>
  </w:style>
  <w:style w:type="character" w:customStyle="1" w:styleId="bfont">
    <w:name w:val="bfont"/>
    <w:basedOn w:val="a2"/>
    <w:semiHidden/>
    <w:rsid w:val="00215A54"/>
  </w:style>
  <w:style w:type="character" w:customStyle="1" w:styleId="yqlink">
    <w:name w:val="yqlink"/>
    <w:basedOn w:val="a2"/>
    <w:semiHidden/>
    <w:rsid w:val="00215A54"/>
  </w:style>
  <w:style w:type="character" w:customStyle="1" w:styleId="11pt">
    <w:name w:val="11pt"/>
    <w:basedOn w:val="a2"/>
    <w:semiHidden/>
    <w:rsid w:val="00215A54"/>
  </w:style>
  <w:style w:type="character" w:customStyle="1" w:styleId="da">
    <w:name w:val="da"/>
    <w:basedOn w:val="a2"/>
    <w:semiHidden/>
    <w:rsid w:val="00215A54"/>
  </w:style>
  <w:style w:type="character" w:customStyle="1" w:styleId="1ff3">
    <w:name w:val="题注 字符1"/>
    <w:aliases w:val="表 字符1,Char Char Char Char Char1 字符1,Char Char Char11 字符1,Char Char Char Char Char11 字符1, Char Char Char Char Char 字符1,信息主题 字符1,题注(图注) 字符1,Char Char Char Char Char 字符1,题注(图注) + 居中 字符1,图表标题 字符1"/>
    <w:uiPriority w:val="35"/>
    <w:semiHidden/>
    <w:locked/>
    <w:rsid w:val="00215A54"/>
    <w:rPr>
      <w:rFonts w:ascii="Cambria" w:eastAsia="黑体" w:hAnsi="Cambria"/>
    </w:rPr>
  </w:style>
  <w:style w:type="character" w:customStyle="1" w:styleId="content1">
    <w:name w:val="content1"/>
    <w:semiHidden/>
    <w:rsid w:val="00215A54"/>
    <w:rPr>
      <w:color w:val="000000"/>
      <w:spacing w:val="400"/>
      <w:sz w:val="21"/>
      <w:szCs w:val="21"/>
    </w:rPr>
  </w:style>
  <w:style w:type="character" w:customStyle="1" w:styleId="articlef14">
    <w:name w:val="article_f14"/>
    <w:basedOn w:val="a2"/>
    <w:semiHidden/>
    <w:rsid w:val="00215A54"/>
  </w:style>
  <w:style w:type="character" w:customStyle="1" w:styleId="f141">
    <w:name w:val="f141"/>
    <w:semiHidden/>
    <w:rsid w:val="00215A54"/>
    <w:rPr>
      <w:rFonts w:ascii="ˎ̥" w:hAnsi="ˎ̥" w:hint="default"/>
      <w:sz w:val="21"/>
      <w:szCs w:val="21"/>
    </w:rPr>
  </w:style>
  <w:style w:type="character" w:customStyle="1" w:styleId="CharCharChar1CharCharChar">
    <w:name w:val="第四层 （一） Char Char Char1 Char Char Char"/>
    <w:link w:val="CharCharChar1CharChar"/>
    <w:semiHidden/>
    <w:rsid w:val="00215A54"/>
    <w:rPr>
      <w:rFonts w:ascii="Calibri" w:hAnsi="Calibri"/>
      <w:b/>
      <w:bCs/>
      <w:sz w:val="24"/>
      <w:szCs w:val="24"/>
    </w:rPr>
  </w:style>
  <w:style w:type="paragraph" w:customStyle="1" w:styleId="CharCharChar1CharChar">
    <w:name w:val="第四层 （一） Char Char Char1 Char Char"/>
    <w:link w:val="CharCharChar1CharCharChar"/>
    <w:semiHidden/>
    <w:rsid w:val="00215A54"/>
    <w:pPr>
      <w:spacing w:before="120" w:line="360" w:lineRule="auto"/>
    </w:pPr>
    <w:rPr>
      <w:rFonts w:ascii="Calibri" w:hAnsi="Calibri"/>
      <w:b/>
      <w:bCs/>
      <w:sz w:val="24"/>
      <w:szCs w:val="24"/>
    </w:rPr>
  </w:style>
  <w:style w:type="character" w:customStyle="1" w:styleId="md2">
    <w:name w:val="md2"/>
    <w:semiHidden/>
    <w:rsid w:val="00215A54"/>
    <w:rPr>
      <w:sz w:val="21"/>
      <w:szCs w:val="21"/>
    </w:rPr>
  </w:style>
  <w:style w:type="character" w:customStyle="1" w:styleId="Charfb">
    <w:name w:val="正文（黑体） Char"/>
    <w:link w:val="affffff4"/>
    <w:semiHidden/>
    <w:rsid w:val="00215A54"/>
    <w:rPr>
      <w:rFonts w:ascii="黑体" w:eastAsia="黑体" w:hAnsi="Calibri"/>
      <w:color w:val="000080"/>
      <w:sz w:val="24"/>
    </w:rPr>
  </w:style>
  <w:style w:type="paragraph" w:customStyle="1" w:styleId="affffff4">
    <w:name w:val="正文（黑体）"/>
    <w:basedOn w:val="a1"/>
    <w:next w:val="a1"/>
    <w:link w:val="Charfb"/>
    <w:semiHidden/>
    <w:rsid w:val="00215A54"/>
    <w:pPr>
      <w:widowControl/>
      <w:spacing w:beforeLines="50" w:afterLines="50" w:line="360" w:lineRule="auto"/>
      <w:ind w:firstLineChars="200" w:firstLine="480"/>
      <w:jc w:val="left"/>
    </w:pPr>
    <w:rPr>
      <w:rFonts w:ascii="黑体" w:eastAsia="黑体" w:cstheme="minorBidi"/>
      <w:color w:val="000080"/>
      <w:sz w:val="24"/>
    </w:rPr>
  </w:style>
  <w:style w:type="character" w:customStyle="1" w:styleId="affffff5">
    <w:name w:val="招股书表格"/>
    <w:semiHidden/>
    <w:rsid w:val="00215A54"/>
    <w:rPr>
      <w:rFonts w:ascii="宋体" w:eastAsia="宋体" w:hAnsi="宋体" w:cs="仿宋_GB2312"/>
      <w:kern w:val="0"/>
      <w:sz w:val="24"/>
      <w:szCs w:val="21"/>
    </w:rPr>
  </w:style>
  <w:style w:type="character" w:customStyle="1" w:styleId="Charfc">
    <w:name w:val="第四层 Char"/>
    <w:link w:val="affffff6"/>
    <w:semiHidden/>
    <w:rsid w:val="00215A54"/>
    <w:rPr>
      <w:rFonts w:ascii="黑体" w:eastAsia="黑体" w:cs="黑体"/>
      <w:b/>
      <w:sz w:val="24"/>
      <w:szCs w:val="24"/>
    </w:rPr>
  </w:style>
  <w:style w:type="paragraph" w:customStyle="1" w:styleId="affffff6">
    <w:name w:val="第四层"/>
    <w:basedOn w:val="a1"/>
    <w:link w:val="Charfc"/>
    <w:semiHidden/>
    <w:rsid w:val="00215A54"/>
    <w:pPr>
      <w:autoSpaceDE w:val="0"/>
      <w:autoSpaceDN w:val="0"/>
      <w:adjustRightInd w:val="0"/>
      <w:spacing w:before="156" w:afterLines="50" w:line="360" w:lineRule="auto"/>
      <w:ind w:rightChars="20" w:right="42" w:firstLineChars="200" w:firstLine="482"/>
      <w:jc w:val="left"/>
    </w:pPr>
    <w:rPr>
      <w:rFonts w:ascii="黑体" w:eastAsia="黑体" w:hAnsiTheme="minorHAnsi" w:cs="黑体"/>
      <w:b/>
      <w:sz w:val="24"/>
      <w:szCs w:val="24"/>
    </w:rPr>
  </w:style>
  <w:style w:type="character" w:customStyle="1" w:styleId="7Char">
    <w:name w:val="标题 7 Char"/>
    <w:semiHidden/>
    <w:rsid w:val="00215A54"/>
    <w:rPr>
      <w:rFonts w:ascii="Times New Roman" w:hAnsi="Times New Roman"/>
      <w:b/>
      <w:bCs/>
      <w:kern w:val="2"/>
      <w:sz w:val="24"/>
      <w:szCs w:val="24"/>
    </w:rPr>
  </w:style>
  <w:style w:type="character" w:customStyle="1" w:styleId="CM93Char">
    <w:name w:val="CM93 Char"/>
    <w:link w:val="CM93"/>
    <w:semiHidden/>
    <w:rsid w:val="00215A54"/>
    <w:rPr>
      <w:rFonts w:ascii="oúì." w:eastAsia="oúì." w:hAnsi="Times New Roman" w:cs="Times New Roman"/>
      <w:kern w:val="0"/>
      <w:sz w:val="24"/>
      <w:szCs w:val="24"/>
    </w:rPr>
  </w:style>
  <w:style w:type="character" w:customStyle="1" w:styleId="list1">
    <w:name w:val="list1"/>
    <w:basedOn w:val="a2"/>
    <w:semiHidden/>
    <w:rsid w:val="00215A54"/>
  </w:style>
  <w:style w:type="character" w:customStyle="1" w:styleId="bold1">
    <w:name w:val="bold1"/>
    <w:semiHidden/>
    <w:rsid w:val="00215A54"/>
    <w:rPr>
      <w:b/>
      <w:bCs/>
      <w:color w:val="000000"/>
      <w:sz w:val="21"/>
      <w:szCs w:val="21"/>
    </w:rPr>
  </w:style>
  <w:style w:type="character" w:customStyle="1" w:styleId="1Char3">
    <w:name w:val="标题1（招股说明书） Char"/>
    <w:link w:val="1ff2"/>
    <w:semiHidden/>
    <w:rsid w:val="00215A54"/>
    <w:rPr>
      <w:rFonts w:ascii="黑体" w:eastAsia="黑体" w:hAnsi="宋体" w:cs="Times New Roman"/>
      <w:b/>
      <w:bCs/>
      <w:kern w:val="44"/>
      <w:sz w:val="36"/>
      <w:szCs w:val="36"/>
    </w:rPr>
  </w:style>
  <w:style w:type="character" w:customStyle="1" w:styleId="Char1a">
    <w:name w:val="正文 Char1"/>
    <w:link w:val="2f7"/>
    <w:semiHidden/>
    <w:rsid w:val="00215A54"/>
    <w:rPr>
      <w:rFonts w:ascii="宋体" w:hAnsi="宋体"/>
      <w:color w:val="000000"/>
    </w:rPr>
  </w:style>
  <w:style w:type="paragraph" w:customStyle="1" w:styleId="2f7">
    <w:name w:val="正文2"/>
    <w:basedOn w:val="1f0"/>
    <w:link w:val="Char1a"/>
    <w:semiHidden/>
    <w:rsid w:val="00215A54"/>
    <w:rPr>
      <w:rFonts w:ascii="宋体" w:eastAsiaTheme="minorEastAsia" w:hAnsi="宋体" w:cstheme="minorBidi"/>
      <w:color w:val="000000"/>
      <w:kern w:val="2"/>
      <w:sz w:val="21"/>
      <w:szCs w:val="22"/>
      <w:lang w:val="en-US"/>
    </w:rPr>
  </w:style>
  <w:style w:type="character" w:customStyle="1" w:styleId="2Char2">
    <w:name w:val="标题 2 Char"/>
    <w:aliases w:val="标题2 Char,H2 Char,h2 Char,第一层条 Char,Reset numbering Char,章 Char,节标题 Char,sect 1.2 Char,H21 Char,R2 Char,HD2 Char,Heading 2 Hidden Char,Heading 2 CCBS Char,heading 2 Char,第一章 标题 2 Char,ISO1 Char,Underrubrik1 Char,prop2 Char,Heading2 Char"/>
    <w:semiHidden/>
    <w:rsid w:val="00215A54"/>
    <w:rPr>
      <w:rFonts w:ascii="宋体" w:eastAsia="黑体" w:hAnsi="宋体"/>
      <w:bCs/>
      <w:kern w:val="2"/>
      <w:sz w:val="28"/>
    </w:rPr>
  </w:style>
  <w:style w:type="character" w:customStyle="1" w:styleId="style151">
    <w:name w:val="style151"/>
    <w:semiHidden/>
    <w:rsid w:val="00215A54"/>
    <w:rPr>
      <w:b/>
      <w:bCs/>
      <w:color w:val="FF0000"/>
      <w:sz w:val="24"/>
      <w:szCs w:val="24"/>
    </w:rPr>
  </w:style>
  <w:style w:type="character" w:customStyle="1" w:styleId="Char1b">
    <w:name w:val="招股书正文 Char1"/>
    <w:semiHidden/>
    <w:rsid w:val="00215A54"/>
    <w:rPr>
      <w:rFonts w:eastAsia="宋体"/>
      <w:kern w:val="2"/>
      <w:sz w:val="24"/>
      <w:szCs w:val="24"/>
      <w:lang w:val="en-US" w:eastAsia="zh-CN" w:bidi="ar-SA"/>
    </w:rPr>
  </w:style>
  <w:style w:type="character" w:customStyle="1" w:styleId="HTML2">
    <w:name w:val="HTML 预设格式 字符2"/>
    <w:semiHidden/>
    <w:rsid w:val="00215A54"/>
    <w:rPr>
      <w:rFonts w:ascii="宋体" w:hAnsi="宋体" w:cs="Courier New"/>
      <w:color w:val="000000"/>
      <w:sz w:val="21"/>
      <w:szCs w:val="21"/>
    </w:rPr>
  </w:style>
  <w:style w:type="character" w:customStyle="1" w:styleId="Charfd">
    <w:name w:val="附注二级正文 Char"/>
    <w:link w:val="affffff7"/>
    <w:uiPriority w:val="99"/>
    <w:semiHidden/>
    <w:locked/>
    <w:rsid w:val="00215A54"/>
    <w:rPr>
      <w:rFonts w:ascii="宋体" w:hAnsi="宋体"/>
      <w:szCs w:val="21"/>
    </w:rPr>
  </w:style>
  <w:style w:type="paragraph" w:customStyle="1" w:styleId="affffff7">
    <w:name w:val="附注二级正文"/>
    <w:basedOn w:val="a1"/>
    <w:link w:val="Charfd"/>
    <w:uiPriority w:val="99"/>
    <w:semiHidden/>
    <w:rsid w:val="00215A54"/>
    <w:pPr>
      <w:adjustRightInd w:val="0"/>
      <w:snapToGrid w:val="0"/>
      <w:spacing w:line="400" w:lineRule="atLeast"/>
      <w:ind w:leftChars="342" w:left="718"/>
    </w:pPr>
    <w:rPr>
      <w:rFonts w:ascii="宋体" w:eastAsiaTheme="minorEastAsia" w:hAnsi="宋体" w:cstheme="minorBidi"/>
      <w:szCs w:val="21"/>
    </w:rPr>
  </w:style>
  <w:style w:type="character" w:customStyle="1" w:styleId="3Char">
    <w:name w:val="正文文本 3 Char"/>
    <w:semiHidden/>
    <w:rsid w:val="00215A54"/>
    <w:rPr>
      <w:rFonts w:ascii="Times New Roman" w:eastAsia="宋体" w:hAnsi="Times New Roman" w:cs="Times New Roman"/>
      <w:sz w:val="16"/>
      <w:szCs w:val="16"/>
    </w:rPr>
  </w:style>
  <w:style w:type="character" w:customStyle="1" w:styleId="-CharChar0">
    <w:name w:val="样式-正文 Char Char"/>
    <w:link w:val="-6"/>
    <w:semiHidden/>
    <w:rsid w:val="00215A54"/>
    <w:rPr>
      <w:rFonts w:ascii="宋体" w:hAnsi="宋体"/>
      <w:color w:val="000000"/>
    </w:rPr>
  </w:style>
  <w:style w:type="paragraph" w:customStyle="1" w:styleId="-6">
    <w:name w:val="样式-正文"/>
    <w:basedOn w:val="a1"/>
    <w:link w:val="-CharChar0"/>
    <w:semiHidden/>
    <w:rsid w:val="00215A54"/>
    <w:pPr>
      <w:spacing w:beforeLines="50" w:afterLines="50" w:line="360" w:lineRule="auto"/>
      <w:ind w:firstLineChars="200" w:firstLine="200"/>
    </w:pPr>
    <w:rPr>
      <w:rFonts w:ascii="宋体" w:eastAsiaTheme="minorEastAsia" w:hAnsi="宋体" w:cstheme="minorBidi"/>
      <w:color w:val="000000"/>
    </w:rPr>
  </w:style>
  <w:style w:type="character" w:customStyle="1" w:styleId="Char19">
    <w:name w:val="正文（缩进） Char1"/>
    <w:link w:val="affffff2"/>
    <w:semiHidden/>
    <w:rsid w:val="00215A54"/>
    <w:rPr>
      <w:rFonts w:ascii="Calibri" w:eastAsia="宋体" w:hAnsi="Calibri" w:cs="Times New Roman"/>
      <w:sz w:val="24"/>
    </w:rPr>
  </w:style>
  <w:style w:type="character" w:customStyle="1" w:styleId="Charfe">
    <w:name w:val="题注样式 Char"/>
    <w:semiHidden/>
    <w:rsid w:val="00215A54"/>
    <w:rPr>
      <w:rFonts w:ascii="黑体" w:eastAsia="黑体" w:hAnsi="宋体" w:cs="Times New Roman"/>
      <w:kern w:val="2"/>
      <w:sz w:val="20"/>
      <w:szCs w:val="20"/>
    </w:rPr>
  </w:style>
  <w:style w:type="character" w:customStyle="1" w:styleId="Charff">
    <w:name w:val="页眉 Char"/>
    <w:uiPriority w:val="99"/>
    <w:semiHidden/>
    <w:rsid w:val="00215A54"/>
    <w:rPr>
      <w:sz w:val="18"/>
      <w:szCs w:val="18"/>
    </w:rPr>
  </w:style>
  <w:style w:type="character" w:customStyle="1" w:styleId="text">
    <w:name w:val="text"/>
    <w:basedOn w:val="a2"/>
    <w:semiHidden/>
    <w:rsid w:val="00215A54"/>
  </w:style>
  <w:style w:type="character" w:customStyle="1" w:styleId="4Char1">
    <w:name w:val="标题 4 Char"/>
    <w:aliases w:val="Level 2 - a Char,H4 Char,h4 Char,4 Char,4heading Char,PIM 4 Char,正文四级标题 Char,Heading 14 Char,Heading 141 Char,Heading 142 Char,1. Char,sect 1.2.3.4 Char,Ref Heading 1 Char,rh1 Char,sect 1.2.3.41 Char,Ref Heading 11 Char,rh11 Char,rh12 Char"/>
    <w:semiHidden/>
    <w:rsid w:val="00215A54"/>
    <w:rPr>
      <w:rFonts w:ascii="Times New Roman" w:eastAsia="楷体_GB2312" w:hAnsi="Times New Roman"/>
      <w:b/>
      <w:spacing w:val="5"/>
      <w:kern w:val="20"/>
      <w:sz w:val="28"/>
    </w:rPr>
  </w:style>
  <w:style w:type="character" w:customStyle="1" w:styleId="3TimesNewRomanChar">
    <w:name w:val="标题 3 + (西文) Times New Roman Char"/>
    <w:aliases w:val="(中文) 宋体 Char,小四 Char,加粗 Char,蓝色 Char,段后: 0 磅 Char,行距: 最小值 20 磅 Char,文字缩进 Char,纯文本1 Char, Char Char Char1 Char, Char Char1 Char, Char1 Char,普通文字 Char Char Char1 Char"/>
    <w:semiHidden/>
    <w:rsid w:val="00215A54"/>
    <w:rPr>
      <w:rFonts w:ascii="宋体" w:eastAsia="宋体" w:hAnsi="Courier New" w:cs="宋体"/>
      <w:kern w:val="2"/>
      <w:sz w:val="21"/>
      <w:szCs w:val="21"/>
      <w:lang w:val="en-US" w:eastAsia="zh-CN" w:bidi="ar-SA"/>
    </w:rPr>
  </w:style>
  <w:style w:type="character" w:customStyle="1" w:styleId="Charff0">
    <w:name w:val="第三层 Char"/>
    <w:link w:val="affffff8"/>
    <w:semiHidden/>
    <w:rsid w:val="00215A54"/>
    <w:rPr>
      <w:rFonts w:ascii="黑体" w:eastAsia="黑体" w:hAnsi="Courier New"/>
      <w:b/>
      <w:sz w:val="28"/>
      <w:szCs w:val="28"/>
    </w:rPr>
  </w:style>
  <w:style w:type="paragraph" w:customStyle="1" w:styleId="affffff8">
    <w:name w:val="第三层"/>
    <w:basedOn w:val="af7"/>
    <w:link w:val="Charff0"/>
    <w:semiHidden/>
    <w:rsid w:val="00215A54"/>
    <w:rPr>
      <w:rFonts w:ascii="黑体" w:eastAsia="黑体" w:cstheme="minorBidi"/>
      <w:b/>
      <w:sz w:val="28"/>
      <w:szCs w:val="28"/>
    </w:rPr>
  </w:style>
  <w:style w:type="character" w:customStyle="1" w:styleId="z-Char">
    <w:name w:val="z-窗体顶端 Char"/>
    <w:semiHidden/>
    <w:rsid w:val="00215A54"/>
    <w:rPr>
      <w:rFonts w:ascii="Arial" w:eastAsia="宋体" w:hAnsi="Arial" w:cs="Arial"/>
      <w:vanish/>
      <w:kern w:val="0"/>
      <w:sz w:val="16"/>
      <w:szCs w:val="16"/>
    </w:rPr>
  </w:style>
  <w:style w:type="character" w:customStyle="1" w:styleId="blue1416b1">
    <w:name w:val="blue14_16b1"/>
    <w:semiHidden/>
    <w:rsid w:val="00215A54"/>
    <w:rPr>
      <w:b/>
      <w:bCs/>
      <w:color w:val="4361A1"/>
      <w:sz w:val="21"/>
      <w:szCs w:val="21"/>
      <w:u w:val="none"/>
    </w:rPr>
  </w:style>
  <w:style w:type="character" w:customStyle="1" w:styleId="indiff1">
    <w:name w:val="indiff1"/>
    <w:semiHidden/>
    <w:rsid w:val="00215A54"/>
    <w:rPr>
      <w:b/>
      <w:bCs/>
      <w:color w:val="C80000"/>
    </w:rPr>
  </w:style>
  <w:style w:type="character" w:customStyle="1" w:styleId="1505Char">
    <w:name w:val="正文小四1.5行距0.5段距 Char"/>
    <w:link w:val="1505"/>
    <w:semiHidden/>
    <w:rsid w:val="00215A54"/>
    <w:rPr>
      <w:bCs/>
      <w:sz w:val="24"/>
      <w:szCs w:val="72"/>
    </w:rPr>
  </w:style>
  <w:style w:type="paragraph" w:customStyle="1" w:styleId="1505">
    <w:name w:val="正文小四1.5行距0.5段距"/>
    <w:basedOn w:val="af"/>
    <w:link w:val="1505Char"/>
    <w:semiHidden/>
    <w:rsid w:val="00215A54"/>
    <w:rPr>
      <w:rFonts w:asciiTheme="minorHAnsi" w:eastAsiaTheme="minorEastAsia" w:hAnsiTheme="minorHAnsi" w:cstheme="minorBidi"/>
      <w:bCs/>
      <w:sz w:val="24"/>
      <w:szCs w:val="72"/>
    </w:rPr>
  </w:style>
  <w:style w:type="character" w:customStyle="1" w:styleId="Charff1">
    <w:name w:val="中煤正文 Char"/>
    <w:link w:val="affffff9"/>
    <w:semiHidden/>
    <w:rsid w:val="00215A54"/>
    <w:rPr>
      <w:rFonts w:ascii="Calibri" w:hAnsi="Calibri"/>
      <w:sz w:val="24"/>
    </w:rPr>
  </w:style>
  <w:style w:type="paragraph" w:customStyle="1" w:styleId="affffff9">
    <w:name w:val="中煤正文"/>
    <w:basedOn w:val="a1"/>
    <w:link w:val="Charff1"/>
    <w:semiHidden/>
    <w:rsid w:val="00215A54"/>
    <w:pPr>
      <w:widowControl/>
      <w:adjustRightInd w:val="0"/>
      <w:snapToGrid w:val="0"/>
      <w:spacing w:beforeLines="50" w:line="360" w:lineRule="auto"/>
      <w:ind w:firstLineChars="200" w:firstLine="200"/>
      <w:jc w:val="left"/>
    </w:pPr>
    <w:rPr>
      <w:rFonts w:eastAsiaTheme="minorEastAsia" w:cstheme="minorBidi"/>
      <w:sz w:val="24"/>
    </w:rPr>
  </w:style>
  <w:style w:type="character" w:customStyle="1" w:styleId="style31">
    <w:name w:val="style31"/>
    <w:semiHidden/>
    <w:rsid w:val="00215A54"/>
    <w:rPr>
      <w:sz w:val="21"/>
      <w:szCs w:val="21"/>
    </w:rPr>
  </w:style>
  <w:style w:type="character" w:customStyle="1" w:styleId="zi081">
    <w:name w:val="zi_081"/>
    <w:semiHidden/>
    <w:rsid w:val="00215A54"/>
    <w:rPr>
      <w:rFonts w:ascii="Verdana" w:hAnsi="Verdana" w:hint="default"/>
      <w:b/>
      <w:bCs/>
      <w:color w:val="C90000"/>
      <w:sz w:val="18"/>
      <w:szCs w:val="18"/>
    </w:rPr>
  </w:style>
  <w:style w:type="character" w:customStyle="1" w:styleId="3Char0">
    <w:name w:val="标题 3 Char"/>
    <w:aliases w:val="标题 3 Char Char Char Char Char Char Char,Level 1 - 2 Char,条 1 Char,二级节名 Char,分枝标题 Char,Level 1 - 1 Char"/>
    <w:semiHidden/>
    <w:rsid w:val="00215A54"/>
    <w:rPr>
      <w:rFonts w:ascii="Times New Roman" w:eastAsia="Arial Unicode MS" w:hAnsi="Times New Roman"/>
      <w:b/>
      <w:bCs/>
      <w:kern w:val="2"/>
      <w:sz w:val="32"/>
      <w:szCs w:val="32"/>
    </w:rPr>
  </w:style>
  <w:style w:type="character" w:customStyle="1" w:styleId="Charff2">
    <w:name w:val="脚注文本 Char"/>
    <w:semiHidden/>
    <w:qFormat/>
    <w:rsid w:val="00215A54"/>
    <w:rPr>
      <w:rFonts w:ascii="Times New Roman" w:eastAsia="宋体" w:hAnsi="Times New Roman" w:cs="Times New Roman"/>
      <w:sz w:val="18"/>
      <w:szCs w:val="18"/>
    </w:rPr>
  </w:style>
  <w:style w:type="character" w:customStyle="1" w:styleId="px14">
    <w:name w:val="px14"/>
    <w:basedOn w:val="a2"/>
    <w:semiHidden/>
    <w:rsid w:val="00215A54"/>
  </w:style>
  <w:style w:type="character" w:customStyle="1" w:styleId="3Char3">
    <w:name w:val="正文文本缩进 3 Char"/>
    <w:semiHidden/>
    <w:rsid w:val="00215A54"/>
    <w:rPr>
      <w:rFonts w:ascii="Times New Roman" w:eastAsia="宋体" w:hAnsi="Times New Roman" w:cs="Times New Roman"/>
      <w:sz w:val="16"/>
      <w:szCs w:val="16"/>
    </w:rPr>
  </w:style>
  <w:style w:type="character" w:customStyle="1" w:styleId="Charff3">
    <w:name w:val="列出段落 Char"/>
    <w:semiHidden/>
    <w:rsid w:val="00215A54"/>
    <w:rPr>
      <w:rFonts w:ascii="Times New Roman" w:hAnsi="Times New Roman"/>
      <w:kern w:val="2"/>
      <w:sz w:val="24"/>
      <w:szCs w:val="24"/>
    </w:rPr>
  </w:style>
  <w:style w:type="character" w:customStyle="1" w:styleId="3Char4">
    <w:name w:val="3、 Char"/>
    <w:semiHidden/>
    <w:rsid w:val="00215A54"/>
    <w:rPr>
      <w:rFonts w:ascii="Times New Roman" w:hAnsi="Times New Roman"/>
      <w:kern w:val="2"/>
      <w:sz w:val="24"/>
      <w:szCs w:val="24"/>
    </w:rPr>
  </w:style>
  <w:style w:type="character" w:customStyle="1" w:styleId="-Char0">
    <w:name w:val="数据来源-格式 Char"/>
    <w:link w:val="-7"/>
    <w:semiHidden/>
    <w:rsid w:val="00215A54"/>
    <w:rPr>
      <w:rFonts w:ascii="宋体" w:hAnsi="宋体"/>
      <w:sz w:val="18"/>
      <w:szCs w:val="18"/>
      <w:lang w:bidi="th-TH"/>
    </w:rPr>
  </w:style>
  <w:style w:type="paragraph" w:customStyle="1" w:styleId="-7">
    <w:name w:val="数据来源-格式"/>
    <w:basedOn w:val="a1"/>
    <w:link w:val="-Char0"/>
    <w:semiHidden/>
    <w:rsid w:val="00215A54"/>
    <w:pPr>
      <w:tabs>
        <w:tab w:val="left" w:pos="1080"/>
      </w:tabs>
      <w:spacing w:beforeLines="50" w:afterLines="50" w:line="360" w:lineRule="auto"/>
      <w:ind w:firstLineChars="95" w:firstLine="171"/>
      <w:jc w:val="right"/>
    </w:pPr>
    <w:rPr>
      <w:rFonts w:ascii="宋体" w:eastAsiaTheme="minorEastAsia" w:hAnsi="宋体" w:cstheme="minorBidi"/>
      <w:sz w:val="18"/>
      <w:szCs w:val="18"/>
      <w:lang w:bidi="th-TH"/>
    </w:rPr>
  </w:style>
  <w:style w:type="character" w:customStyle="1" w:styleId="Charff4">
    <w:name w:val="正文（标记） Char"/>
    <w:link w:val="affffffa"/>
    <w:semiHidden/>
    <w:rsid w:val="00215A54"/>
    <w:rPr>
      <w:rFonts w:ascii="宋体" w:hAnsi="宋体" w:cs="宋体"/>
      <w:sz w:val="24"/>
    </w:rPr>
  </w:style>
  <w:style w:type="paragraph" w:customStyle="1" w:styleId="affffffa">
    <w:name w:val="正文（标记）"/>
    <w:basedOn w:val="a1"/>
    <w:link w:val="Charff4"/>
    <w:semiHidden/>
    <w:rsid w:val="00215A54"/>
    <w:pPr>
      <w:widowControl/>
      <w:tabs>
        <w:tab w:val="left" w:pos="840"/>
      </w:tabs>
      <w:spacing w:before="156"/>
      <w:ind w:left="840" w:hanging="420"/>
      <w:jc w:val="left"/>
    </w:pPr>
    <w:rPr>
      <w:rFonts w:ascii="宋体" w:eastAsiaTheme="minorEastAsia" w:hAnsi="宋体" w:cs="宋体"/>
      <w:sz w:val="24"/>
    </w:rPr>
  </w:style>
  <w:style w:type="character" w:customStyle="1" w:styleId="6Char">
    <w:name w:val="标题 6 Char"/>
    <w:aliases w:val="第五层条 Char"/>
    <w:semiHidden/>
    <w:rsid w:val="00215A54"/>
    <w:rPr>
      <w:rFonts w:ascii="宋体" w:eastAsia="宋体-方正超大字符集" w:hAnsi="宋体"/>
      <w:b/>
      <w:color w:val="000000"/>
      <w:kern w:val="2"/>
      <w:sz w:val="24"/>
      <w:szCs w:val="32"/>
    </w:rPr>
  </w:style>
  <w:style w:type="character" w:customStyle="1" w:styleId="hei141">
    <w:name w:val="hei141"/>
    <w:semiHidden/>
    <w:qFormat/>
    <w:rsid w:val="00215A54"/>
    <w:rPr>
      <w:rFonts w:ascii="宋体" w:eastAsia="宋体" w:hAnsi="宋体" w:hint="eastAsia"/>
      <w:color w:val="000000"/>
      <w:sz w:val="21"/>
      <w:szCs w:val="21"/>
      <w:u w:val="none"/>
    </w:rPr>
  </w:style>
  <w:style w:type="character" w:customStyle="1" w:styleId="-2Char1">
    <w:name w:val="浅色底纹 - 着色 2 Char1"/>
    <w:link w:val="-21"/>
    <w:uiPriority w:val="30"/>
    <w:semiHidden/>
    <w:rsid w:val="00215A54"/>
    <w:rPr>
      <w:rFonts w:ascii="Arial" w:hAnsi="Arial"/>
      <w:b/>
      <w:bCs/>
      <w:i/>
      <w:iCs/>
      <w:color w:val="4F81BD"/>
    </w:rPr>
  </w:style>
  <w:style w:type="paragraph" w:customStyle="1" w:styleId="-21">
    <w:name w:val="浅色底纹 - 着色 21"/>
    <w:basedOn w:val="a1"/>
    <w:next w:val="a1"/>
    <w:link w:val="-2Char1"/>
    <w:uiPriority w:val="30"/>
    <w:semiHidden/>
    <w:qFormat/>
    <w:rsid w:val="00215A54"/>
    <w:pPr>
      <w:pBdr>
        <w:bottom w:val="single" w:sz="4" w:space="4" w:color="4F81BD"/>
      </w:pBdr>
      <w:spacing w:beforeLines="50" w:afterLines="50" w:line="360" w:lineRule="auto"/>
      <w:ind w:left="936" w:right="936" w:firstLineChars="200" w:firstLine="420"/>
    </w:pPr>
    <w:rPr>
      <w:rFonts w:ascii="Arial" w:eastAsiaTheme="minorEastAsia" w:hAnsi="Arial" w:cstheme="minorBidi"/>
      <w:b/>
      <w:bCs/>
      <w:i/>
      <w:iCs/>
      <w:color w:val="4F81BD"/>
    </w:rPr>
  </w:style>
  <w:style w:type="character" w:customStyle="1" w:styleId="insame1">
    <w:name w:val="insame1"/>
    <w:semiHidden/>
    <w:rsid w:val="00215A54"/>
    <w:rPr>
      <w:color w:val="0000FF"/>
    </w:rPr>
  </w:style>
  <w:style w:type="character" w:customStyle="1" w:styleId="Charff5">
    <w:name w:val="招股书正文 Char"/>
    <w:link w:val="affffffb"/>
    <w:semiHidden/>
    <w:rsid w:val="00215A54"/>
    <w:rPr>
      <w:rFonts w:ascii="楷体_GB2312" w:eastAsia="楷体_GB2312" w:hAnsi="宋体"/>
      <w:b/>
      <w:bCs/>
      <w:sz w:val="24"/>
      <w:szCs w:val="24"/>
    </w:rPr>
  </w:style>
  <w:style w:type="paragraph" w:customStyle="1" w:styleId="affffffb">
    <w:name w:val="招股书正文"/>
    <w:basedOn w:val="a1"/>
    <w:link w:val="Charff5"/>
    <w:semiHidden/>
    <w:rsid w:val="00215A54"/>
    <w:pPr>
      <w:adjustRightInd w:val="0"/>
      <w:snapToGrid w:val="0"/>
      <w:spacing w:line="360" w:lineRule="auto"/>
      <w:ind w:firstLineChars="200" w:firstLine="482"/>
    </w:pPr>
    <w:rPr>
      <w:rFonts w:ascii="楷体_GB2312" w:eastAsia="楷体_GB2312" w:hAnsi="宋体" w:cstheme="minorBidi"/>
      <w:b/>
      <w:bCs/>
      <w:sz w:val="24"/>
      <w:szCs w:val="24"/>
    </w:rPr>
  </w:style>
  <w:style w:type="character" w:customStyle="1" w:styleId="8Char">
    <w:name w:val="标题 8 Char"/>
    <w:semiHidden/>
    <w:rsid w:val="00215A54"/>
    <w:rPr>
      <w:rFonts w:ascii="Arial" w:eastAsia="黑体" w:hAnsi="Arial"/>
      <w:kern w:val="2"/>
      <w:sz w:val="24"/>
      <w:szCs w:val="24"/>
    </w:rPr>
  </w:style>
  <w:style w:type="character" w:customStyle="1" w:styleId="Charff6">
    <w:name w:val="文档结构图 Char"/>
    <w:semiHidden/>
    <w:rsid w:val="00215A54"/>
    <w:rPr>
      <w:rFonts w:ascii="Times New Roman" w:eastAsia="宋体" w:hAnsi="Times New Roman" w:cs="Times New Roman"/>
      <w:sz w:val="24"/>
      <w:szCs w:val="24"/>
      <w:shd w:val="clear" w:color="auto" w:fill="000080"/>
    </w:rPr>
  </w:style>
  <w:style w:type="character" w:customStyle="1" w:styleId="Charff7">
    <w:name w:val="招股书正文（廖刚） Char"/>
    <w:link w:val="affffffc"/>
    <w:semiHidden/>
    <w:rsid w:val="00215A54"/>
    <w:rPr>
      <w:bCs/>
      <w:sz w:val="24"/>
      <w:szCs w:val="72"/>
    </w:rPr>
  </w:style>
  <w:style w:type="paragraph" w:customStyle="1" w:styleId="affffffc">
    <w:name w:val="招股书正文（廖刚）"/>
    <w:basedOn w:val="1505"/>
    <w:link w:val="Charff7"/>
    <w:semiHidden/>
    <w:rsid w:val="00215A54"/>
  </w:style>
  <w:style w:type="character" w:customStyle="1" w:styleId="Charff8">
    <w:name w:val="资料来源格式 Char"/>
    <w:link w:val="affffffd"/>
    <w:semiHidden/>
    <w:rsid w:val="00215A54"/>
    <w:rPr>
      <w:rFonts w:ascii="Arial" w:hAnsi="Arial"/>
      <w:sz w:val="18"/>
    </w:rPr>
  </w:style>
  <w:style w:type="paragraph" w:customStyle="1" w:styleId="affffffd">
    <w:name w:val="资料来源格式"/>
    <w:basedOn w:val="ae"/>
    <w:link w:val="Charff8"/>
    <w:semiHidden/>
    <w:qFormat/>
    <w:rsid w:val="00215A54"/>
    <w:rPr>
      <w:rFonts w:ascii="Arial" w:eastAsiaTheme="minorEastAsia" w:hAnsi="Arial" w:cstheme="minorBidi"/>
      <w:kern w:val="2"/>
      <w:sz w:val="18"/>
      <w:szCs w:val="22"/>
    </w:rPr>
  </w:style>
  <w:style w:type="character" w:customStyle="1" w:styleId="bfont1">
    <w:name w:val="bfont1"/>
    <w:semiHidden/>
    <w:rsid w:val="00215A54"/>
    <w:rPr>
      <w:rFonts w:ascii="Arial Narrow" w:hAnsi="Arial Narrow" w:hint="default"/>
      <w:spacing w:val="320"/>
      <w:sz w:val="18"/>
      <w:szCs w:val="18"/>
    </w:rPr>
  </w:style>
  <w:style w:type="character" w:customStyle="1" w:styleId="Charff9">
    <w:name w:val="资料来源 Char"/>
    <w:link w:val="affffffe"/>
    <w:semiHidden/>
    <w:rsid w:val="00215A54"/>
    <w:rPr>
      <w:rFonts w:ascii="宋体" w:hAnsi="宋体"/>
      <w:bCs/>
      <w:szCs w:val="21"/>
    </w:rPr>
  </w:style>
  <w:style w:type="paragraph" w:customStyle="1" w:styleId="affffffe">
    <w:name w:val="资料来源"/>
    <w:basedOn w:val="a1"/>
    <w:next w:val="a1"/>
    <w:link w:val="Charff9"/>
    <w:semiHidden/>
    <w:rsid w:val="00215A54"/>
    <w:pPr>
      <w:widowControl/>
      <w:adjustRightInd w:val="0"/>
      <w:snapToGrid w:val="0"/>
      <w:ind w:firstLineChars="800" w:firstLine="1680"/>
      <w:jc w:val="right"/>
    </w:pPr>
    <w:rPr>
      <w:rFonts w:ascii="宋体" w:eastAsiaTheme="minorEastAsia" w:hAnsi="宋体" w:cstheme="minorBidi"/>
      <w:bCs/>
      <w:szCs w:val="21"/>
    </w:rPr>
  </w:style>
  <w:style w:type="character" w:customStyle="1" w:styleId="z-Char0">
    <w:name w:val="z-窗体底端 Char"/>
    <w:semiHidden/>
    <w:rsid w:val="00215A54"/>
    <w:rPr>
      <w:rFonts w:ascii="Arial" w:eastAsia="宋体" w:hAnsi="Arial" w:cs="Arial"/>
      <w:vanish/>
      <w:kern w:val="0"/>
      <w:sz w:val="16"/>
      <w:szCs w:val="16"/>
    </w:rPr>
  </w:style>
  <w:style w:type="paragraph" w:customStyle="1" w:styleId="CharCharCharCharCharChar1CharCharChar3">
    <w:name w:val="Char Char Char Char Char Char1 Char Char Char3"/>
    <w:basedOn w:val="a1"/>
    <w:semiHidden/>
    <w:rsid w:val="00215A54"/>
    <w:pPr>
      <w:autoSpaceDE w:val="0"/>
      <w:autoSpaceDN w:val="0"/>
      <w:adjustRightInd w:val="0"/>
      <w:jc w:val="left"/>
      <w:textAlignment w:val="baseline"/>
    </w:pPr>
    <w:rPr>
      <w:rFonts w:ascii="宋体" w:hAnsi="Times New Roman"/>
      <w:kern w:val="0"/>
      <w:sz w:val="34"/>
      <w:szCs w:val="20"/>
    </w:rPr>
  </w:style>
  <w:style w:type="paragraph" w:customStyle="1" w:styleId="3f1">
    <w:name w:val="标题3（招股说明书）"/>
    <w:basedOn w:val="30"/>
    <w:semiHidden/>
    <w:rsid w:val="00215A54"/>
    <w:pPr>
      <w:widowControl w:val="0"/>
      <w:spacing w:beforeLines="50" w:after="159" w:line="240" w:lineRule="auto"/>
      <w:ind w:firstLineChars="200" w:firstLine="480"/>
      <w:jc w:val="both"/>
    </w:pPr>
    <w:rPr>
      <w:rFonts w:ascii="黑体" w:eastAsia="黑体" w:hAnsi="宋体"/>
      <w:b w:val="0"/>
      <w:kern w:val="0"/>
      <w:sz w:val="24"/>
      <w:szCs w:val="30"/>
    </w:rPr>
  </w:style>
  <w:style w:type="paragraph" w:customStyle="1" w:styleId="afffffff">
    <w:name w:val="三级条标题"/>
    <w:basedOn w:val="afffffff0"/>
    <w:next w:val="a1"/>
    <w:semiHidden/>
    <w:rsid w:val="00215A54"/>
  </w:style>
  <w:style w:type="paragraph" w:customStyle="1" w:styleId="afffffff0">
    <w:name w:val="二级条标题"/>
    <w:basedOn w:val="afffffff1"/>
    <w:next w:val="a1"/>
    <w:semiHidden/>
    <w:rsid w:val="00215A54"/>
  </w:style>
  <w:style w:type="paragraph" w:customStyle="1" w:styleId="afffffff1">
    <w:name w:val="一级条标题"/>
    <w:basedOn w:val="a1"/>
    <w:next w:val="a1"/>
    <w:semiHidden/>
    <w:rsid w:val="00215A54"/>
    <w:pPr>
      <w:widowControl/>
      <w:tabs>
        <w:tab w:val="left" w:pos="1740"/>
      </w:tabs>
      <w:ind w:left="525" w:hanging="420"/>
      <w:outlineLvl w:val="2"/>
    </w:pPr>
    <w:rPr>
      <w:rFonts w:ascii="黑体" w:eastAsia="黑体" w:hAnsi="Times New Roman"/>
      <w:kern w:val="0"/>
      <w:szCs w:val="20"/>
    </w:rPr>
  </w:style>
  <w:style w:type="paragraph" w:customStyle="1" w:styleId="CharCharCharCharCharCharCharCharCharCharCharCharChar2">
    <w:name w:val="Char Char Char Char Char Char Char Char Char Char Char Char Char2"/>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ParaCharChar">
    <w:name w:val="默认段落字体 Para Char Char"/>
    <w:basedOn w:val="a1"/>
    <w:semiHidden/>
    <w:rsid w:val="00215A54"/>
    <w:rPr>
      <w:rFonts w:ascii="Times New Roman" w:hAnsi="Times New Roman"/>
      <w:szCs w:val="24"/>
    </w:rPr>
  </w:style>
  <w:style w:type="paragraph" w:customStyle="1" w:styleId="CharChar13">
    <w:name w:val="Char Char1"/>
    <w:basedOn w:val="a1"/>
    <w:semiHidden/>
    <w:rsid w:val="00215A54"/>
    <w:pPr>
      <w:widowControl/>
      <w:spacing w:after="160" w:line="240" w:lineRule="exact"/>
      <w:jc w:val="left"/>
    </w:pPr>
    <w:rPr>
      <w:rFonts w:ascii="Verdana" w:eastAsia="Times New Roman" w:hAnsi="Verdana"/>
      <w:kern w:val="0"/>
      <w:sz w:val="20"/>
      <w:szCs w:val="20"/>
      <w:lang w:eastAsia="en-US"/>
    </w:rPr>
  </w:style>
  <w:style w:type="paragraph" w:customStyle="1" w:styleId="afffffff2">
    <w:name w:val="正文 + 黑体"/>
    <w:basedOn w:val="a1"/>
    <w:semiHidden/>
    <w:rsid w:val="00215A54"/>
    <w:pPr>
      <w:spacing w:afterLines="50" w:line="360" w:lineRule="auto"/>
      <w:ind w:firstLineChars="200" w:firstLine="200"/>
      <w:jc w:val="center"/>
      <w:outlineLvl w:val="0"/>
    </w:pPr>
    <w:rPr>
      <w:rFonts w:ascii="黑体" w:eastAsia="黑体" w:hAnsi="Times New Roman"/>
      <w:sz w:val="30"/>
      <w:szCs w:val="30"/>
    </w:rPr>
  </w:style>
  <w:style w:type="paragraph" w:customStyle="1" w:styleId="CharCharCharCharCharCharCharCharCharCharCharChar1CharCharChar1CharCharCharCharCharCharCharCharCharCharCharCharCharCharCharCharCharChar1CharCharCharChar">
    <w:name w:val="Char Char Char Char Char Char Char Char Char Char Char Char1 Char Char Char1 Char Char Char Char Char Char Char Char Char Char Char Char Char Char Char Char Char Char1 Char Char Char Char"/>
    <w:basedOn w:val="a1"/>
    <w:semiHidden/>
    <w:rsid w:val="00215A54"/>
    <w:pPr>
      <w:adjustRightInd w:val="0"/>
      <w:snapToGrid w:val="0"/>
      <w:jc w:val="center"/>
    </w:pPr>
    <w:rPr>
      <w:rFonts w:ascii="Times New Roman" w:hAnsi="宋体"/>
      <w:b/>
      <w:sz w:val="24"/>
      <w:szCs w:val="24"/>
    </w:rPr>
  </w:style>
  <w:style w:type="paragraph" w:customStyle="1" w:styleId="3f2">
    <w:name w:val="标题3"/>
    <w:basedOn w:val="a1"/>
    <w:semiHidden/>
    <w:rsid w:val="00215A54"/>
    <w:pPr>
      <w:adjustRightInd w:val="0"/>
      <w:snapToGrid w:val="0"/>
      <w:spacing w:beforeLines="50" w:afterLines="50"/>
      <w:ind w:left="490"/>
      <w:outlineLvl w:val="2"/>
    </w:pPr>
    <w:rPr>
      <w:rFonts w:ascii="黑体" w:eastAsia="黑体" w:hAnsi="宋体"/>
      <w:color w:val="000000"/>
      <w:sz w:val="28"/>
      <w:szCs w:val="24"/>
    </w:rPr>
  </w:style>
  <w:style w:type="paragraph" w:customStyle="1" w:styleId="xl33">
    <w:name w:val="xl33"/>
    <w:basedOn w:val="a1"/>
    <w:semiHidden/>
    <w:rsid w:val="00215A54"/>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ascii="楷体_GB2312" w:eastAsia="楷体_GB2312" w:hAnsi="Arial Unicode MS" w:cs="Arial Unicode MS" w:hint="eastAsia"/>
      <w:kern w:val="0"/>
      <w:sz w:val="20"/>
      <w:szCs w:val="20"/>
    </w:rPr>
  </w:style>
  <w:style w:type="paragraph" w:customStyle="1" w:styleId="xl68">
    <w:name w:val="xl68"/>
    <w:basedOn w:val="a1"/>
    <w:semiHidden/>
    <w:rsid w:val="00215A54"/>
    <w:pPr>
      <w:widowControl/>
      <w:spacing w:before="100" w:beforeAutospacing="1" w:after="100" w:afterAutospacing="1"/>
      <w:jc w:val="left"/>
      <w:textAlignment w:val="center"/>
    </w:pPr>
    <w:rPr>
      <w:rFonts w:ascii="Arial Unicode MS" w:eastAsia="Arial Unicode MS" w:hAnsi="Arial Unicode MS" w:cs="Arial Unicode MS"/>
      <w:color w:val="0066CC"/>
      <w:kern w:val="0"/>
      <w:sz w:val="22"/>
    </w:rPr>
  </w:style>
  <w:style w:type="paragraph" w:customStyle="1" w:styleId="TimesNewRomanPSMT">
    <w:name w:val="第四层 + (符号) TimesNewRomanPSMT"/>
    <w:basedOn w:val="affffff6"/>
    <w:semiHidden/>
    <w:rsid w:val="00215A54"/>
    <w:pPr>
      <w:outlineLvl w:val="0"/>
    </w:pPr>
    <w:rPr>
      <w:rFonts w:hAnsi="TimesNewRomanPSMT" w:cs="TimesNewRomanPSMT"/>
    </w:rPr>
  </w:style>
  <w:style w:type="paragraph" w:customStyle="1" w:styleId="afffffff3">
    <w:name w:val="一级次标题"/>
    <w:basedOn w:val="a1"/>
    <w:semiHidden/>
    <w:qFormat/>
    <w:rsid w:val="00215A54"/>
    <w:pPr>
      <w:spacing w:beforeLines="50" w:afterLines="50" w:line="360" w:lineRule="auto"/>
      <w:ind w:firstLineChars="200" w:firstLine="562"/>
      <w:outlineLvl w:val="0"/>
    </w:pPr>
    <w:rPr>
      <w:rFonts w:ascii="黑体" w:eastAsia="黑体" w:hAnsi="Times New Roman"/>
      <w:b/>
      <w:szCs w:val="24"/>
    </w:rPr>
  </w:style>
  <w:style w:type="paragraph" w:customStyle="1" w:styleId="afffffff4">
    <w:name w:val="标准"/>
    <w:basedOn w:val="a1"/>
    <w:semiHidden/>
    <w:rsid w:val="00215A54"/>
    <w:pPr>
      <w:autoSpaceDE w:val="0"/>
      <w:autoSpaceDN w:val="0"/>
      <w:adjustRightInd w:val="0"/>
      <w:spacing w:afterLines="50" w:line="360" w:lineRule="auto"/>
      <w:ind w:firstLineChars="200" w:firstLine="200"/>
      <w:jc w:val="center"/>
      <w:textAlignment w:val="baseline"/>
    </w:pPr>
    <w:rPr>
      <w:rFonts w:ascii="仿宋_GB2312" w:eastAsia="仿宋_GB2312" w:hAnsi="Times New Roman"/>
      <w:sz w:val="24"/>
      <w:szCs w:val="20"/>
    </w:rPr>
  </w:style>
  <w:style w:type="paragraph" w:customStyle="1" w:styleId="CharCharCharChar4">
    <w:name w:val="Char Char Char Char4"/>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215">
    <w:name w:val="正文文本 21"/>
    <w:basedOn w:val="a1"/>
    <w:semiHidden/>
    <w:rsid w:val="00215A54"/>
    <w:pPr>
      <w:adjustRightInd w:val="0"/>
      <w:spacing w:afterLines="50" w:line="360" w:lineRule="atLeast"/>
      <w:ind w:firstLineChars="200" w:firstLine="200"/>
      <w:textAlignment w:val="baseline"/>
    </w:pPr>
    <w:rPr>
      <w:rFonts w:ascii="Times New Roman" w:eastAsia="楷体_GB2312" w:hAnsi="Times New Roman"/>
      <w:kern w:val="0"/>
      <w:sz w:val="24"/>
      <w:szCs w:val="20"/>
    </w:rPr>
  </w:style>
  <w:style w:type="paragraph" w:customStyle="1" w:styleId="afffffff5">
    <w:name w:val="图片"/>
    <w:basedOn w:val="a1"/>
    <w:semiHidden/>
    <w:rsid w:val="00215A54"/>
    <w:pPr>
      <w:adjustRightInd w:val="0"/>
      <w:spacing w:line="312" w:lineRule="atLeast"/>
      <w:textAlignment w:val="baseline"/>
    </w:pPr>
    <w:rPr>
      <w:rFonts w:ascii="Times New Roman" w:eastAsia="仿宋_GB2312" w:hAnsi="Times New Roman"/>
      <w:kern w:val="0"/>
      <w:szCs w:val="20"/>
    </w:rPr>
  </w:style>
  <w:style w:type="paragraph" w:customStyle="1" w:styleId="afffffff6">
    <w:name w:val="二层"/>
    <w:basedOn w:val="2"/>
    <w:semiHidden/>
    <w:rsid w:val="00215A54"/>
    <w:pPr>
      <w:autoSpaceDE w:val="0"/>
      <w:autoSpaceDN w:val="0"/>
      <w:adjustRightInd w:val="0"/>
      <w:snapToGrid/>
      <w:spacing w:beforeLines="50" w:afterLines="50"/>
      <w:ind w:firstLineChars="200" w:firstLine="602"/>
    </w:pPr>
    <w:rPr>
      <w:rFonts w:eastAsia="宋体" w:cs="Arial"/>
      <w:b/>
      <w:color w:val="000000"/>
      <w:sz w:val="30"/>
      <w:szCs w:val="30"/>
    </w:rPr>
  </w:style>
  <w:style w:type="paragraph" w:customStyle="1" w:styleId="afffffff7">
    <w:name w:val="正文格式"/>
    <w:basedOn w:val="ac"/>
    <w:semiHidden/>
    <w:rsid w:val="00215A54"/>
  </w:style>
  <w:style w:type="paragraph" w:customStyle="1" w:styleId="BodySingle">
    <w:name w:val="Body Single"/>
    <w:semiHidden/>
    <w:rsid w:val="00215A54"/>
    <w:pPr>
      <w:widowControl w:val="0"/>
      <w:tabs>
        <w:tab w:val="left" w:pos="705"/>
        <w:tab w:val="left" w:pos="1440"/>
        <w:tab w:val="left" w:pos="2304"/>
        <w:tab w:val="right" w:pos="10425"/>
      </w:tabs>
      <w:jc w:val="both"/>
    </w:pPr>
    <w:rPr>
      <w:rFonts w:ascii="Times New Roman" w:eastAsia="宋体" w:hAnsi="Times New Roman" w:cs="Times New Roman"/>
      <w:snapToGrid w:val="0"/>
      <w:color w:val="000000"/>
      <w:kern w:val="0"/>
      <w:sz w:val="24"/>
      <w:szCs w:val="20"/>
      <w:lang w:eastAsia="en-US"/>
    </w:rPr>
  </w:style>
  <w:style w:type="paragraph" w:customStyle="1" w:styleId="xl27">
    <w:name w:val="xl27"/>
    <w:basedOn w:val="a1"/>
    <w:semiHidden/>
    <w:rsid w:val="00215A54"/>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textAlignment w:val="center"/>
    </w:pPr>
    <w:rPr>
      <w:rFonts w:ascii="楷体_GB2312" w:eastAsia="楷体_GB2312" w:hAnsi="Arial Unicode MS" w:cs="Arial Unicode MS" w:hint="eastAsia"/>
      <w:b/>
      <w:bCs/>
      <w:kern w:val="0"/>
      <w:sz w:val="20"/>
      <w:szCs w:val="20"/>
    </w:rPr>
  </w:style>
  <w:style w:type="paragraph" w:customStyle="1" w:styleId="font0">
    <w:name w:val="font0"/>
    <w:basedOn w:val="a1"/>
    <w:semiHidden/>
    <w:rsid w:val="00215A54"/>
    <w:pPr>
      <w:widowControl/>
      <w:spacing w:before="100" w:beforeAutospacing="1" w:afterLines="50" w:afterAutospacing="1" w:line="360" w:lineRule="auto"/>
      <w:ind w:firstLineChars="200" w:firstLine="200"/>
      <w:jc w:val="left"/>
    </w:pPr>
    <w:rPr>
      <w:rFonts w:ascii="Arial" w:eastAsia="Arial Unicode MS" w:hAnsi="Arial" w:cs="Arial"/>
      <w:kern w:val="0"/>
      <w:sz w:val="20"/>
      <w:szCs w:val="20"/>
    </w:rPr>
  </w:style>
  <w:style w:type="paragraph" w:customStyle="1" w:styleId="xl74">
    <w:name w:val="xl74"/>
    <w:basedOn w:val="a1"/>
    <w:semiHidden/>
    <w:rsid w:val="00215A54"/>
    <w:pPr>
      <w:widowControl/>
      <w:spacing w:before="100" w:beforeAutospacing="1" w:after="100" w:afterAutospacing="1"/>
      <w:jc w:val="center"/>
      <w:textAlignment w:val="center"/>
    </w:pPr>
    <w:rPr>
      <w:rFonts w:ascii="Arial Unicode MS" w:eastAsia="Arial Unicode MS" w:hAnsi="Arial Unicode MS" w:cs="Arial Unicode MS"/>
      <w:kern w:val="0"/>
      <w:sz w:val="22"/>
    </w:rPr>
  </w:style>
  <w:style w:type="paragraph" w:customStyle="1" w:styleId="Char1CharCharChar">
    <w:name w:val="Char1 Char Char Char"/>
    <w:basedOn w:val="a1"/>
    <w:semiHidden/>
    <w:rsid w:val="00215A54"/>
    <w:rPr>
      <w:rFonts w:ascii="Times New Roman" w:hAnsi="Times New Roman"/>
      <w:szCs w:val="24"/>
    </w:rPr>
  </w:style>
  <w:style w:type="paragraph" w:customStyle="1" w:styleId="CharCharCharCharCharCharCharCharCharCharCharCharChar1">
    <w:name w:val="Char Char Char Char Char Char Char Char Char Char Char Char Char1"/>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afffffff8">
    <w:name w:val="紧缩正文"/>
    <w:basedOn w:val="a1"/>
    <w:semiHidden/>
    <w:rsid w:val="00215A54"/>
    <w:pPr>
      <w:autoSpaceDE w:val="0"/>
      <w:autoSpaceDN w:val="0"/>
      <w:adjustRightInd w:val="0"/>
      <w:spacing w:afterLines="50" w:line="360" w:lineRule="auto"/>
      <w:ind w:firstLineChars="200" w:firstLine="425"/>
      <w:jc w:val="left"/>
      <w:textAlignment w:val="baseline"/>
    </w:pPr>
    <w:rPr>
      <w:rFonts w:ascii="Times New Roman" w:hAnsi="Times New Roman"/>
      <w:color w:val="000000"/>
      <w:spacing w:val="-14"/>
      <w:kern w:val="0"/>
      <w:sz w:val="24"/>
      <w:szCs w:val="20"/>
    </w:rPr>
  </w:style>
  <w:style w:type="paragraph" w:customStyle="1" w:styleId="300">
    <w:name w:val="样式 标题 3 + 首行缩进:  0 字符"/>
    <w:basedOn w:val="30"/>
    <w:semiHidden/>
    <w:rsid w:val="00215A54"/>
    <w:pPr>
      <w:spacing w:beforeLines="50" w:afterLines="50" w:line="360" w:lineRule="auto"/>
      <w:jc w:val="both"/>
    </w:pPr>
    <w:rPr>
      <w:rFonts w:cs="宋体"/>
      <w:sz w:val="24"/>
      <w:szCs w:val="20"/>
    </w:rPr>
  </w:style>
  <w:style w:type="paragraph" w:customStyle="1" w:styleId="CharCharChar5">
    <w:name w:val="Char Char Char5"/>
    <w:basedOn w:val="a1"/>
    <w:semiHidden/>
    <w:rsid w:val="00215A54"/>
    <w:rPr>
      <w:rFonts w:ascii="Tahoma" w:hAnsi="Tahoma"/>
      <w:sz w:val="24"/>
      <w:szCs w:val="20"/>
    </w:rPr>
  </w:style>
  <w:style w:type="paragraph" w:customStyle="1" w:styleId="afffffff9">
    <w:name w:val="附注二级"/>
    <w:basedOn w:val="a1"/>
    <w:semiHidden/>
    <w:rsid w:val="00215A54"/>
    <w:pPr>
      <w:tabs>
        <w:tab w:val="left" w:pos="714"/>
      </w:tabs>
      <w:adjustRightInd w:val="0"/>
      <w:snapToGrid w:val="0"/>
      <w:spacing w:line="400" w:lineRule="atLeast"/>
      <w:ind w:left="756" w:hanging="770"/>
      <w:outlineLvl w:val="0"/>
    </w:pPr>
    <w:rPr>
      <w:rFonts w:ascii="宋体" w:hAnsi="宋体"/>
      <w:b/>
      <w:szCs w:val="21"/>
    </w:rPr>
  </w:style>
  <w:style w:type="paragraph" w:customStyle="1" w:styleId="CharCharCharCharCharCharCharCharCharCharCharCharCharCharCharCharCharCharChar3">
    <w:name w:val="Char Char Char Char Char Char Char Char Char Char Char Char Char Char Char Char Char Char Char3"/>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2215">
    <w:name w:val="样式 样式 标题 2 + 首行缩进:  2 字符 + 黑色 首行缩进:  1.5 字符"/>
    <w:basedOn w:val="225"/>
    <w:semiHidden/>
    <w:rsid w:val="00215A54"/>
    <w:pPr>
      <w:snapToGrid w:val="0"/>
      <w:spacing w:line="360" w:lineRule="auto"/>
    </w:pPr>
    <w:rPr>
      <w:b w:val="0"/>
    </w:rPr>
  </w:style>
  <w:style w:type="paragraph" w:customStyle="1" w:styleId="225">
    <w:name w:val="样式 标题 2 + 首行缩进:  2 字符"/>
    <w:basedOn w:val="2"/>
    <w:semiHidden/>
    <w:rsid w:val="00215A54"/>
    <w:pPr>
      <w:autoSpaceDE w:val="0"/>
      <w:autoSpaceDN w:val="0"/>
      <w:adjustRightInd w:val="0"/>
      <w:snapToGrid/>
      <w:spacing w:beforeLines="50" w:line="415" w:lineRule="auto"/>
      <w:ind w:firstLineChars="150" w:firstLine="150"/>
    </w:pPr>
    <w:rPr>
      <w:rFonts w:ascii="Arial" w:eastAsia="宋体" w:hAnsi="Arial" w:cs="Arial"/>
      <w:b/>
      <w:color w:val="000000"/>
      <w:kern w:val="2"/>
      <w:sz w:val="28"/>
      <w:szCs w:val="24"/>
    </w:rPr>
  </w:style>
  <w:style w:type="paragraph" w:customStyle="1" w:styleId="xl32">
    <w:name w:val="xl32"/>
    <w:basedOn w:val="a1"/>
    <w:semiHidden/>
    <w:rsid w:val="00215A54"/>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楷体_GB2312" w:eastAsia="楷体_GB2312" w:hAnsi="Arial Unicode MS" w:cs="Arial Unicode MS" w:hint="eastAsia"/>
      <w:kern w:val="0"/>
      <w:sz w:val="20"/>
      <w:szCs w:val="20"/>
    </w:rPr>
  </w:style>
  <w:style w:type="paragraph" w:customStyle="1" w:styleId="xl36">
    <w:name w:val="xl36"/>
    <w:basedOn w:val="a1"/>
    <w:semiHidden/>
    <w:rsid w:val="00215A54"/>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ascii="楷体_GB2312" w:eastAsia="楷体_GB2312" w:hAnsi="Arial Unicode MS" w:cs="Arial Unicode MS" w:hint="eastAsia"/>
      <w:kern w:val="0"/>
      <w:sz w:val="20"/>
      <w:szCs w:val="20"/>
    </w:rPr>
  </w:style>
  <w:style w:type="paragraph" w:customStyle="1" w:styleId="153">
    <w:name w:val="样式 小四 黑色 行距: 1.5 倍行距"/>
    <w:basedOn w:val="a1"/>
    <w:semiHidden/>
    <w:rsid w:val="00215A54"/>
    <w:pPr>
      <w:spacing w:line="360" w:lineRule="auto"/>
      <w:ind w:firstLineChars="200" w:firstLine="480"/>
    </w:pPr>
    <w:rPr>
      <w:rFonts w:ascii="Times New Roman" w:hAnsi="Times New Roman"/>
      <w:color w:val="000000"/>
      <w:sz w:val="24"/>
      <w:szCs w:val="20"/>
    </w:rPr>
  </w:style>
  <w:style w:type="paragraph" w:customStyle="1" w:styleId="xl22">
    <w:name w:val="xl22"/>
    <w:basedOn w:val="a1"/>
    <w:semiHidden/>
    <w:rsid w:val="00215A5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afffffffa">
    <w:name w:val="小四段落"/>
    <w:basedOn w:val="a1"/>
    <w:semiHidden/>
    <w:rsid w:val="00215A54"/>
    <w:pPr>
      <w:spacing w:beforeLines="25" w:afterLines="25" w:line="420" w:lineRule="exact"/>
      <w:ind w:firstLineChars="200" w:firstLine="482"/>
    </w:pPr>
    <w:rPr>
      <w:rFonts w:ascii="宋体" w:hAnsi="宋体"/>
      <w:sz w:val="24"/>
      <w:szCs w:val="24"/>
    </w:rPr>
  </w:style>
  <w:style w:type="paragraph" w:customStyle="1" w:styleId="afffffffb">
    <w:name w:val="缺省文本"/>
    <w:basedOn w:val="a1"/>
    <w:semiHidden/>
    <w:rsid w:val="00215A54"/>
    <w:pPr>
      <w:autoSpaceDE w:val="0"/>
      <w:autoSpaceDN w:val="0"/>
      <w:adjustRightInd w:val="0"/>
      <w:jc w:val="left"/>
    </w:pPr>
    <w:rPr>
      <w:rFonts w:ascii="Times New Roman" w:hAnsi="Times New Roman"/>
      <w:kern w:val="0"/>
      <w:szCs w:val="21"/>
    </w:rPr>
  </w:style>
  <w:style w:type="paragraph" w:customStyle="1" w:styleId="afffffffc">
    <w:name w:val="五级条标题"/>
    <w:basedOn w:val="afffffffd"/>
    <w:next w:val="a1"/>
    <w:semiHidden/>
    <w:rsid w:val="00215A54"/>
    <w:pPr>
      <w:tabs>
        <w:tab w:val="left" w:pos="3420"/>
      </w:tabs>
      <w:ind w:left="3420"/>
      <w:outlineLvl w:val="6"/>
    </w:pPr>
  </w:style>
  <w:style w:type="paragraph" w:customStyle="1" w:styleId="afffffffd">
    <w:name w:val="四级条标题"/>
    <w:basedOn w:val="afffffff"/>
    <w:next w:val="a1"/>
    <w:semiHidden/>
    <w:rsid w:val="00215A54"/>
  </w:style>
  <w:style w:type="paragraph" w:customStyle="1" w:styleId="f14">
    <w:name w:val="f14"/>
    <w:basedOn w:val="a1"/>
    <w:semiHidden/>
    <w:rsid w:val="00215A54"/>
    <w:pPr>
      <w:widowControl/>
      <w:spacing w:before="100" w:beforeAutospacing="1" w:afterLines="50" w:afterAutospacing="1" w:line="312" w:lineRule="auto"/>
      <w:ind w:firstLineChars="200" w:firstLine="200"/>
      <w:jc w:val="left"/>
    </w:pPr>
    <w:rPr>
      <w:rFonts w:ascii="宋体" w:hAnsi="宋体" w:cs="宋体"/>
      <w:kern w:val="0"/>
      <w:szCs w:val="21"/>
    </w:rPr>
  </w:style>
  <w:style w:type="paragraph" w:customStyle="1" w:styleId="afffffffe">
    <w:name w:val="前言、引言标题"/>
    <w:next w:val="a1"/>
    <w:semiHidden/>
    <w:rsid w:val="00215A54"/>
    <w:pPr>
      <w:shd w:val="clear" w:color="FFFFFF" w:fill="FFFFFF"/>
      <w:tabs>
        <w:tab w:val="left" w:pos="900"/>
      </w:tabs>
      <w:spacing w:before="640" w:after="560"/>
      <w:ind w:left="900" w:hanging="420"/>
      <w:jc w:val="center"/>
      <w:outlineLvl w:val="0"/>
    </w:pPr>
    <w:rPr>
      <w:rFonts w:ascii="黑体" w:eastAsia="黑体" w:hAnsi="Times New Roman" w:cs="Times New Roman"/>
      <w:kern w:val="0"/>
      <w:sz w:val="32"/>
      <w:szCs w:val="20"/>
    </w:rPr>
  </w:style>
  <w:style w:type="paragraph" w:customStyle="1" w:styleId="affffffff">
    <w:name w:val="正文式样"/>
    <w:basedOn w:val="ac"/>
    <w:semiHidden/>
    <w:rsid w:val="00215A54"/>
  </w:style>
  <w:style w:type="paragraph" w:customStyle="1" w:styleId="font7">
    <w:name w:val="font7"/>
    <w:basedOn w:val="a1"/>
    <w:semiHidden/>
    <w:rsid w:val="00215A54"/>
    <w:pPr>
      <w:widowControl/>
      <w:spacing w:before="100" w:beforeAutospacing="1" w:after="100" w:afterAutospacing="1"/>
      <w:jc w:val="left"/>
    </w:pPr>
    <w:rPr>
      <w:rFonts w:ascii="Times New Roman" w:eastAsia="Arial Unicode MS" w:hAnsi="Times New Roman"/>
      <w:kern w:val="0"/>
      <w:sz w:val="20"/>
      <w:szCs w:val="20"/>
    </w:rPr>
  </w:style>
  <w:style w:type="paragraph" w:customStyle="1" w:styleId="xl28">
    <w:name w:val="xl28"/>
    <w:basedOn w:val="a1"/>
    <w:semiHidden/>
    <w:rsid w:val="00215A54"/>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textAlignment w:val="center"/>
    </w:pPr>
    <w:rPr>
      <w:rFonts w:ascii="楷体_GB2312" w:eastAsia="楷体_GB2312" w:hAnsi="Arial Unicode MS" w:cs="Arial Unicode MS" w:hint="eastAsia"/>
      <w:b/>
      <w:bCs/>
      <w:kern w:val="0"/>
      <w:sz w:val="20"/>
      <w:szCs w:val="20"/>
    </w:rPr>
  </w:style>
  <w:style w:type="paragraph" w:customStyle="1" w:styleId="CM88">
    <w:name w:val="CM88"/>
    <w:basedOn w:val="a1"/>
    <w:next w:val="a1"/>
    <w:semiHidden/>
    <w:rsid w:val="00215A54"/>
    <w:pPr>
      <w:autoSpaceDE w:val="0"/>
      <w:autoSpaceDN w:val="0"/>
      <w:adjustRightInd w:val="0"/>
      <w:spacing w:afterLines="50" w:line="360" w:lineRule="auto"/>
      <w:ind w:firstLineChars="200" w:firstLine="200"/>
      <w:jc w:val="left"/>
    </w:pPr>
    <w:rPr>
      <w:rFonts w:ascii="黑体" w:eastAsia="黑体" w:hAnsi="Times New Roman"/>
      <w:kern w:val="0"/>
      <w:sz w:val="24"/>
      <w:szCs w:val="24"/>
    </w:rPr>
  </w:style>
  <w:style w:type="paragraph" w:customStyle="1" w:styleId="33CharChar3CharCharCharCharCharChar1">
    <w:name w:val="样式 标题 3标题 3 Char Char标题 3 Char Char Char Char Char Char + 黑体 ...1"/>
    <w:basedOn w:val="30"/>
    <w:semiHidden/>
    <w:rsid w:val="00215A54"/>
    <w:pPr>
      <w:keepNext w:val="0"/>
      <w:keepLines w:val="0"/>
      <w:widowControl w:val="0"/>
      <w:spacing w:before="0" w:after="0" w:line="360" w:lineRule="auto"/>
      <w:ind w:firstLineChars="200" w:firstLine="420"/>
      <w:jc w:val="right"/>
    </w:pPr>
    <w:rPr>
      <w:rFonts w:ascii="宋体" w:hAnsi="宋体"/>
      <w:b w:val="0"/>
      <w:bCs w:val="0"/>
      <w:sz w:val="21"/>
      <w:szCs w:val="28"/>
    </w:rPr>
  </w:style>
  <w:style w:type="paragraph" w:customStyle="1" w:styleId="CharChar1CharCharCharChar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Char Char Char Char"/>
    <w:basedOn w:val="a1"/>
    <w:semiHidden/>
    <w:rsid w:val="00215A54"/>
    <w:pPr>
      <w:widowControl/>
      <w:spacing w:afterLines="50" w:line="240" w:lineRule="exact"/>
      <w:ind w:firstLineChars="200" w:firstLine="200"/>
    </w:pPr>
    <w:rPr>
      <w:rFonts w:ascii="Verdana" w:eastAsia="Times New Roman" w:hAnsi="Verdana" w:cs="Arial"/>
      <w:kern w:val="0"/>
      <w:sz w:val="22"/>
      <w:szCs w:val="20"/>
      <w:lang w:eastAsia="en-US"/>
    </w:rPr>
  </w:style>
  <w:style w:type="paragraph" w:customStyle="1" w:styleId="xl24">
    <w:name w:val="xl24"/>
    <w:basedOn w:val="a1"/>
    <w:semiHidden/>
    <w:rsid w:val="00215A5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楷体_GB2312" w:eastAsia="楷体_GB2312" w:hAnsi="Arial Unicode MS" w:cs="Arial Unicode MS" w:hint="eastAsia"/>
      <w:kern w:val="0"/>
      <w:sz w:val="20"/>
      <w:szCs w:val="20"/>
    </w:rPr>
  </w:style>
  <w:style w:type="paragraph" w:customStyle="1" w:styleId="1ff4">
    <w:name w:val="招股书第1点"/>
    <w:basedOn w:val="a1"/>
    <w:semiHidden/>
    <w:rsid w:val="00215A54"/>
    <w:pPr>
      <w:autoSpaceDE w:val="0"/>
      <w:autoSpaceDN w:val="0"/>
      <w:adjustRightInd w:val="0"/>
      <w:spacing w:line="360" w:lineRule="auto"/>
      <w:ind w:rightChars="-319" w:right="-766"/>
      <w:jc w:val="center"/>
    </w:pPr>
    <w:rPr>
      <w:rFonts w:ascii="Times New Roman" w:eastAsia="黑体" w:hAnsi="Times New Roman"/>
      <w:kern w:val="0"/>
      <w:szCs w:val="21"/>
    </w:rPr>
  </w:style>
  <w:style w:type="paragraph" w:customStyle="1" w:styleId="CharCharCharCharCharChar1CharCharChar1">
    <w:name w:val="Char Char Char Char Char Char1 Char Char Char1"/>
    <w:basedOn w:val="a1"/>
    <w:semiHidden/>
    <w:rsid w:val="00215A54"/>
    <w:pPr>
      <w:autoSpaceDE w:val="0"/>
      <w:autoSpaceDN w:val="0"/>
      <w:adjustRightInd w:val="0"/>
      <w:jc w:val="left"/>
      <w:textAlignment w:val="baseline"/>
    </w:pPr>
    <w:rPr>
      <w:rFonts w:ascii="宋体" w:hAnsi="Times New Roman"/>
      <w:kern w:val="0"/>
      <w:sz w:val="34"/>
      <w:szCs w:val="20"/>
    </w:rPr>
  </w:style>
  <w:style w:type="paragraph" w:customStyle="1" w:styleId="CM98">
    <w:name w:val="CM98"/>
    <w:basedOn w:val="Default"/>
    <w:next w:val="Default"/>
    <w:semiHidden/>
    <w:rsid w:val="00215A54"/>
  </w:style>
  <w:style w:type="paragraph" w:customStyle="1" w:styleId="314">
    <w:name w:val="网格表 31"/>
    <w:basedOn w:val="1"/>
    <w:next w:val="a1"/>
    <w:uiPriority w:val="39"/>
    <w:semiHidden/>
    <w:qFormat/>
    <w:rsid w:val="00215A54"/>
    <w:pPr>
      <w:keepNext w:val="0"/>
      <w:keepLines w:val="0"/>
      <w:spacing w:beforeLines="50" w:after="0" w:line="276" w:lineRule="auto"/>
      <w:outlineLvl w:val="9"/>
    </w:pPr>
    <w:rPr>
      <w:rFonts w:ascii="Cambria" w:hAnsi="Cambria"/>
      <w:color w:val="365F91"/>
      <w:kern w:val="0"/>
      <w:sz w:val="28"/>
      <w:szCs w:val="28"/>
    </w:rPr>
  </w:style>
  <w:style w:type="paragraph" w:customStyle="1" w:styleId="xl71">
    <w:name w:val="xl71"/>
    <w:basedOn w:val="a1"/>
    <w:semiHidden/>
    <w:rsid w:val="00215A54"/>
    <w:pPr>
      <w:widowControl/>
      <w:spacing w:before="100" w:beforeAutospacing="1" w:after="100" w:afterAutospacing="1"/>
      <w:jc w:val="left"/>
      <w:textAlignment w:val="center"/>
    </w:pPr>
    <w:rPr>
      <w:rFonts w:ascii="Arial Unicode MS" w:eastAsia="Arial Unicode MS" w:hAnsi="Arial Unicode MS" w:cs="Arial Unicode MS"/>
      <w:kern w:val="0"/>
      <w:sz w:val="24"/>
      <w:szCs w:val="24"/>
    </w:rPr>
  </w:style>
  <w:style w:type="paragraph" w:customStyle="1" w:styleId="CM78">
    <w:name w:val="CM78"/>
    <w:basedOn w:val="Default"/>
    <w:next w:val="Default"/>
    <w:semiHidden/>
    <w:rsid w:val="00215A54"/>
  </w:style>
  <w:style w:type="paragraph" w:customStyle="1" w:styleId="CharCharCharChar5">
    <w:name w:val="Char Char Char Char5"/>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CharCharCharCharCharCharCharCharCharCharCharChar1CharCharChar1CharCharCharCharCharCharCharCharCharCharCharCharCharCharCharCharCharChar1CharCharCharChar5">
    <w:name w:val="Char Char Char Char Char Char Char Char Char Char Char Char1 Char Char Char1 Char Char Char Char Char Char Char Char Char Char Char Char Char Char Char Char Char Char1 Char Char Char Char5"/>
    <w:basedOn w:val="a1"/>
    <w:semiHidden/>
    <w:rsid w:val="00215A54"/>
    <w:pPr>
      <w:adjustRightInd w:val="0"/>
      <w:snapToGrid w:val="0"/>
      <w:jc w:val="center"/>
    </w:pPr>
    <w:rPr>
      <w:rFonts w:ascii="Times New Roman" w:hAnsi="宋体"/>
      <w:b/>
      <w:sz w:val="24"/>
      <w:szCs w:val="24"/>
    </w:rPr>
  </w:style>
  <w:style w:type="paragraph" w:customStyle="1" w:styleId="CharCharCharCharCharCharCharCharCharCharCharCharCharCharCharCharCharCharChar2">
    <w:name w:val="Char Char Char Char Char Char Char Char Char Char Char Char Char Char Char Char Char Char Char2"/>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Char60">
    <w:name w:val="Char6"/>
    <w:basedOn w:val="a1"/>
    <w:semiHidden/>
    <w:rsid w:val="00215A54"/>
    <w:pPr>
      <w:tabs>
        <w:tab w:val="left" w:pos="360"/>
      </w:tabs>
    </w:pPr>
    <w:rPr>
      <w:rFonts w:ascii="Times New Roman" w:hAnsi="Times New Roman"/>
      <w:sz w:val="24"/>
      <w:szCs w:val="24"/>
    </w:rPr>
  </w:style>
  <w:style w:type="paragraph" w:customStyle="1" w:styleId="CM23">
    <w:name w:val="CM23"/>
    <w:basedOn w:val="Default"/>
    <w:next w:val="Default"/>
    <w:semiHidden/>
    <w:rsid w:val="00215A54"/>
  </w:style>
  <w:style w:type="paragraph" w:customStyle="1" w:styleId="xl37">
    <w:name w:val="xl37"/>
    <w:basedOn w:val="a1"/>
    <w:semiHidden/>
    <w:rsid w:val="00215A54"/>
    <w:pPr>
      <w:widowControl/>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left"/>
      <w:textAlignment w:val="center"/>
    </w:pPr>
    <w:rPr>
      <w:rFonts w:ascii="楷体_GB2312" w:eastAsia="楷体_GB2312" w:hAnsi="Arial Unicode MS" w:cs="Arial Unicode MS" w:hint="eastAsia"/>
      <w:kern w:val="0"/>
      <w:sz w:val="20"/>
      <w:szCs w:val="20"/>
    </w:rPr>
  </w:style>
  <w:style w:type="paragraph" w:customStyle="1" w:styleId="affffffff0">
    <w:name w:val="段"/>
    <w:basedOn w:val="a1"/>
    <w:semiHidden/>
    <w:rsid w:val="00215A54"/>
    <w:pPr>
      <w:tabs>
        <w:tab w:val="left" w:pos="180"/>
        <w:tab w:val="left" w:pos="6960"/>
        <w:tab w:val="left" w:pos="8100"/>
      </w:tabs>
      <w:adjustRightInd w:val="0"/>
      <w:snapToGrid w:val="0"/>
      <w:spacing w:line="520" w:lineRule="atLeast"/>
      <w:ind w:firstLine="480"/>
    </w:pPr>
    <w:rPr>
      <w:rFonts w:ascii="Arial" w:hAnsi="Arial"/>
      <w:sz w:val="24"/>
      <w:szCs w:val="20"/>
    </w:rPr>
  </w:style>
  <w:style w:type="paragraph" w:customStyle="1" w:styleId="CM11">
    <w:name w:val="CM11"/>
    <w:basedOn w:val="Default"/>
    <w:next w:val="Default"/>
    <w:semiHidden/>
    <w:rsid w:val="00215A54"/>
  </w:style>
  <w:style w:type="paragraph" w:customStyle="1" w:styleId="CharCharCharCharCharChar2CharCharCharCharCharCharCharCharCharCharCharCharChar">
    <w:name w:val="Char Char Char Char Char Char2 Char Char Char Char Char Char Char Char Char Char Char Char Char"/>
    <w:basedOn w:val="a1"/>
    <w:semiHidden/>
    <w:rsid w:val="00215A54"/>
    <w:pPr>
      <w:adjustRightInd w:val="0"/>
      <w:spacing w:line="360" w:lineRule="auto"/>
      <w:textAlignment w:val="baseline"/>
    </w:pPr>
    <w:rPr>
      <w:rFonts w:ascii="Tahoma" w:hAnsi="Tahoma"/>
      <w:sz w:val="28"/>
      <w:szCs w:val="20"/>
    </w:rPr>
  </w:style>
  <w:style w:type="paragraph" w:customStyle="1" w:styleId="affffffff1">
    <w:name w:val="第二层"/>
    <w:basedOn w:val="afffffff6"/>
    <w:semiHidden/>
    <w:rsid w:val="00215A54"/>
  </w:style>
  <w:style w:type="paragraph" w:customStyle="1" w:styleId="CharCharChar1CharCharChar1CharCharCharChar">
    <w:name w:val="Char Char Char1 Char Char Char1 Char Char Char Char"/>
    <w:basedOn w:val="a1"/>
    <w:semiHidden/>
    <w:rsid w:val="00215A54"/>
    <w:rPr>
      <w:rFonts w:ascii="Times New Roman" w:hAnsi="Times New Roman"/>
      <w:szCs w:val="24"/>
    </w:rPr>
  </w:style>
  <w:style w:type="paragraph" w:customStyle="1" w:styleId="xl42">
    <w:name w:val="xl42"/>
    <w:basedOn w:val="a1"/>
    <w:semiHidden/>
    <w:rsid w:val="00215A54"/>
    <w:pPr>
      <w:widowControl/>
      <w:pBdr>
        <w:top w:val="single" w:sz="8" w:space="0" w:color="auto"/>
        <w:left w:val="single" w:sz="4" w:space="0" w:color="auto"/>
        <w:right w:val="single" w:sz="8" w:space="0" w:color="auto"/>
      </w:pBdr>
      <w:spacing w:before="100" w:beforeAutospacing="1" w:after="100" w:afterAutospacing="1"/>
      <w:jc w:val="center"/>
      <w:textAlignment w:val="center"/>
    </w:pPr>
    <w:rPr>
      <w:rFonts w:ascii="楷体_GB2312" w:eastAsia="楷体_GB2312" w:hAnsi="Arial Unicode MS" w:cs="Arial Unicode MS" w:hint="eastAsia"/>
      <w:b/>
      <w:bCs/>
      <w:kern w:val="0"/>
      <w:sz w:val="22"/>
    </w:rPr>
  </w:style>
  <w:style w:type="paragraph" w:customStyle="1" w:styleId="font8">
    <w:name w:val="font8"/>
    <w:basedOn w:val="a1"/>
    <w:semiHidden/>
    <w:rsid w:val="00215A54"/>
    <w:pPr>
      <w:widowControl/>
      <w:spacing w:before="100" w:beforeAutospacing="1" w:after="100" w:afterAutospacing="1"/>
      <w:jc w:val="left"/>
    </w:pPr>
    <w:rPr>
      <w:rFonts w:ascii="Times New Roman" w:eastAsia="Arial Unicode MS" w:hAnsi="Times New Roman"/>
      <w:kern w:val="0"/>
      <w:sz w:val="22"/>
    </w:rPr>
  </w:style>
  <w:style w:type="paragraph" w:customStyle="1" w:styleId="216811">
    <w:name w:val="样式 样式 标题 2 + 非加粗 首行缩进:  1.68 字符 + 首行缩进:  1 字符1"/>
    <w:basedOn w:val="2168"/>
    <w:semiHidden/>
    <w:rsid w:val="00215A54"/>
  </w:style>
  <w:style w:type="paragraph" w:customStyle="1" w:styleId="2168">
    <w:name w:val="样式 标题 2 + 非加粗 首行缩进:  1.68 字符"/>
    <w:basedOn w:val="2"/>
    <w:semiHidden/>
    <w:rsid w:val="00215A54"/>
    <w:pPr>
      <w:autoSpaceDE w:val="0"/>
      <w:autoSpaceDN w:val="0"/>
      <w:adjustRightInd w:val="0"/>
      <w:snapToGrid/>
      <w:spacing w:beforeLines="50" w:line="415" w:lineRule="auto"/>
      <w:ind w:firstLineChars="100" w:firstLine="100"/>
    </w:pPr>
    <w:rPr>
      <w:rFonts w:ascii="Arial" w:eastAsia="宋体" w:hAnsi="Arial" w:cs="Arial"/>
      <w:b/>
      <w:bCs w:val="0"/>
      <w:color w:val="000000"/>
      <w:kern w:val="2"/>
      <w:sz w:val="28"/>
      <w:szCs w:val="24"/>
    </w:rPr>
  </w:style>
  <w:style w:type="paragraph" w:customStyle="1" w:styleId="xl67">
    <w:name w:val="xl67"/>
    <w:basedOn w:val="a1"/>
    <w:semiHidden/>
    <w:rsid w:val="00215A54"/>
    <w:pPr>
      <w:widowControl/>
      <w:spacing w:before="100" w:beforeAutospacing="1" w:after="100" w:afterAutospacing="1"/>
      <w:jc w:val="left"/>
      <w:textAlignment w:val="center"/>
    </w:pPr>
    <w:rPr>
      <w:rFonts w:ascii="Arial Unicode MS" w:eastAsia="Arial Unicode MS" w:hAnsi="Arial Unicode MS" w:cs="Arial Unicode MS"/>
      <w:color w:val="0066CC"/>
      <w:kern w:val="0"/>
      <w:sz w:val="22"/>
    </w:rPr>
  </w:style>
  <w:style w:type="paragraph" w:customStyle="1" w:styleId="z-1">
    <w:name w:val="z-窗体底端1"/>
    <w:basedOn w:val="a1"/>
    <w:next w:val="a1"/>
    <w:link w:val="z-"/>
    <w:semiHidden/>
    <w:rsid w:val="00215A54"/>
    <w:pPr>
      <w:widowControl/>
      <w:pBdr>
        <w:top w:val="single" w:sz="6" w:space="1" w:color="auto"/>
      </w:pBdr>
      <w:jc w:val="center"/>
    </w:pPr>
    <w:rPr>
      <w:rFonts w:ascii="Arial" w:hAnsi="Arial"/>
      <w:vanish/>
      <w:kern w:val="0"/>
      <w:sz w:val="16"/>
      <w:szCs w:val="16"/>
    </w:rPr>
  </w:style>
  <w:style w:type="character" w:customStyle="1" w:styleId="z-">
    <w:name w:val="z-窗体底端 字符"/>
    <w:basedOn w:val="a2"/>
    <w:link w:val="z-1"/>
    <w:semiHidden/>
    <w:rsid w:val="00215A54"/>
    <w:rPr>
      <w:rFonts w:ascii="Arial" w:eastAsia="宋体" w:hAnsi="Arial" w:cs="Times New Roman"/>
      <w:vanish/>
      <w:kern w:val="0"/>
      <w:sz w:val="16"/>
      <w:szCs w:val="16"/>
    </w:rPr>
  </w:style>
  <w:style w:type="paragraph" w:customStyle="1" w:styleId="affffffff2">
    <w:name w:val="南方机车_二级"/>
    <w:basedOn w:val="a1"/>
    <w:semiHidden/>
    <w:rsid w:val="00215A54"/>
    <w:pPr>
      <w:widowControl/>
      <w:spacing w:before="120" w:line="360" w:lineRule="auto"/>
      <w:jc w:val="left"/>
    </w:pPr>
    <w:rPr>
      <w:rFonts w:cs="宋体"/>
      <w:b/>
      <w:bCs/>
      <w:sz w:val="24"/>
    </w:rPr>
  </w:style>
  <w:style w:type="paragraph" w:customStyle="1" w:styleId="affffffff3">
    <w:name w:val="中文文本"/>
    <w:basedOn w:val="a1"/>
    <w:semiHidden/>
    <w:rsid w:val="00215A54"/>
    <w:pPr>
      <w:autoSpaceDE w:val="0"/>
      <w:autoSpaceDN w:val="0"/>
      <w:adjustRightInd w:val="0"/>
      <w:spacing w:before="120" w:after="120"/>
    </w:pPr>
    <w:rPr>
      <w:rFonts w:ascii="Times New Roman" w:hAnsi="Times New Roman"/>
      <w:kern w:val="0"/>
      <w:sz w:val="24"/>
      <w:szCs w:val="20"/>
    </w:rPr>
  </w:style>
  <w:style w:type="paragraph" w:customStyle="1" w:styleId="ParaCharCharChar1Char">
    <w:name w:val="默认段落字体 Para Char Char Char1 Char"/>
    <w:basedOn w:val="a1"/>
    <w:semiHidden/>
    <w:rsid w:val="00215A54"/>
    <w:pPr>
      <w:spacing w:line="240" w:lineRule="atLeast"/>
      <w:ind w:left="420" w:firstLine="420"/>
    </w:pPr>
    <w:rPr>
      <w:rFonts w:ascii="Times New Roman" w:hAnsi="Times New Roman"/>
      <w:kern w:val="0"/>
      <w:szCs w:val="21"/>
    </w:rPr>
  </w:style>
  <w:style w:type="paragraph" w:customStyle="1" w:styleId="CharCharCharCharCharCharCharCharCharCharCharCharCharCharCharCharCharCharChar4">
    <w:name w:val="Char Char Char Char Char Char Char Char Char Char Char Char Char Char Char Char Char Char Char4"/>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xl72">
    <w:name w:val="xl72"/>
    <w:basedOn w:val="a1"/>
    <w:semiHidden/>
    <w:rsid w:val="00215A54"/>
    <w:pPr>
      <w:widowControl/>
      <w:spacing w:before="100" w:beforeAutospacing="1" w:after="100" w:afterAutospacing="1"/>
      <w:jc w:val="left"/>
      <w:textAlignment w:val="center"/>
    </w:pPr>
    <w:rPr>
      <w:rFonts w:ascii="Arial Unicode MS" w:eastAsia="Arial Unicode MS" w:hAnsi="Arial Unicode MS" w:cs="Arial Unicode MS"/>
      <w:kern w:val="0"/>
      <w:sz w:val="24"/>
      <w:szCs w:val="24"/>
    </w:rPr>
  </w:style>
  <w:style w:type="paragraph" w:customStyle="1" w:styleId="CharCharCharChar2">
    <w:name w:val="Char Char Char Char2"/>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CM81">
    <w:name w:val="CM81"/>
    <w:basedOn w:val="a1"/>
    <w:next w:val="a1"/>
    <w:semiHidden/>
    <w:rsid w:val="00215A54"/>
    <w:pPr>
      <w:autoSpaceDE w:val="0"/>
      <w:autoSpaceDN w:val="0"/>
      <w:adjustRightInd w:val="0"/>
      <w:spacing w:afterLines="50" w:line="360" w:lineRule="auto"/>
      <w:ind w:firstLineChars="200" w:firstLine="200"/>
      <w:jc w:val="left"/>
    </w:pPr>
    <w:rPr>
      <w:rFonts w:ascii="黑体" w:eastAsia="黑体" w:hAnsi="Times New Roman"/>
      <w:kern w:val="0"/>
      <w:sz w:val="24"/>
      <w:szCs w:val="24"/>
    </w:rPr>
  </w:style>
  <w:style w:type="paragraph" w:customStyle="1" w:styleId="xl46">
    <w:name w:val="xl46"/>
    <w:basedOn w:val="a1"/>
    <w:semiHidden/>
    <w:rsid w:val="00215A54"/>
    <w:pPr>
      <w:widowControl/>
      <w:pBdr>
        <w:top w:val="single" w:sz="8" w:space="0" w:color="auto"/>
        <w:left w:val="single" w:sz="4" w:space="0" w:color="auto"/>
        <w:right w:val="single" w:sz="4" w:space="0" w:color="auto"/>
      </w:pBdr>
      <w:spacing w:before="100" w:beforeAutospacing="1" w:after="100" w:afterAutospacing="1"/>
      <w:jc w:val="center"/>
      <w:textAlignment w:val="center"/>
    </w:pPr>
    <w:rPr>
      <w:rFonts w:ascii="楷体_GB2312" w:eastAsia="楷体_GB2312" w:hAnsi="Arial Unicode MS" w:cs="Arial Unicode MS" w:hint="eastAsia"/>
      <w:b/>
      <w:bCs/>
      <w:color w:val="000000"/>
      <w:kern w:val="0"/>
      <w:sz w:val="22"/>
    </w:rPr>
  </w:style>
  <w:style w:type="paragraph" w:customStyle="1" w:styleId="CharCharChar3">
    <w:name w:val="Char Char Char3"/>
    <w:basedOn w:val="a1"/>
    <w:semiHidden/>
    <w:rsid w:val="00215A54"/>
    <w:rPr>
      <w:rFonts w:ascii="Tahoma" w:hAnsi="Tahoma"/>
      <w:sz w:val="24"/>
      <w:szCs w:val="20"/>
    </w:rPr>
  </w:style>
  <w:style w:type="paragraph" w:customStyle="1" w:styleId="Char50">
    <w:name w:val="Char5"/>
    <w:basedOn w:val="a1"/>
    <w:semiHidden/>
    <w:rsid w:val="00215A54"/>
    <w:pPr>
      <w:tabs>
        <w:tab w:val="left" w:pos="360"/>
      </w:tabs>
    </w:pPr>
    <w:rPr>
      <w:rFonts w:ascii="Times New Roman" w:hAnsi="Times New Roman"/>
      <w:sz w:val="24"/>
      <w:szCs w:val="24"/>
    </w:rPr>
  </w:style>
  <w:style w:type="paragraph" w:customStyle="1" w:styleId="xl66">
    <w:name w:val="xl66"/>
    <w:basedOn w:val="a1"/>
    <w:semiHidden/>
    <w:rsid w:val="00215A54"/>
    <w:pPr>
      <w:widowControl/>
      <w:spacing w:before="100" w:beforeAutospacing="1" w:after="100" w:afterAutospacing="1"/>
      <w:jc w:val="left"/>
      <w:textAlignment w:val="center"/>
    </w:pPr>
    <w:rPr>
      <w:rFonts w:ascii="Arial Unicode MS" w:eastAsia="Arial Unicode MS" w:hAnsi="Arial Unicode MS" w:cs="Arial Unicode MS"/>
      <w:color w:val="FF0000"/>
      <w:kern w:val="0"/>
      <w:sz w:val="22"/>
    </w:rPr>
  </w:style>
  <w:style w:type="paragraph" w:customStyle="1" w:styleId="1ff5">
    <w:name w:val="批注框文本1"/>
    <w:basedOn w:val="a1"/>
    <w:semiHidden/>
    <w:rsid w:val="00215A54"/>
    <w:pPr>
      <w:spacing w:afterLines="50" w:line="360" w:lineRule="auto"/>
      <w:ind w:firstLineChars="200" w:firstLine="200"/>
    </w:pPr>
    <w:rPr>
      <w:rFonts w:ascii="Times New Roman" w:hAnsi="Times New Roman"/>
      <w:sz w:val="18"/>
      <w:szCs w:val="18"/>
    </w:rPr>
  </w:style>
  <w:style w:type="paragraph" w:customStyle="1" w:styleId="xl35">
    <w:name w:val="xl35"/>
    <w:basedOn w:val="a1"/>
    <w:semiHidden/>
    <w:rsid w:val="00215A54"/>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ascii="楷体_GB2312" w:eastAsia="楷体_GB2312" w:hAnsi="Arial Unicode MS" w:cs="Arial Unicode MS" w:hint="eastAsia"/>
      <w:kern w:val="0"/>
      <w:sz w:val="20"/>
      <w:szCs w:val="20"/>
    </w:rPr>
  </w:style>
  <w:style w:type="paragraph" w:customStyle="1" w:styleId="xl39">
    <w:name w:val="xl39"/>
    <w:basedOn w:val="a1"/>
    <w:semiHidden/>
    <w:rsid w:val="00215A54"/>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textAlignment w:val="center"/>
    </w:pPr>
    <w:rPr>
      <w:rFonts w:ascii="楷体_GB2312" w:eastAsia="楷体_GB2312" w:hAnsi="Arial Unicode MS" w:cs="Arial Unicode MS" w:hint="eastAsia"/>
      <w:kern w:val="0"/>
      <w:sz w:val="20"/>
      <w:szCs w:val="20"/>
    </w:rPr>
  </w:style>
  <w:style w:type="paragraph" w:customStyle="1" w:styleId="-11">
    <w:name w:val="彩色底纹 - 着色 11"/>
    <w:uiPriority w:val="99"/>
    <w:semiHidden/>
    <w:rsid w:val="00215A54"/>
    <w:rPr>
      <w:rFonts w:ascii="Times New Roman" w:eastAsia="宋体" w:hAnsi="Times New Roman" w:cs="Times New Roman"/>
      <w:sz w:val="24"/>
      <w:szCs w:val="24"/>
    </w:rPr>
  </w:style>
  <w:style w:type="paragraph" w:customStyle="1" w:styleId="affffffff4">
    <w:name w:val="第三层 +"/>
    <w:basedOn w:val="affffff8"/>
    <w:semiHidden/>
    <w:rsid w:val="00215A54"/>
  </w:style>
  <w:style w:type="paragraph" w:customStyle="1" w:styleId="z-10">
    <w:name w:val="z-窗体顶端1"/>
    <w:basedOn w:val="a1"/>
    <w:next w:val="a1"/>
    <w:link w:val="z-0"/>
    <w:semiHidden/>
    <w:rsid w:val="00215A54"/>
    <w:pPr>
      <w:widowControl/>
      <w:pBdr>
        <w:bottom w:val="single" w:sz="6" w:space="1" w:color="auto"/>
      </w:pBdr>
      <w:jc w:val="center"/>
    </w:pPr>
    <w:rPr>
      <w:rFonts w:ascii="Arial" w:hAnsi="Arial"/>
      <w:vanish/>
      <w:kern w:val="0"/>
      <w:sz w:val="16"/>
      <w:szCs w:val="16"/>
    </w:rPr>
  </w:style>
  <w:style w:type="character" w:customStyle="1" w:styleId="z-0">
    <w:name w:val="z-窗体顶端 字符"/>
    <w:basedOn w:val="a2"/>
    <w:link w:val="z-10"/>
    <w:semiHidden/>
    <w:rsid w:val="00215A54"/>
    <w:rPr>
      <w:rFonts w:ascii="Arial" w:eastAsia="宋体" w:hAnsi="Arial" w:cs="Times New Roman"/>
      <w:vanish/>
      <w:kern w:val="0"/>
      <w:sz w:val="16"/>
      <w:szCs w:val="16"/>
    </w:rPr>
  </w:style>
  <w:style w:type="paragraph" w:customStyle="1" w:styleId="affffffff5">
    <w:name w:val="样式"/>
    <w:basedOn w:val="a1"/>
    <w:next w:val="aff8"/>
    <w:semiHidden/>
    <w:rsid w:val="00215A54"/>
    <w:pPr>
      <w:widowControl/>
      <w:spacing w:before="100" w:beforeAutospacing="1" w:after="100" w:afterAutospacing="1" w:line="312" w:lineRule="auto"/>
      <w:jc w:val="left"/>
    </w:pPr>
    <w:rPr>
      <w:rFonts w:ascii="宋体" w:hAnsi="宋体"/>
      <w:color w:val="515151"/>
      <w:kern w:val="0"/>
      <w:sz w:val="18"/>
      <w:szCs w:val="18"/>
    </w:rPr>
  </w:style>
  <w:style w:type="paragraph" w:customStyle="1" w:styleId="xl41">
    <w:name w:val="xl41"/>
    <w:basedOn w:val="a1"/>
    <w:semiHidden/>
    <w:rsid w:val="00215A54"/>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楷体_GB2312" w:eastAsia="楷体_GB2312" w:hAnsi="Arial Unicode MS" w:cs="Arial Unicode MS" w:hint="eastAsia"/>
      <w:b/>
      <w:bCs/>
      <w:kern w:val="0"/>
      <w:sz w:val="22"/>
    </w:rPr>
  </w:style>
  <w:style w:type="paragraph" w:customStyle="1" w:styleId="affffffff6">
    <w:name w:val="第五层 + 黑体"/>
    <w:basedOn w:val="affffffff7"/>
    <w:semiHidden/>
    <w:rsid w:val="00215A54"/>
  </w:style>
  <w:style w:type="paragraph" w:customStyle="1" w:styleId="affffffff7">
    <w:name w:val="第五层"/>
    <w:basedOn w:val="affffff6"/>
    <w:semiHidden/>
    <w:rsid w:val="00215A54"/>
    <w:pPr>
      <w:ind w:firstLine="480"/>
    </w:pPr>
    <w:rPr>
      <w:rFonts w:ascii="宋体" w:eastAsia="宋体" w:hAnsi="宋体"/>
      <w:b w:val="0"/>
    </w:rPr>
  </w:style>
  <w:style w:type="paragraph" w:customStyle="1" w:styleId="affffffff8">
    <w:name w:val="第三层 + 小四"/>
    <w:basedOn w:val="affffff8"/>
    <w:semiHidden/>
    <w:rsid w:val="00215A54"/>
  </w:style>
  <w:style w:type="paragraph" w:customStyle="1" w:styleId="affffffff9">
    <w:name w:val="招股书第一点"/>
    <w:basedOn w:val="2215"/>
    <w:semiHidden/>
    <w:rsid w:val="00215A54"/>
  </w:style>
  <w:style w:type="paragraph" w:customStyle="1" w:styleId="affffffffa">
    <w:name w:val="a"/>
    <w:basedOn w:val="a1"/>
    <w:semiHidden/>
    <w:rsid w:val="00215A54"/>
    <w:pPr>
      <w:widowControl/>
      <w:spacing w:before="100" w:beforeAutospacing="1" w:after="100" w:afterAutospacing="1"/>
      <w:jc w:val="left"/>
    </w:pPr>
    <w:rPr>
      <w:rFonts w:ascii="宋体" w:hAnsi="宋体" w:cs="宋体"/>
      <w:kern w:val="0"/>
      <w:sz w:val="24"/>
      <w:szCs w:val="24"/>
    </w:rPr>
  </w:style>
  <w:style w:type="paragraph" w:customStyle="1" w:styleId="xl34">
    <w:name w:val="xl34"/>
    <w:basedOn w:val="a1"/>
    <w:semiHidden/>
    <w:rsid w:val="00215A54"/>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ascii="楷体_GB2312" w:eastAsia="楷体_GB2312" w:hAnsi="Arial Unicode MS" w:cs="Arial Unicode MS" w:hint="eastAsia"/>
      <w:kern w:val="0"/>
      <w:sz w:val="20"/>
      <w:szCs w:val="20"/>
    </w:rPr>
  </w:style>
  <w:style w:type="paragraph" w:customStyle="1" w:styleId="20505">
    <w:name w:val="样式 佰利联第三层级（一）（二） + 首行缩进:  2 字符 段前: 0.5 行 段后: 0.5 行"/>
    <w:basedOn w:val="a1"/>
    <w:semiHidden/>
    <w:rsid w:val="00215A54"/>
    <w:pPr>
      <w:spacing w:beforeLines="50" w:afterLines="50" w:line="360" w:lineRule="auto"/>
      <w:ind w:firstLineChars="200" w:firstLine="200"/>
    </w:pPr>
    <w:rPr>
      <w:rFonts w:ascii="黑体" w:eastAsia="黑体" w:hAnsi="Times New Roman" w:cs="宋体"/>
      <w:b/>
      <w:bCs/>
      <w:sz w:val="28"/>
      <w:szCs w:val="20"/>
    </w:rPr>
  </w:style>
  <w:style w:type="paragraph" w:customStyle="1" w:styleId="CharCharCharCharCharCharCharCharCharCharCharCharCharCharCharCharCharCharChar">
    <w:name w:val="Char Char Char Char Char Char Char Char Char Char Char Char Char Char Char Char Char Char Char"/>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Style17">
    <w:name w:val="_Style 17"/>
    <w:basedOn w:val="a1"/>
    <w:uiPriority w:val="99"/>
    <w:semiHidden/>
    <w:qFormat/>
    <w:rsid w:val="00215A54"/>
    <w:pPr>
      <w:widowControl/>
      <w:adjustRightInd w:val="0"/>
      <w:snapToGrid w:val="0"/>
      <w:spacing w:line="360" w:lineRule="auto"/>
      <w:ind w:firstLineChars="200" w:firstLine="420"/>
    </w:pPr>
    <w:rPr>
      <w:rFonts w:ascii="Times New Roman" w:hAnsi="Times New Roman"/>
      <w:kern w:val="0"/>
      <w:sz w:val="24"/>
      <w:szCs w:val="20"/>
    </w:rPr>
  </w:style>
  <w:style w:type="paragraph" w:customStyle="1" w:styleId="-110">
    <w:name w:val="彩色列表 - 着色 11"/>
    <w:basedOn w:val="a1"/>
    <w:uiPriority w:val="34"/>
    <w:semiHidden/>
    <w:qFormat/>
    <w:rsid w:val="00215A54"/>
    <w:pPr>
      <w:adjustRightInd w:val="0"/>
      <w:snapToGrid w:val="0"/>
      <w:spacing w:line="360" w:lineRule="auto"/>
      <w:ind w:firstLineChars="200" w:firstLine="420"/>
    </w:pPr>
    <w:rPr>
      <w:rFonts w:ascii="Times New Roman" w:hAnsi="Times New Roman"/>
      <w:sz w:val="24"/>
      <w:szCs w:val="24"/>
    </w:rPr>
  </w:style>
  <w:style w:type="paragraph" w:customStyle="1" w:styleId="CharChar2CharChar1">
    <w:name w:val="Char Char2 Char Char1"/>
    <w:basedOn w:val="a1"/>
    <w:semiHidden/>
    <w:rsid w:val="00215A54"/>
    <w:pPr>
      <w:widowControl/>
      <w:spacing w:after="160" w:line="240" w:lineRule="exact"/>
      <w:jc w:val="left"/>
    </w:pPr>
    <w:rPr>
      <w:rFonts w:ascii="Verdana" w:eastAsia="Times New Roman" w:hAnsi="Verdana"/>
      <w:kern w:val="0"/>
      <w:sz w:val="20"/>
      <w:szCs w:val="20"/>
      <w:lang w:eastAsia="en-US"/>
    </w:rPr>
  </w:style>
  <w:style w:type="paragraph" w:customStyle="1" w:styleId="CharCharCharCharCharCharCharCharCharCharCharChar1CharCharChar1CharCharCharCharCharCharCharCharCharCharCharCharCharCharCharCharCharChar1CharCharCharChar3">
    <w:name w:val="Char Char Char Char Char Char Char Char Char Char Char Char1 Char Char Char1 Char Char Char Char Char Char Char Char Char Char Char Char Char Char Char Char Char Char1 Char Char Char Char3"/>
    <w:basedOn w:val="a1"/>
    <w:semiHidden/>
    <w:rsid w:val="00215A54"/>
    <w:pPr>
      <w:adjustRightInd w:val="0"/>
      <w:snapToGrid w:val="0"/>
      <w:jc w:val="center"/>
    </w:pPr>
    <w:rPr>
      <w:rFonts w:ascii="Times New Roman" w:hAnsi="宋体"/>
      <w:b/>
      <w:sz w:val="24"/>
      <w:szCs w:val="24"/>
    </w:rPr>
  </w:style>
  <w:style w:type="paragraph" w:customStyle="1" w:styleId="xl47">
    <w:name w:val="xl47"/>
    <w:basedOn w:val="a1"/>
    <w:semiHidden/>
    <w:rsid w:val="00215A54"/>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楷体_GB2312" w:eastAsia="楷体_GB2312" w:hAnsi="Arial Unicode MS" w:cs="Arial Unicode MS" w:hint="eastAsia"/>
      <w:b/>
      <w:bCs/>
      <w:color w:val="000000"/>
      <w:kern w:val="0"/>
      <w:sz w:val="22"/>
    </w:rPr>
  </w:style>
  <w:style w:type="paragraph" w:customStyle="1" w:styleId="1CharCharCharChar">
    <w:name w:val="1 Char Char Char Char"/>
    <w:basedOn w:val="a1"/>
    <w:semiHidden/>
    <w:rsid w:val="00215A54"/>
    <w:pPr>
      <w:spacing w:afterLines="50" w:line="360" w:lineRule="auto"/>
      <w:ind w:firstLineChars="200" w:firstLine="200"/>
    </w:pPr>
    <w:rPr>
      <w:rFonts w:ascii="Tahoma" w:hAnsi="Tahoma"/>
      <w:sz w:val="24"/>
      <w:szCs w:val="20"/>
    </w:rPr>
  </w:style>
  <w:style w:type="paragraph" w:customStyle="1" w:styleId="CM4">
    <w:name w:val="CM4"/>
    <w:basedOn w:val="Default"/>
    <w:next w:val="Default"/>
    <w:semiHidden/>
    <w:rsid w:val="00215A54"/>
  </w:style>
  <w:style w:type="paragraph" w:customStyle="1" w:styleId="xl29">
    <w:name w:val="xl29"/>
    <w:basedOn w:val="a1"/>
    <w:semiHidden/>
    <w:rsid w:val="00215A5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楷体_GB2312" w:eastAsia="楷体_GB2312" w:hAnsi="Arial Unicode MS" w:cs="Arial Unicode MS" w:hint="eastAsia"/>
      <w:kern w:val="0"/>
      <w:sz w:val="20"/>
      <w:szCs w:val="20"/>
    </w:rPr>
  </w:style>
  <w:style w:type="paragraph" w:customStyle="1" w:styleId="ReportText">
    <w:name w:val="Report Text"/>
    <w:basedOn w:val="a1"/>
    <w:semiHidden/>
    <w:rsid w:val="00215A54"/>
    <w:pPr>
      <w:widowControl/>
      <w:overflowPunct w:val="0"/>
      <w:autoSpaceDE w:val="0"/>
      <w:autoSpaceDN w:val="0"/>
      <w:adjustRightInd w:val="0"/>
      <w:spacing w:before="130" w:line="260" w:lineRule="atLeast"/>
      <w:ind w:left="20"/>
      <w:textAlignment w:val="baseline"/>
    </w:pPr>
    <w:rPr>
      <w:rFonts w:ascii="Times New Roman" w:eastAsia="方正楷体_GBK" w:hAnsi="Times New Roman"/>
      <w:kern w:val="0"/>
      <w:sz w:val="24"/>
      <w:szCs w:val="24"/>
      <w:lang w:val="en-GB" w:eastAsia="en-US"/>
    </w:rPr>
  </w:style>
  <w:style w:type="paragraph" w:customStyle="1" w:styleId="xl23">
    <w:name w:val="xl23"/>
    <w:basedOn w:val="a1"/>
    <w:semiHidden/>
    <w:rsid w:val="00215A5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font6">
    <w:name w:val="font6"/>
    <w:basedOn w:val="a1"/>
    <w:semiHidden/>
    <w:rsid w:val="00215A54"/>
    <w:pPr>
      <w:widowControl/>
      <w:spacing w:before="100" w:beforeAutospacing="1" w:after="100" w:afterAutospacing="1"/>
      <w:jc w:val="left"/>
    </w:pPr>
    <w:rPr>
      <w:rFonts w:ascii="仿宋_GB2312" w:eastAsia="仿宋_GB2312" w:hAnsi="Arial Unicode MS" w:cs="Arial Unicode MS" w:hint="eastAsia"/>
      <w:kern w:val="0"/>
      <w:sz w:val="20"/>
      <w:szCs w:val="20"/>
    </w:rPr>
  </w:style>
  <w:style w:type="paragraph" w:customStyle="1" w:styleId="CharCharChar2">
    <w:name w:val="Char Char Char2"/>
    <w:basedOn w:val="a1"/>
    <w:semiHidden/>
    <w:rsid w:val="00215A54"/>
    <w:rPr>
      <w:rFonts w:ascii="Tahoma" w:hAnsi="Tahoma"/>
      <w:sz w:val="24"/>
      <w:szCs w:val="20"/>
    </w:rPr>
  </w:style>
  <w:style w:type="paragraph" w:customStyle="1" w:styleId="xl30">
    <w:name w:val="xl30"/>
    <w:basedOn w:val="a1"/>
    <w:semiHidden/>
    <w:rsid w:val="00215A54"/>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textAlignment w:val="center"/>
    </w:pPr>
    <w:rPr>
      <w:rFonts w:ascii="楷体_GB2312" w:eastAsia="楷体_GB2312" w:hAnsi="Arial Unicode MS" w:cs="Arial Unicode MS" w:hint="eastAsia"/>
      <w:kern w:val="0"/>
      <w:sz w:val="20"/>
      <w:szCs w:val="20"/>
    </w:rPr>
  </w:style>
  <w:style w:type="paragraph" w:customStyle="1" w:styleId="CharCharCharCharCharCharCharCharCharCharCharCharChar3">
    <w:name w:val="Char Char Char Char Char Char Char Char Char Char Char Char Char3"/>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CM76">
    <w:name w:val="CM76"/>
    <w:basedOn w:val="Default"/>
    <w:next w:val="Default"/>
    <w:semiHidden/>
    <w:rsid w:val="00215A54"/>
  </w:style>
  <w:style w:type="paragraph" w:customStyle="1" w:styleId="CharChar2CharChar">
    <w:name w:val="Char Char2 Char Char"/>
    <w:basedOn w:val="a1"/>
    <w:semiHidden/>
    <w:rsid w:val="00215A54"/>
    <w:pPr>
      <w:widowControl/>
      <w:spacing w:after="160" w:line="240" w:lineRule="exact"/>
      <w:jc w:val="left"/>
    </w:pPr>
    <w:rPr>
      <w:rFonts w:ascii="Verdana" w:eastAsia="Times New Roman" w:hAnsi="Verdana"/>
      <w:kern w:val="0"/>
      <w:sz w:val="20"/>
      <w:szCs w:val="20"/>
      <w:lang w:eastAsia="en-US"/>
    </w:rPr>
  </w:style>
  <w:style w:type="paragraph" w:customStyle="1" w:styleId="CharCharCharCharCharCharCharCharCharCharCharCharChar5">
    <w:name w:val="Char Char Char Char Char Char Char Char Char Char Char Char Char5"/>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xl69">
    <w:name w:val="xl69"/>
    <w:basedOn w:val="a1"/>
    <w:semiHidden/>
    <w:rsid w:val="00215A54"/>
    <w:pPr>
      <w:widowControl/>
      <w:spacing w:before="100" w:beforeAutospacing="1" w:after="100" w:afterAutospacing="1"/>
      <w:jc w:val="left"/>
      <w:textAlignment w:val="center"/>
    </w:pPr>
    <w:rPr>
      <w:rFonts w:ascii="Arial Unicode MS" w:eastAsia="Arial Unicode MS" w:hAnsi="Arial Unicode MS" w:cs="Arial Unicode MS"/>
      <w:color w:val="0066CC"/>
      <w:kern w:val="0"/>
      <w:sz w:val="22"/>
    </w:rPr>
  </w:style>
  <w:style w:type="paragraph" w:customStyle="1" w:styleId="CharCharCharCharCharChar1CharCharChar4">
    <w:name w:val="Char Char Char Char Char Char1 Char Char Char4"/>
    <w:basedOn w:val="a1"/>
    <w:semiHidden/>
    <w:rsid w:val="00215A54"/>
    <w:pPr>
      <w:autoSpaceDE w:val="0"/>
      <w:autoSpaceDN w:val="0"/>
      <w:adjustRightInd w:val="0"/>
      <w:jc w:val="left"/>
      <w:textAlignment w:val="baseline"/>
    </w:pPr>
    <w:rPr>
      <w:rFonts w:ascii="宋体" w:hAnsi="Times New Roman"/>
      <w:kern w:val="0"/>
      <w:sz w:val="34"/>
      <w:szCs w:val="20"/>
    </w:rPr>
  </w:style>
  <w:style w:type="paragraph" w:customStyle="1" w:styleId="CharCharCharCharCharCharCharCharCharCharCharChar1CharCharChar1CharCharCharCharCharCharCharCharCharCharCharCharCharCharCharCharCharChar1CharCharCharChar1">
    <w:name w:val="Char Char Char Char Char Char Char Char Char Char Char Char1 Char Char Char1 Char Char Char Char Char Char Char Char Char Char Char Char Char Char Char Char Char Char1 Char Char Char Char1"/>
    <w:basedOn w:val="a1"/>
    <w:semiHidden/>
    <w:rsid w:val="00215A54"/>
    <w:pPr>
      <w:adjustRightInd w:val="0"/>
      <w:snapToGrid w:val="0"/>
      <w:jc w:val="center"/>
    </w:pPr>
    <w:rPr>
      <w:rFonts w:ascii="Times New Roman" w:hAnsi="宋体"/>
      <w:b/>
      <w:sz w:val="24"/>
      <w:szCs w:val="24"/>
    </w:rPr>
  </w:style>
  <w:style w:type="paragraph" w:customStyle="1" w:styleId="3">
    <w:name w:val="3、"/>
    <w:basedOn w:val="a1"/>
    <w:semiHidden/>
    <w:qFormat/>
    <w:rsid w:val="00215A54"/>
    <w:pPr>
      <w:numPr>
        <w:numId w:val="3"/>
      </w:numPr>
      <w:spacing w:beforeLines="50" w:afterLines="50" w:line="360" w:lineRule="auto"/>
    </w:pPr>
    <w:rPr>
      <w:rFonts w:ascii="Times New Roman" w:hAnsi="Times New Roman"/>
      <w:sz w:val="24"/>
      <w:szCs w:val="24"/>
    </w:rPr>
  </w:style>
  <w:style w:type="paragraph" w:customStyle="1" w:styleId="05051">
    <w:name w:val="样式 招股书正文 + 段前: 0.5 行 段后: 0.5 行1"/>
    <w:basedOn w:val="a1"/>
    <w:semiHidden/>
    <w:rsid w:val="00215A54"/>
    <w:pPr>
      <w:adjustRightInd w:val="0"/>
      <w:snapToGrid w:val="0"/>
      <w:spacing w:beforeLines="50" w:afterLines="50" w:line="360" w:lineRule="auto"/>
      <w:ind w:firstLineChars="200" w:firstLine="200"/>
    </w:pPr>
    <w:rPr>
      <w:rFonts w:ascii="Times New Roman" w:hAnsi="Times New Roman" w:cs="宋体"/>
      <w:szCs w:val="20"/>
    </w:rPr>
  </w:style>
  <w:style w:type="paragraph" w:customStyle="1" w:styleId="xl31">
    <w:name w:val="xl31"/>
    <w:basedOn w:val="a1"/>
    <w:semiHidden/>
    <w:rsid w:val="00215A54"/>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textAlignment w:val="center"/>
    </w:pPr>
    <w:rPr>
      <w:rFonts w:ascii="楷体_GB2312" w:eastAsia="楷体_GB2312" w:hAnsi="Arial Unicode MS" w:cs="Arial Unicode MS" w:hint="eastAsia"/>
      <w:kern w:val="0"/>
      <w:sz w:val="20"/>
      <w:szCs w:val="20"/>
    </w:rPr>
  </w:style>
  <w:style w:type="paragraph" w:customStyle="1" w:styleId="CharCharCharCharCharChar1CharCharChar6">
    <w:name w:val="Char Char Char Char Char Char1 Char Char Char6"/>
    <w:basedOn w:val="a1"/>
    <w:semiHidden/>
    <w:rsid w:val="00215A54"/>
    <w:pPr>
      <w:autoSpaceDE w:val="0"/>
      <w:autoSpaceDN w:val="0"/>
      <w:adjustRightInd w:val="0"/>
      <w:jc w:val="left"/>
      <w:textAlignment w:val="baseline"/>
    </w:pPr>
    <w:rPr>
      <w:rFonts w:ascii="Times New Roman" w:eastAsia="方正仿宋简体" w:hAnsi="Times New Roman"/>
      <w:sz w:val="32"/>
      <w:szCs w:val="20"/>
    </w:rPr>
  </w:style>
  <w:style w:type="paragraph" w:customStyle="1" w:styleId="CharCharCharChar6">
    <w:name w:val="Char Char Char Char6"/>
    <w:basedOn w:val="a1"/>
    <w:semiHidden/>
    <w:rsid w:val="00215A54"/>
    <w:pPr>
      <w:snapToGrid w:val="0"/>
      <w:spacing w:afterLines="50" w:line="360" w:lineRule="auto"/>
      <w:ind w:firstLineChars="200" w:firstLine="200"/>
    </w:pPr>
    <w:rPr>
      <w:rFonts w:ascii="Times New Roman" w:eastAsia="仿宋_GB2312" w:hAnsi="Times New Roman"/>
      <w:sz w:val="24"/>
      <w:szCs w:val="24"/>
    </w:rPr>
  </w:style>
  <w:style w:type="paragraph" w:customStyle="1" w:styleId="affffffffb">
    <w:name w:val="表题注"/>
    <w:basedOn w:val="9"/>
    <w:semiHidden/>
    <w:rsid w:val="00215A54"/>
    <w:pPr>
      <w:keepNext w:val="0"/>
      <w:keepLines w:val="0"/>
      <w:widowControl w:val="0"/>
      <w:numPr>
        <w:numId w:val="0"/>
      </w:numPr>
      <w:tabs>
        <w:tab w:val="left" w:pos="720"/>
        <w:tab w:val="left" w:pos="840"/>
        <w:tab w:val="left" w:pos="945"/>
      </w:tabs>
      <w:adjustRightInd/>
      <w:spacing w:beforeLines="50" w:afterLines="50" w:line="400" w:lineRule="atLeast"/>
      <w:ind w:left="289" w:firstLineChars="200" w:hanging="289"/>
      <w:textAlignment w:val="auto"/>
    </w:pPr>
    <w:rPr>
      <w:rFonts w:eastAsia="宋体"/>
      <w:b/>
      <w:bCs/>
      <w:kern w:val="2"/>
      <w:sz w:val="24"/>
      <w:szCs w:val="24"/>
    </w:rPr>
  </w:style>
  <w:style w:type="paragraph" w:customStyle="1" w:styleId="xl65">
    <w:name w:val="xl65"/>
    <w:basedOn w:val="a1"/>
    <w:semiHidden/>
    <w:rsid w:val="00215A54"/>
    <w:pPr>
      <w:widowControl/>
      <w:spacing w:before="100" w:beforeAutospacing="1" w:after="100" w:afterAutospacing="1"/>
      <w:jc w:val="left"/>
    </w:pPr>
    <w:rPr>
      <w:rFonts w:ascii="Arial Unicode MS" w:eastAsia="Arial Unicode MS" w:hAnsi="Arial Unicode MS" w:cs="Arial Unicode MS"/>
      <w:kern w:val="0"/>
      <w:sz w:val="22"/>
    </w:rPr>
  </w:style>
  <w:style w:type="paragraph" w:customStyle="1" w:styleId="Char32">
    <w:name w:val="Char3"/>
    <w:basedOn w:val="a1"/>
    <w:semiHidden/>
    <w:rsid w:val="00215A54"/>
    <w:pPr>
      <w:tabs>
        <w:tab w:val="left" w:pos="360"/>
      </w:tabs>
    </w:pPr>
    <w:rPr>
      <w:rFonts w:ascii="Times New Roman" w:hAnsi="Times New Roman"/>
      <w:sz w:val="24"/>
      <w:szCs w:val="24"/>
    </w:rPr>
  </w:style>
  <w:style w:type="paragraph" w:customStyle="1" w:styleId="CharCharCharCharCharChar1CharCharChar5">
    <w:name w:val="Char Char Char Char Char Char1 Char Char Char5"/>
    <w:basedOn w:val="a1"/>
    <w:semiHidden/>
    <w:rsid w:val="00215A54"/>
    <w:pPr>
      <w:autoSpaceDE w:val="0"/>
      <w:autoSpaceDN w:val="0"/>
      <w:adjustRightInd w:val="0"/>
      <w:jc w:val="left"/>
      <w:textAlignment w:val="baseline"/>
    </w:pPr>
    <w:rPr>
      <w:rFonts w:ascii="宋体" w:hAnsi="Times New Roman"/>
      <w:kern w:val="0"/>
      <w:sz w:val="34"/>
      <w:szCs w:val="20"/>
    </w:rPr>
  </w:style>
  <w:style w:type="paragraph" w:customStyle="1" w:styleId="CharCharCharCharCharCharCharCharCharCharCharCharCharCharCharCharCharCharChar1">
    <w:name w:val="Char Char Char Char Char Char Char Char Char Char Char Char Char Char Char Char Char Char Char1"/>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1ff6">
    <w:name w:val="样式1"/>
    <w:basedOn w:val="a1"/>
    <w:semiHidden/>
    <w:rsid w:val="00215A54"/>
    <w:pPr>
      <w:spacing w:line="360" w:lineRule="auto"/>
      <w:ind w:firstLine="480"/>
    </w:pPr>
    <w:rPr>
      <w:rFonts w:ascii="宋体" w:hAnsi="宋体"/>
      <w:sz w:val="24"/>
      <w:szCs w:val="20"/>
    </w:rPr>
  </w:style>
  <w:style w:type="paragraph" w:customStyle="1" w:styleId="affffffffc">
    <w:name w:val="附注三级正文"/>
    <w:basedOn w:val="a1"/>
    <w:semiHidden/>
    <w:rsid w:val="00215A54"/>
    <w:pPr>
      <w:tabs>
        <w:tab w:val="left" w:pos="630"/>
      </w:tabs>
      <w:adjustRightInd w:val="0"/>
      <w:snapToGrid w:val="0"/>
      <w:spacing w:line="400" w:lineRule="atLeast"/>
      <w:ind w:leftChars="600" w:left="1260"/>
    </w:pPr>
    <w:rPr>
      <w:rFonts w:ascii="宋体" w:hAnsi="宋体"/>
      <w:szCs w:val="21"/>
    </w:rPr>
  </w:style>
  <w:style w:type="paragraph" w:customStyle="1" w:styleId="affffffffd">
    <w:name w:val="报告题名"/>
    <w:basedOn w:val="a1"/>
    <w:semiHidden/>
    <w:rsid w:val="00215A54"/>
    <w:pPr>
      <w:adjustRightInd w:val="0"/>
      <w:snapToGrid w:val="0"/>
      <w:spacing w:beforeLines="150" w:afterLines="100" w:line="480" w:lineRule="auto"/>
      <w:jc w:val="center"/>
      <w:outlineLvl w:val="0"/>
    </w:pPr>
    <w:rPr>
      <w:rFonts w:ascii="Times New Roman" w:hAnsi="Times New Roman"/>
      <w:b/>
      <w:bCs/>
      <w:sz w:val="52"/>
      <w:szCs w:val="52"/>
    </w:rPr>
  </w:style>
  <w:style w:type="paragraph" w:customStyle="1" w:styleId="affffffffe">
    <w:name w:val="报告正文"/>
    <w:basedOn w:val="a1"/>
    <w:semiHidden/>
    <w:rsid w:val="00215A54"/>
    <w:pPr>
      <w:spacing w:beforeLines="50" w:afterLines="50" w:line="336" w:lineRule="auto"/>
      <w:ind w:firstLineChars="200" w:firstLine="420"/>
    </w:pPr>
    <w:rPr>
      <w:rFonts w:ascii="Times New Roman" w:hAnsi="Times New Roman"/>
      <w:sz w:val="24"/>
      <w:szCs w:val="24"/>
    </w:rPr>
  </w:style>
  <w:style w:type="paragraph" w:customStyle="1" w:styleId="CharCharCharCharCharCharCharCharCharCharCharChar1CharCharChar1CharCharCharCharCharCharCharCharCharCharCharCharCharCharCharCharCharChar1CharCharCharChar2">
    <w:name w:val="Char Char Char Char Char Char Char Char Char Char Char Char1 Char Char Char1 Char Char Char Char Char Char Char Char Char Char Char Char Char Char Char Char Char Char1 Char Char Char Char2"/>
    <w:basedOn w:val="a1"/>
    <w:semiHidden/>
    <w:rsid w:val="00215A54"/>
    <w:pPr>
      <w:adjustRightInd w:val="0"/>
      <w:snapToGrid w:val="0"/>
      <w:jc w:val="center"/>
    </w:pPr>
    <w:rPr>
      <w:rFonts w:ascii="Times New Roman" w:hAnsi="宋体"/>
      <w:b/>
      <w:sz w:val="24"/>
      <w:szCs w:val="24"/>
    </w:rPr>
  </w:style>
  <w:style w:type="paragraph" w:customStyle="1" w:styleId="xl40">
    <w:name w:val="xl40"/>
    <w:basedOn w:val="a1"/>
    <w:semiHidden/>
    <w:rsid w:val="00215A54"/>
    <w:pPr>
      <w:widowControl/>
      <w:pBdr>
        <w:top w:val="single" w:sz="8" w:space="0" w:color="auto"/>
        <w:left w:val="single" w:sz="4" w:space="0" w:color="auto"/>
        <w:right w:val="single" w:sz="4" w:space="0" w:color="auto"/>
      </w:pBdr>
      <w:spacing w:before="100" w:beforeAutospacing="1" w:after="100" w:afterAutospacing="1"/>
      <w:jc w:val="center"/>
      <w:textAlignment w:val="center"/>
    </w:pPr>
    <w:rPr>
      <w:rFonts w:ascii="楷体_GB2312" w:eastAsia="楷体_GB2312" w:hAnsi="Arial Unicode MS" w:cs="Arial Unicode MS" w:hint="eastAsia"/>
      <w:b/>
      <w:bCs/>
      <w:kern w:val="0"/>
      <w:sz w:val="22"/>
    </w:rPr>
  </w:style>
  <w:style w:type="paragraph" w:customStyle="1" w:styleId="afffffffff">
    <w:name w:val="佰利联第三层级（一）（二）"/>
    <w:basedOn w:val="20505"/>
    <w:semiHidden/>
    <w:rsid w:val="00215A54"/>
  </w:style>
  <w:style w:type="paragraph" w:customStyle="1" w:styleId="xl44">
    <w:name w:val="xl44"/>
    <w:basedOn w:val="a1"/>
    <w:semiHidden/>
    <w:rsid w:val="00215A54"/>
    <w:pPr>
      <w:widowControl/>
      <w:pBdr>
        <w:top w:val="single" w:sz="8" w:space="0" w:color="auto"/>
        <w:left w:val="single" w:sz="8" w:space="0" w:color="auto"/>
        <w:right w:val="single" w:sz="4" w:space="0" w:color="auto"/>
      </w:pBdr>
      <w:spacing w:before="100" w:beforeAutospacing="1" w:after="100" w:afterAutospacing="1"/>
      <w:jc w:val="center"/>
      <w:textAlignment w:val="center"/>
    </w:pPr>
    <w:rPr>
      <w:rFonts w:ascii="楷体_GB2312" w:eastAsia="楷体_GB2312" w:hAnsi="Arial Unicode MS" w:cs="Arial Unicode MS" w:hint="eastAsia"/>
      <w:b/>
      <w:bCs/>
      <w:color w:val="000000"/>
      <w:kern w:val="0"/>
      <w:sz w:val="22"/>
    </w:rPr>
  </w:style>
  <w:style w:type="paragraph" w:customStyle="1" w:styleId="CharCharCharCharCharCharCharCharCharCharCharCharChar4">
    <w:name w:val="Char Char Char Char Char Char Char Char Char Char Char Char Char4"/>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afffffffff0">
    <w:name w:val="北车第三级"/>
    <w:basedOn w:val="a1"/>
    <w:semiHidden/>
    <w:rsid w:val="00215A54"/>
    <w:pPr>
      <w:spacing w:beforeLines="50" w:line="360" w:lineRule="auto"/>
      <w:outlineLvl w:val="2"/>
    </w:pPr>
    <w:rPr>
      <w:rFonts w:ascii="Times New Roman" w:hAnsi="Times New Roman"/>
      <w:b/>
      <w:sz w:val="24"/>
      <w:szCs w:val="24"/>
    </w:rPr>
  </w:style>
  <w:style w:type="paragraph" w:customStyle="1" w:styleId="3f3">
    <w:name w:val="城地3"/>
    <w:basedOn w:val="aff8"/>
    <w:semiHidden/>
    <w:rsid w:val="00215A54"/>
  </w:style>
  <w:style w:type="paragraph" w:customStyle="1" w:styleId="CharCharChar4">
    <w:name w:val="Char Char Char4"/>
    <w:basedOn w:val="a1"/>
    <w:semiHidden/>
    <w:rsid w:val="00215A54"/>
    <w:rPr>
      <w:rFonts w:ascii="Tahoma" w:hAnsi="Tahoma"/>
      <w:sz w:val="24"/>
      <w:szCs w:val="20"/>
    </w:rPr>
  </w:style>
  <w:style w:type="paragraph" w:customStyle="1" w:styleId="CharCharCharCharCharCharChar1">
    <w:name w:val="Char Char Char Char Char Char Char1"/>
    <w:basedOn w:val="a1"/>
    <w:semiHidden/>
    <w:rsid w:val="00215A54"/>
    <w:pPr>
      <w:spacing w:beforeLines="50" w:afterLines="50" w:line="360" w:lineRule="auto"/>
      <w:ind w:firstLineChars="200" w:firstLine="420"/>
    </w:pPr>
    <w:rPr>
      <w:rFonts w:ascii="Times New Roman" w:hAnsi="Times New Roman"/>
      <w:szCs w:val="24"/>
    </w:rPr>
  </w:style>
  <w:style w:type="paragraph" w:customStyle="1" w:styleId="2f8">
    <w:name w:val="样式 一级次标题 + 首行缩进:  2 字符"/>
    <w:basedOn w:val="afffffff3"/>
    <w:semiHidden/>
    <w:rsid w:val="00215A54"/>
  </w:style>
  <w:style w:type="paragraph" w:customStyle="1" w:styleId="CM2">
    <w:name w:val="CM2"/>
    <w:basedOn w:val="Default"/>
    <w:next w:val="Default"/>
    <w:semiHidden/>
    <w:rsid w:val="00215A54"/>
  </w:style>
  <w:style w:type="paragraph" w:customStyle="1" w:styleId="xl70">
    <w:name w:val="xl70"/>
    <w:basedOn w:val="a1"/>
    <w:semiHidden/>
    <w:rsid w:val="00215A54"/>
    <w:pPr>
      <w:widowControl/>
      <w:spacing w:before="100" w:beforeAutospacing="1" w:after="100" w:afterAutospacing="1"/>
      <w:jc w:val="left"/>
      <w:textAlignment w:val="center"/>
    </w:pPr>
    <w:rPr>
      <w:rFonts w:ascii="Arial Unicode MS" w:eastAsia="Arial Unicode MS" w:hAnsi="Arial Unicode MS" w:cs="Arial Unicode MS"/>
      <w:kern w:val="0"/>
      <w:sz w:val="22"/>
    </w:rPr>
  </w:style>
  <w:style w:type="paragraph" w:customStyle="1" w:styleId="CM84">
    <w:name w:val="CM84"/>
    <w:basedOn w:val="Default"/>
    <w:next w:val="Default"/>
    <w:semiHidden/>
    <w:rsid w:val="00215A54"/>
  </w:style>
  <w:style w:type="paragraph" w:customStyle="1" w:styleId="afffffffff1">
    <w:name w:val="城地表"/>
    <w:basedOn w:val="a1"/>
    <w:semiHidden/>
    <w:rsid w:val="00215A54"/>
    <w:pPr>
      <w:autoSpaceDE w:val="0"/>
      <w:autoSpaceDN w:val="0"/>
      <w:adjustRightInd w:val="0"/>
      <w:jc w:val="center"/>
    </w:pPr>
    <w:rPr>
      <w:rFonts w:ascii="Times New Roman" w:hAnsi="宋体"/>
      <w:bCs/>
      <w:kern w:val="0"/>
      <w:szCs w:val="21"/>
    </w:rPr>
  </w:style>
  <w:style w:type="paragraph" w:customStyle="1" w:styleId="101">
    <w:name w:val="标题10"/>
    <w:basedOn w:val="6"/>
    <w:semiHidden/>
    <w:rsid w:val="00215A54"/>
    <w:pPr>
      <w:keepNext w:val="0"/>
      <w:keepLines w:val="0"/>
      <w:numPr>
        <w:numId w:val="0"/>
      </w:numPr>
      <w:tabs>
        <w:tab w:val="left" w:pos="500"/>
        <w:tab w:val="left" w:pos="1440"/>
      </w:tabs>
      <w:adjustRightInd/>
      <w:spacing w:before="0" w:afterLines="50" w:line="240" w:lineRule="atLeast"/>
      <w:ind w:left="432" w:firstLineChars="200" w:firstLine="200"/>
      <w:textAlignment w:val="auto"/>
      <w:outlineLvl w:val="8"/>
    </w:pPr>
    <w:rPr>
      <w:rFonts w:ascii="Times New Roman" w:eastAsia="宋体" w:hAnsi="Times New Roman"/>
      <w:b w:val="0"/>
      <w:sz w:val="15"/>
      <w:szCs w:val="15"/>
    </w:rPr>
  </w:style>
  <w:style w:type="paragraph" w:customStyle="1" w:styleId="CM90">
    <w:name w:val="CM90"/>
    <w:basedOn w:val="a1"/>
    <w:next w:val="a1"/>
    <w:semiHidden/>
    <w:rsid w:val="00215A54"/>
    <w:pPr>
      <w:autoSpaceDE w:val="0"/>
      <w:autoSpaceDN w:val="0"/>
      <w:adjustRightInd w:val="0"/>
      <w:spacing w:afterLines="50" w:line="360" w:lineRule="auto"/>
      <w:ind w:firstLineChars="200" w:firstLine="200"/>
      <w:jc w:val="left"/>
    </w:pPr>
    <w:rPr>
      <w:rFonts w:ascii="黑体" w:eastAsia="黑体" w:hAnsi="Times New Roman"/>
      <w:kern w:val="0"/>
      <w:sz w:val="24"/>
      <w:szCs w:val="24"/>
    </w:rPr>
  </w:style>
  <w:style w:type="paragraph" w:customStyle="1" w:styleId="2f9">
    <w:name w:val="列出段落2"/>
    <w:basedOn w:val="a1"/>
    <w:uiPriority w:val="34"/>
    <w:semiHidden/>
    <w:qFormat/>
    <w:rsid w:val="00215A54"/>
    <w:pPr>
      <w:widowControl/>
      <w:adjustRightInd w:val="0"/>
      <w:snapToGrid w:val="0"/>
      <w:spacing w:line="360" w:lineRule="auto"/>
      <w:ind w:firstLineChars="200" w:firstLine="420"/>
    </w:pPr>
    <w:rPr>
      <w:rFonts w:ascii="Times New Roman" w:hAnsi="Times New Roman"/>
      <w:kern w:val="0"/>
      <w:sz w:val="24"/>
      <w:szCs w:val="20"/>
    </w:rPr>
  </w:style>
  <w:style w:type="paragraph" w:customStyle="1" w:styleId="xl43">
    <w:name w:val="xl43"/>
    <w:basedOn w:val="a1"/>
    <w:semiHidden/>
    <w:rsid w:val="00215A54"/>
    <w:pPr>
      <w:widowControl/>
      <w:pBdr>
        <w:left w:val="single" w:sz="4" w:space="0" w:color="auto"/>
        <w:bottom w:val="single" w:sz="4" w:space="0" w:color="auto"/>
        <w:right w:val="single" w:sz="8" w:space="0" w:color="auto"/>
      </w:pBdr>
      <w:spacing w:before="100" w:beforeAutospacing="1" w:after="100" w:afterAutospacing="1"/>
      <w:jc w:val="center"/>
      <w:textAlignment w:val="center"/>
    </w:pPr>
    <w:rPr>
      <w:rFonts w:ascii="楷体_GB2312" w:eastAsia="楷体_GB2312" w:hAnsi="Arial Unicode MS" w:cs="Arial Unicode MS" w:hint="eastAsia"/>
      <w:b/>
      <w:bCs/>
      <w:kern w:val="0"/>
      <w:sz w:val="22"/>
    </w:rPr>
  </w:style>
  <w:style w:type="paragraph" w:customStyle="1" w:styleId="afffffffff2">
    <w:name w:val="佰利联反馈文字"/>
    <w:basedOn w:val="a1"/>
    <w:semiHidden/>
    <w:rsid w:val="00215A54"/>
    <w:pPr>
      <w:tabs>
        <w:tab w:val="left" w:pos="600"/>
      </w:tabs>
      <w:spacing w:beforeLines="50" w:afterLines="50" w:line="360" w:lineRule="auto"/>
      <w:ind w:firstLineChars="200" w:firstLine="482"/>
    </w:pPr>
    <w:rPr>
      <w:rFonts w:ascii="楷体_GB2312" w:eastAsia="楷体_GB2312" w:hAnsi="宋体"/>
      <w:b/>
      <w:sz w:val="24"/>
      <w:szCs w:val="24"/>
    </w:rPr>
  </w:style>
  <w:style w:type="paragraph" w:customStyle="1" w:styleId="pic-info">
    <w:name w:val="pic-info"/>
    <w:basedOn w:val="a1"/>
    <w:semiHidden/>
    <w:rsid w:val="00215A54"/>
    <w:pPr>
      <w:widowControl/>
      <w:spacing w:before="100" w:beforeAutospacing="1" w:after="100" w:afterAutospacing="1"/>
      <w:jc w:val="left"/>
    </w:pPr>
    <w:rPr>
      <w:rFonts w:ascii="宋体" w:hAnsi="宋体" w:cs="宋体"/>
      <w:kern w:val="0"/>
      <w:sz w:val="24"/>
      <w:szCs w:val="24"/>
    </w:rPr>
  </w:style>
  <w:style w:type="paragraph" w:customStyle="1" w:styleId="CharCharChar">
    <w:name w:val="Char Char Char"/>
    <w:basedOn w:val="a1"/>
    <w:semiHidden/>
    <w:rsid w:val="00215A54"/>
    <w:rPr>
      <w:rFonts w:ascii="Tahoma" w:hAnsi="Tahoma"/>
      <w:sz w:val="24"/>
      <w:szCs w:val="20"/>
    </w:rPr>
  </w:style>
  <w:style w:type="paragraph" w:customStyle="1" w:styleId="xl38">
    <w:name w:val="xl38"/>
    <w:basedOn w:val="a1"/>
    <w:semiHidden/>
    <w:rsid w:val="00215A54"/>
    <w:pPr>
      <w:widowControl/>
      <w:pBdr>
        <w:top w:val="single" w:sz="4" w:space="0" w:color="auto"/>
        <w:left w:val="single" w:sz="4" w:space="0" w:color="auto"/>
        <w:bottom w:val="single" w:sz="4" w:space="0" w:color="auto"/>
        <w:right w:val="single" w:sz="8" w:space="0" w:color="auto"/>
      </w:pBdr>
      <w:spacing w:before="100" w:beforeAutospacing="1" w:after="100" w:afterAutospacing="1"/>
      <w:jc w:val="right"/>
      <w:textAlignment w:val="center"/>
    </w:pPr>
    <w:rPr>
      <w:rFonts w:ascii="楷体_GB2312" w:eastAsia="楷体_GB2312" w:hAnsi="Arial Unicode MS" w:cs="Arial Unicode MS" w:hint="eastAsia"/>
      <w:kern w:val="0"/>
      <w:sz w:val="20"/>
      <w:szCs w:val="20"/>
    </w:rPr>
  </w:style>
  <w:style w:type="paragraph" w:customStyle="1" w:styleId="btwz">
    <w:name w:val="bt_wz"/>
    <w:basedOn w:val="a1"/>
    <w:semiHidden/>
    <w:rsid w:val="00215A54"/>
    <w:pPr>
      <w:widowControl/>
      <w:spacing w:before="100" w:beforeAutospacing="1" w:afterLines="50" w:afterAutospacing="1" w:line="360" w:lineRule="auto"/>
      <w:ind w:firstLineChars="200" w:firstLine="200"/>
      <w:jc w:val="left"/>
    </w:pPr>
    <w:rPr>
      <w:rFonts w:ascii="Arial Unicode MS" w:eastAsia="Arial Unicode MS" w:hAnsi="Arial Unicode MS" w:cs="Arial Unicode MS"/>
      <w:b/>
      <w:bCs/>
      <w:color w:val="377EB8"/>
      <w:kern w:val="0"/>
      <w:sz w:val="27"/>
      <w:szCs w:val="27"/>
    </w:rPr>
  </w:style>
  <w:style w:type="paragraph" w:customStyle="1" w:styleId="xl25">
    <w:name w:val="xl25"/>
    <w:basedOn w:val="a1"/>
    <w:semiHidden/>
    <w:rsid w:val="00215A54"/>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textAlignment w:val="center"/>
    </w:pPr>
    <w:rPr>
      <w:rFonts w:ascii="楷体_GB2312" w:eastAsia="楷体_GB2312" w:hAnsi="Arial Unicode MS" w:cs="Arial Unicode MS" w:hint="eastAsia"/>
      <w:kern w:val="0"/>
      <w:sz w:val="20"/>
      <w:szCs w:val="20"/>
    </w:rPr>
  </w:style>
  <w:style w:type="paragraph" w:customStyle="1" w:styleId="afffffffff3">
    <w:name w:val="页眉（招股说明书）"/>
    <w:basedOn w:val="a5"/>
    <w:next w:val="a7"/>
    <w:semiHidden/>
    <w:rsid w:val="00215A54"/>
    <w:pPr>
      <w:spacing w:line="240" w:lineRule="auto"/>
    </w:pPr>
  </w:style>
  <w:style w:type="paragraph" w:customStyle="1" w:styleId="afffffffff4">
    <w:name w:val="佰利联第二层级一、二、"/>
    <w:basedOn w:val="afffffffff5"/>
    <w:semiHidden/>
    <w:rsid w:val="00215A54"/>
  </w:style>
  <w:style w:type="paragraph" w:customStyle="1" w:styleId="afffffffff5">
    <w:name w:val="二级标题"/>
    <w:basedOn w:val="affffffff1"/>
    <w:semiHidden/>
    <w:qFormat/>
    <w:rsid w:val="00215A54"/>
  </w:style>
  <w:style w:type="paragraph" w:customStyle="1" w:styleId="Char40">
    <w:name w:val="Char4"/>
    <w:basedOn w:val="a1"/>
    <w:semiHidden/>
    <w:rsid w:val="00215A54"/>
    <w:pPr>
      <w:tabs>
        <w:tab w:val="left" w:pos="360"/>
      </w:tabs>
    </w:pPr>
    <w:rPr>
      <w:rFonts w:ascii="Times New Roman" w:hAnsi="Times New Roman"/>
      <w:sz w:val="24"/>
      <w:szCs w:val="24"/>
    </w:rPr>
  </w:style>
  <w:style w:type="paragraph" w:customStyle="1" w:styleId="-8">
    <w:name w:val="佰利联-节"/>
    <w:basedOn w:val="affffff"/>
    <w:semiHidden/>
    <w:rsid w:val="00215A54"/>
  </w:style>
  <w:style w:type="paragraph" w:customStyle="1" w:styleId="126">
    <w:name w:val="佰利联第四层1、2、"/>
    <w:basedOn w:val="affffff6"/>
    <w:semiHidden/>
    <w:rsid w:val="00215A54"/>
    <w:pPr>
      <w:snapToGrid w:val="0"/>
      <w:spacing w:beforeLines="50" w:after="120"/>
      <w:ind w:rightChars="0" w:right="0"/>
    </w:pPr>
    <w:rPr>
      <w:lang w:val="zh-CN"/>
    </w:rPr>
  </w:style>
  <w:style w:type="paragraph" w:customStyle="1" w:styleId="2fa">
    <w:name w:val="标题2（招股说明书）"/>
    <w:basedOn w:val="2"/>
    <w:semiHidden/>
    <w:rsid w:val="00215A54"/>
    <w:pPr>
      <w:autoSpaceDE w:val="0"/>
      <w:autoSpaceDN w:val="0"/>
      <w:adjustRightInd w:val="0"/>
      <w:snapToGrid/>
      <w:spacing w:beforeLines="150" w:afterLines="150" w:line="520" w:lineRule="exact"/>
      <w:ind w:firstLineChars="200" w:firstLine="562"/>
      <w:outlineLvl w:val="9"/>
    </w:pPr>
    <w:rPr>
      <w:rFonts w:eastAsia="宋体" w:cs="Arial"/>
      <w:b/>
      <w:color w:val="000000"/>
      <w:sz w:val="28"/>
      <w:szCs w:val="28"/>
    </w:rPr>
  </w:style>
  <w:style w:type="paragraph" w:customStyle="1" w:styleId="CM3">
    <w:name w:val="CM3"/>
    <w:basedOn w:val="a1"/>
    <w:next w:val="a1"/>
    <w:semiHidden/>
    <w:rsid w:val="00215A54"/>
    <w:pPr>
      <w:autoSpaceDE w:val="0"/>
      <w:autoSpaceDN w:val="0"/>
      <w:adjustRightInd w:val="0"/>
      <w:spacing w:afterLines="50" w:line="471" w:lineRule="atLeast"/>
      <w:ind w:firstLineChars="200" w:firstLine="200"/>
      <w:jc w:val="left"/>
    </w:pPr>
    <w:rPr>
      <w:rFonts w:ascii="黑体" w:eastAsia="黑体" w:hAnsi="Times New Roman"/>
      <w:kern w:val="0"/>
      <w:sz w:val="24"/>
      <w:szCs w:val="24"/>
    </w:rPr>
  </w:style>
  <w:style w:type="paragraph" w:customStyle="1" w:styleId="xl26">
    <w:name w:val="xl26"/>
    <w:basedOn w:val="a1"/>
    <w:semiHidden/>
    <w:rsid w:val="00215A54"/>
    <w:pPr>
      <w:widowControl/>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left"/>
      <w:textAlignment w:val="center"/>
    </w:pPr>
    <w:rPr>
      <w:rFonts w:ascii="楷体_GB2312" w:eastAsia="楷体_GB2312" w:hAnsi="Arial Unicode MS" w:cs="Arial Unicode MS" w:hint="eastAsia"/>
      <w:kern w:val="0"/>
      <w:sz w:val="20"/>
      <w:szCs w:val="20"/>
    </w:rPr>
  </w:style>
  <w:style w:type="paragraph" w:customStyle="1" w:styleId="CharCharCharCharCharCharChar">
    <w:name w:val="Char Char Char Char Char Char Char"/>
    <w:basedOn w:val="a1"/>
    <w:semiHidden/>
    <w:rsid w:val="00215A54"/>
    <w:pPr>
      <w:spacing w:beforeLines="50" w:afterLines="50" w:line="360" w:lineRule="auto"/>
      <w:ind w:firstLineChars="200" w:firstLine="420"/>
    </w:pPr>
    <w:rPr>
      <w:rFonts w:ascii="Times New Roman" w:hAnsi="Times New Roman"/>
      <w:szCs w:val="24"/>
    </w:rPr>
  </w:style>
  <w:style w:type="paragraph" w:customStyle="1" w:styleId="font5">
    <w:name w:val="font5"/>
    <w:basedOn w:val="a1"/>
    <w:semiHidden/>
    <w:rsid w:val="00215A54"/>
    <w:pPr>
      <w:widowControl/>
      <w:spacing w:before="100" w:beforeAutospacing="1" w:after="100" w:afterAutospacing="1"/>
      <w:jc w:val="left"/>
    </w:pPr>
    <w:rPr>
      <w:rFonts w:ascii="宋体" w:hAnsi="宋体" w:cs="Arial Unicode MS" w:hint="eastAsia"/>
      <w:kern w:val="0"/>
      <w:sz w:val="18"/>
      <w:szCs w:val="18"/>
    </w:rPr>
  </w:style>
  <w:style w:type="paragraph" w:customStyle="1" w:styleId="afffffffff6">
    <w:name w:val="标准正文"/>
    <w:basedOn w:val="a1"/>
    <w:semiHidden/>
    <w:rsid w:val="00215A54"/>
    <w:pPr>
      <w:widowControl/>
      <w:tabs>
        <w:tab w:val="left" w:pos="420"/>
        <w:tab w:val="left" w:pos="840"/>
        <w:tab w:val="left" w:pos="1260"/>
      </w:tabs>
      <w:adjustRightInd w:val="0"/>
      <w:snapToGrid w:val="0"/>
      <w:spacing w:beforeLines="75" w:afterLines="50" w:line="300" w:lineRule="auto"/>
      <w:ind w:firstLineChars="225" w:firstLine="540"/>
    </w:pPr>
    <w:rPr>
      <w:rFonts w:ascii="宋体" w:hAnsi="宋体"/>
      <w:kern w:val="0"/>
      <w:sz w:val="24"/>
    </w:rPr>
  </w:style>
  <w:style w:type="paragraph" w:customStyle="1" w:styleId="3f4">
    <w:name w:val="正文3"/>
    <w:basedOn w:val="a1"/>
    <w:next w:val="a1"/>
    <w:semiHidden/>
    <w:rsid w:val="00215A54"/>
    <w:pPr>
      <w:spacing w:afterLines="50" w:line="360" w:lineRule="auto"/>
      <w:ind w:firstLineChars="200" w:firstLine="200"/>
    </w:pPr>
    <w:rPr>
      <w:rFonts w:ascii="Times New Roman" w:hAnsi="Times New Roman"/>
      <w:sz w:val="24"/>
      <w:szCs w:val="24"/>
    </w:rPr>
  </w:style>
  <w:style w:type="paragraph" w:customStyle="1" w:styleId="afffffffff7">
    <w:name w:val="招股书第（一）点"/>
    <w:basedOn w:val="30"/>
    <w:semiHidden/>
    <w:rsid w:val="00215A54"/>
    <w:pPr>
      <w:widowControl w:val="0"/>
      <w:adjustRightInd w:val="0"/>
      <w:snapToGrid w:val="0"/>
      <w:spacing w:before="0" w:after="0" w:line="360" w:lineRule="auto"/>
      <w:ind w:firstLineChars="150" w:firstLine="150"/>
      <w:jc w:val="both"/>
    </w:pPr>
    <w:rPr>
      <w:rFonts w:ascii="黑体" w:eastAsia="黑体" w:hAnsi="宋体"/>
      <w:b w:val="0"/>
      <w:bCs w:val="0"/>
      <w:color w:val="000000"/>
      <w:sz w:val="30"/>
      <w:szCs w:val="20"/>
    </w:rPr>
  </w:style>
  <w:style w:type="paragraph" w:customStyle="1" w:styleId="CharCharCharCharCharCharCharCharCharCharCharCharChar">
    <w:name w:val="Char Char Char Char Char Char Char Char Char Char Char Char Char"/>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0505">
    <w:name w:val="样式 招股书正文 + 段前: 0.5 行 段后: 0.5 行"/>
    <w:basedOn w:val="affffffb"/>
    <w:semiHidden/>
    <w:rsid w:val="00215A54"/>
  </w:style>
  <w:style w:type="paragraph" w:customStyle="1" w:styleId="CharCharCharCharCharCharCharCharCharCharCharCharCharCharCharCharCharCharChar5">
    <w:name w:val="Char Char Char Char Char Char Char Char Char Char Char Char Char Char Char Char Char Char Char5"/>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CharCharCharChar3">
    <w:name w:val="Char Char Char Char3"/>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afffffffff8">
    <w:name w:val="图题"/>
    <w:semiHidden/>
    <w:rsid w:val="00215A54"/>
    <w:pPr>
      <w:tabs>
        <w:tab w:val="left" w:pos="480"/>
      </w:tabs>
      <w:spacing w:beforeLines="50" w:afterLines="50"/>
      <w:jc w:val="center"/>
    </w:pPr>
    <w:rPr>
      <w:rFonts w:ascii="Times New Roman" w:eastAsia="仿宋_GB2312" w:hAnsi="Times New Roman" w:cs="Times New Roman"/>
      <w:b/>
      <w:kern w:val="0"/>
      <w:sz w:val="24"/>
      <w:szCs w:val="24"/>
    </w:rPr>
  </w:style>
  <w:style w:type="paragraph" w:customStyle="1" w:styleId="CharCharCharCharCharCharCharCharCharCharCharChar1CharCharChar1CharCharCharCharCharCharCharCharCharCharCharCharCharCharCharCharCharChar1CharCharCharChar4">
    <w:name w:val="Char Char Char Char Char Char Char Char Char Char Char Char1 Char Char Char1 Char Char Char Char Char Char Char Char Char Char Char Char Char Char Char Char Char Char1 Char Char Char Char4"/>
    <w:basedOn w:val="a1"/>
    <w:semiHidden/>
    <w:rsid w:val="00215A54"/>
    <w:pPr>
      <w:adjustRightInd w:val="0"/>
      <w:snapToGrid w:val="0"/>
      <w:jc w:val="center"/>
    </w:pPr>
    <w:rPr>
      <w:rFonts w:ascii="Times New Roman" w:hAnsi="宋体"/>
      <w:b/>
      <w:sz w:val="24"/>
      <w:szCs w:val="24"/>
    </w:rPr>
  </w:style>
  <w:style w:type="paragraph" w:customStyle="1" w:styleId="CM87">
    <w:name w:val="CM87"/>
    <w:basedOn w:val="a1"/>
    <w:next w:val="a1"/>
    <w:semiHidden/>
    <w:rsid w:val="00215A54"/>
    <w:pPr>
      <w:autoSpaceDE w:val="0"/>
      <w:autoSpaceDN w:val="0"/>
      <w:adjustRightInd w:val="0"/>
      <w:spacing w:afterLines="50" w:line="360" w:lineRule="auto"/>
      <w:ind w:firstLineChars="200" w:firstLine="200"/>
      <w:jc w:val="left"/>
    </w:pPr>
    <w:rPr>
      <w:rFonts w:ascii="黑体" w:eastAsia="黑体" w:hAnsi="Times New Roman"/>
      <w:kern w:val="0"/>
      <w:sz w:val="24"/>
      <w:szCs w:val="24"/>
    </w:rPr>
  </w:style>
  <w:style w:type="paragraph" w:customStyle="1" w:styleId="CharCharCharChar1">
    <w:name w:val="Char Char Char Char1"/>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CharCharCharCharCharChar1CharCharChar2">
    <w:name w:val="Char Char Char Char Char Char1 Char Char Char2"/>
    <w:basedOn w:val="a1"/>
    <w:semiHidden/>
    <w:rsid w:val="00215A54"/>
    <w:pPr>
      <w:autoSpaceDE w:val="0"/>
      <w:autoSpaceDN w:val="0"/>
      <w:adjustRightInd w:val="0"/>
      <w:jc w:val="left"/>
      <w:textAlignment w:val="baseline"/>
    </w:pPr>
    <w:rPr>
      <w:rFonts w:ascii="宋体" w:hAnsi="Times New Roman"/>
      <w:kern w:val="0"/>
      <w:sz w:val="34"/>
      <w:szCs w:val="20"/>
    </w:rPr>
  </w:style>
  <w:style w:type="paragraph" w:customStyle="1" w:styleId="CharCharChar6">
    <w:name w:val="Char Char Char6"/>
    <w:basedOn w:val="a1"/>
    <w:semiHidden/>
    <w:rsid w:val="00215A54"/>
    <w:pPr>
      <w:widowControl/>
      <w:spacing w:after="160" w:line="240" w:lineRule="exact"/>
      <w:jc w:val="left"/>
    </w:pPr>
    <w:rPr>
      <w:rFonts w:ascii="Verdana" w:hAnsi="Verdana"/>
      <w:kern w:val="0"/>
      <w:sz w:val="20"/>
      <w:szCs w:val="20"/>
      <w:lang w:eastAsia="en-US"/>
    </w:rPr>
  </w:style>
  <w:style w:type="table" w:customStyle="1" w:styleId="-14">
    <w:name w:val="浅色底纹 - 强调文字颜色 14"/>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3">
    <w:name w:val="浅色底纹 - 强调文字颜色 13"/>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31">
    <w:name w:val="浅色底纹 - 强调文字颜色 31"/>
    <w:basedOn w:val="a3"/>
    <w:uiPriority w:val="60"/>
    <w:rsid w:val="00215A54"/>
    <w:rPr>
      <w:rFonts w:ascii="Times New Roman" w:eastAsia="宋体" w:hAnsi="Times New Roman" w:cs="Times New Roman"/>
      <w:color w:val="76923C"/>
      <w:kern w:val="0"/>
      <w:sz w:val="20"/>
      <w:szCs w:val="20"/>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customStyle="1" w:styleId="-51">
    <w:name w:val="浅色网格 - 强调文字颜色 51"/>
    <w:basedOn w:val="a3"/>
    <w:uiPriority w:val="62"/>
    <w:rsid w:val="00215A54"/>
    <w:rPr>
      <w:rFonts w:ascii="Times New Roman" w:eastAsia="宋体" w:hAnsi="Times New Roman" w:cs="Times New Roman"/>
      <w:kern w:val="0"/>
      <w:sz w:val="20"/>
      <w:szCs w:val="2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Guli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Guli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Gulim" w:cs="Times New Roman"/>
        <w:b/>
        <w:bCs/>
      </w:rPr>
    </w:tblStylePr>
    <w:tblStylePr w:type="lastCol">
      <w:rPr>
        <w:rFonts w:eastAsia="Gulim" w:cs="Times New Roman"/>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table" w:customStyle="1" w:styleId="-510">
    <w:name w:val="浅色底纹 - 强调文字颜色 51"/>
    <w:basedOn w:val="a3"/>
    <w:uiPriority w:val="60"/>
    <w:rsid w:val="00215A54"/>
    <w:rPr>
      <w:rFonts w:ascii="Times New Roman" w:eastAsia="宋体" w:hAnsi="Times New Roman" w:cs="Times New Roman"/>
      <w:color w:val="31849B"/>
      <w:kern w:val="0"/>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style>
  <w:style w:type="table" w:customStyle="1" w:styleId="1-13">
    <w:name w:val="中等深浅底纹 1 - 强调文字颜色 13"/>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1">
    <w:name w:val="浅色底纹 - 强调文字颜色 11"/>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4">
    <w:name w:val="中等深浅底纹 1 - 强调文字颜色 14"/>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511">
    <w:name w:val="浅色列表 - 强调文字颜色 51"/>
    <w:basedOn w:val="a3"/>
    <w:uiPriority w:val="61"/>
    <w:rsid w:val="00215A54"/>
    <w:rPr>
      <w:rFonts w:ascii="Times New Roman" w:eastAsia="宋体" w:hAnsi="Times New Roman" w:cs="Times New Roman"/>
      <w:kern w:val="0"/>
      <w:sz w:val="20"/>
      <w:szCs w:val="20"/>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table" w:customStyle="1" w:styleId="1ff7">
    <w:name w:val="招股书，表格1"/>
    <w:basedOn w:val="a3"/>
    <w:uiPriority w:val="39"/>
    <w:qFormat/>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fb">
    <w:name w:val="表格2"/>
    <w:basedOn w:val="a3"/>
    <w:uiPriority w:val="99"/>
    <w:rsid w:val="00215A54"/>
    <w:pPr>
      <w:jc w:val="right"/>
    </w:pPr>
    <w:rPr>
      <w:rFonts w:ascii="Times New Roman" w:eastAsia="宋体" w:hAnsi="Times New Roman" w:cs="Times New Roman"/>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浅色底纹 - 强调文字颜色 15"/>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2">
    <w:name w:val="中等深浅底纹 1 - 强调文字颜色 12"/>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41">
    <w:name w:val="浅色底纹 - 强调文字颜色 41"/>
    <w:basedOn w:val="a3"/>
    <w:uiPriority w:val="60"/>
    <w:rsid w:val="00215A54"/>
    <w:rPr>
      <w:rFonts w:ascii="Times New Roman" w:eastAsia="宋体" w:hAnsi="Times New Roman" w:cs="Times New Roman"/>
      <w:color w:val="5F497A"/>
      <w:kern w:val="0"/>
      <w:sz w:val="20"/>
      <w:szCs w:val="20"/>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customStyle="1" w:styleId="-12">
    <w:name w:val="浅色底纹 - 强调文字颜色 12"/>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5">
    <w:name w:val="中等深浅底纹 1 - 强调文字颜色 15"/>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210">
    <w:name w:val="浅色底纹 - 强调文字颜色 21"/>
    <w:basedOn w:val="a3"/>
    <w:uiPriority w:val="60"/>
    <w:rsid w:val="00215A54"/>
    <w:rPr>
      <w:rFonts w:ascii="Times New Roman" w:eastAsia="宋体" w:hAnsi="Times New Roman" w:cs="Times New Roman"/>
      <w:color w:val="943634"/>
      <w:kern w:val="0"/>
      <w:sz w:val="20"/>
      <w:szCs w:val="20"/>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customStyle="1" w:styleId="1-51">
    <w:name w:val="中等深浅底纹 1 - 强调文字颜色 51"/>
    <w:basedOn w:val="a3"/>
    <w:uiPriority w:val="63"/>
    <w:rsid w:val="00215A54"/>
    <w:rPr>
      <w:rFonts w:ascii="Times New Roman" w:eastAsia="宋体" w:hAnsi="Times New Roman" w:cs="Times New Roman"/>
      <w:kern w:val="0"/>
      <w:sz w:val="20"/>
      <w:szCs w:val="20"/>
    </w:rPr>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il"/>
          <w:tr2bl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il"/>
          <w:tr2bl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2EAF1"/>
      </w:tcPr>
    </w:tblStylePr>
  </w:style>
  <w:style w:type="table" w:customStyle="1" w:styleId="1-11">
    <w:name w:val="中等深浅底纹 1 - 强调文字颜色 11"/>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afffffffff9">
    <w:name w:val="报告附注表"/>
    <w:basedOn w:val="a3"/>
    <w:rsid w:val="00215A54"/>
    <w:pPr>
      <w:jc w:val="center"/>
    </w:pPr>
    <w:rPr>
      <w:rFonts w:ascii="Times New Roman" w:eastAsia="楷体_GB2312" w:hAnsi="Times New Roman" w:cs="Times New Roman"/>
      <w:kern w:val="0"/>
      <w:szCs w:val="20"/>
    </w:rPr>
    <w:tblPr>
      <w:tblBorders>
        <w:top w:val="single" w:sz="12" w:space="0" w:color="auto"/>
        <w:bottom w:val="single" w:sz="12" w:space="0" w:color="auto"/>
      </w:tblBorders>
    </w:tblPr>
    <w:tcPr>
      <w:vAlign w:val="center"/>
    </w:tcPr>
    <w:tblStylePr w:type="firstRow">
      <w:tblPr/>
      <w:tcPr>
        <w:tcBorders>
          <w:top w:val="single" w:sz="12" w:space="0" w:color="auto"/>
          <w:left w:val="nil"/>
          <w:bottom w:val="single" w:sz="2" w:space="0" w:color="auto"/>
          <w:right w:val="nil"/>
          <w:insideH w:val="nil"/>
          <w:insideV w:val="nil"/>
          <w:tl2br w:val="nil"/>
          <w:tr2bl w:val="nil"/>
        </w:tcBorders>
      </w:tcPr>
    </w:tblStylePr>
  </w:style>
  <w:style w:type="table" w:customStyle="1" w:styleId="2-51">
    <w:name w:val="中等深浅列表 2 - 强调文字颜色 51"/>
    <w:basedOn w:val="a3"/>
    <w:uiPriority w:val="66"/>
    <w:rsid w:val="00215A54"/>
    <w:rPr>
      <w:rFonts w:ascii="Cambria" w:eastAsia="宋体" w:hAnsi="Cambria" w:cs="Times New Roman"/>
      <w:color w:val="000000"/>
      <w:kern w:val="0"/>
      <w:sz w:val="20"/>
      <w:szCs w:val="2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l2br w:val="nil"/>
          <w:tr2bl w:val="nil"/>
        </w:tcBorders>
        <w:shd w:val="clear" w:color="auto" w:fill="FFFFFF"/>
      </w:tcPr>
    </w:tblStylePr>
    <w:tblStylePr w:type="lastRow">
      <w:tblPr/>
      <w:tcPr>
        <w:tcBorders>
          <w:top w:val="single" w:sz="8" w:space="0" w:color="4BACC6"/>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4BACC6"/>
          <w:insideH w:val="nil"/>
          <w:insideV w:val="nil"/>
          <w:tl2br w:val="nil"/>
          <w:tr2bl w:val="nil"/>
        </w:tcBorders>
        <w:shd w:val="clear" w:color="auto" w:fill="FFFFFF"/>
      </w:tcPr>
    </w:tblStylePr>
    <w:tblStylePr w:type="lastCol">
      <w:tblPr/>
      <w:tcPr>
        <w:tcBorders>
          <w:top w:val="nil"/>
          <w:left w:val="single" w:sz="8" w:space="0" w:color="4BACC6"/>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character" w:customStyle="1" w:styleId="1ff8">
    <w:name w:val="文档结构图 字符1"/>
    <w:semiHidden/>
    <w:rsid w:val="00215A54"/>
    <w:rPr>
      <w:kern w:val="2"/>
      <w:sz w:val="24"/>
      <w:szCs w:val="24"/>
      <w:shd w:val="clear" w:color="auto" w:fill="000080"/>
    </w:rPr>
  </w:style>
  <w:style w:type="character" w:customStyle="1" w:styleId="2fc">
    <w:name w:val="批注主题 字符2"/>
    <w:semiHidden/>
    <w:rsid w:val="00215A54"/>
    <w:rPr>
      <w:b/>
      <w:bCs/>
      <w:kern w:val="2"/>
      <w:sz w:val="21"/>
      <w:szCs w:val="24"/>
    </w:rPr>
  </w:style>
  <w:style w:type="character" w:customStyle="1" w:styleId="216">
    <w:name w:val="正文文本 2 字符1"/>
    <w:semiHidden/>
    <w:rsid w:val="00215A54"/>
    <w:rPr>
      <w:spacing w:val="20"/>
      <w:kern w:val="2"/>
      <w:sz w:val="21"/>
      <w:szCs w:val="21"/>
    </w:rPr>
  </w:style>
  <w:style w:type="character" w:customStyle="1" w:styleId="1ff9">
    <w:name w:val="批注框文本 字符1"/>
    <w:uiPriority w:val="99"/>
    <w:semiHidden/>
    <w:rsid w:val="00215A54"/>
    <w:rPr>
      <w:kern w:val="2"/>
      <w:sz w:val="18"/>
      <w:szCs w:val="18"/>
    </w:rPr>
  </w:style>
  <w:style w:type="character" w:customStyle="1" w:styleId="1ffa">
    <w:name w:val="正文文本 字符1"/>
    <w:uiPriority w:val="99"/>
    <w:semiHidden/>
    <w:rsid w:val="00215A54"/>
    <w:rPr>
      <w:kern w:val="2"/>
      <w:sz w:val="21"/>
      <w:szCs w:val="24"/>
    </w:rPr>
  </w:style>
  <w:style w:type="character" w:customStyle="1" w:styleId="2fd">
    <w:name w:val="脚注文本 字符2"/>
    <w:aliases w:val="Footnote Text Char 字符2"/>
    <w:uiPriority w:val="99"/>
    <w:semiHidden/>
    <w:qFormat/>
    <w:rsid w:val="00215A54"/>
    <w:rPr>
      <w:kern w:val="2"/>
      <w:sz w:val="18"/>
      <w:szCs w:val="18"/>
    </w:rPr>
  </w:style>
  <w:style w:type="character" w:customStyle="1" w:styleId="217">
    <w:name w:val="正文文本缩进 2 字符1"/>
    <w:semiHidden/>
    <w:rsid w:val="00215A54"/>
    <w:rPr>
      <w:kern w:val="2"/>
      <w:sz w:val="24"/>
      <w:szCs w:val="24"/>
    </w:rPr>
  </w:style>
  <w:style w:type="character" w:customStyle="1" w:styleId="1ffb">
    <w:name w:val="正文文本缩进 字符1"/>
    <w:semiHidden/>
    <w:rsid w:val="00215A54"/>
    <w:rPr>
      <w:kern w:val="2"/>
      <w:sz w:val="24"/>
      <w:szCs w:val="24"/>
    </w:rPr>
  </w:style>
  <w:style w:type="character" w:customStyle="1" w:styleId="2fe">
    <w:name w:val="标题 字符2"/>
    <w:semiHidden/>
    <w:rsid w:val="00215A54"/>
    <w:rPr>
      <w:color w:val="000000"/>
      <w:sz w:val="28"/>
    </w:rPr>
  </w:style>
  <w:style w:type="character" w:customStyle="1" w:styleId="1ffc">
    <w:name w:val="纯文本 字符1"/>
    <w:aliases w:val="普通文字 字符1,纯文本 Char Char 字符1,纯文本 Char Char Char Char 字符1,纯文本 Char Char Char 字符1,普通文字11 字符1, Char11 字符1, Char2 Char Char11 字符1, Char2 Char Char Char Char Char Char Char Char11 字符1, Char2 Char Char Char Char Char Char Char11 字符1,纯文本 Char211 字符"/>
    <w:semiHidden/>
    <w:rsid w:val="00215A54"/>
    <w:rPr>
      <w:rFonts w:ascii="宋体" w:hAnsi="Courier New"/>
      <w:kern w:val="2"/>
      <w:sz w:val="21"/>
    </w:rPr>
  </w:style>
  <w:style w:type="character" w:customStyle="1" w:styleId="322">
    <w:name w:val="正文文本缩进 3 字符2"/>
    <w:semiHidden/>
    <w:rsid w:val="00215A54"/>
    <w:rPr>
      <w:kern w:val="2"/>
      <w:sz w:val="16"/>
      <w:szCs w:val="16"/>
    </w:rPr>
  </w:style>
  <w:style w:type="character" w:customStyle="1" w:styleId="1ffd">
    <w:name w:val="日期 字符1"/>
    <w:semiHidden/>
    <w:rsid w:val="00215A54"/>
    <w:rPr>
      <w:kern w:val="2"/>
      <w:sz w:val="21"/>
      <w:szCs w:val="24"/>
    </w:rPr>
  </w:style>
  <w:style w:type="character" w:customStyle="1" w:styleId="Char1c">
    <w:name w:val="明显引用 Char1"/>
    <w:uiPriority w:val="30"/>
    <w:semiHidden/>
    <w:rsid w:val="00215A54"/>
    <w:rPr>
      <w:rFonts w:ascii="Times New Roman" w:eastAsia="宋体" w:hAnsi="Times New Roman" w:cs="Times New Roman"/>
      <w:i/>
      <w:iCs/>
      <w:color w:val="5B9BD5"/>
      <w:sz w:val="24"/>
      <w:szCs w:val="24"/>
    </w:rPr>
  </w:style>
  <w:style w:type="character" w:customStyle="1" w:styleId="-2Char">
    <w:name w:val="浅色底纹 - 着色 2 Char"/>
    <w:uiPriority w:val="30"/>
    <w:semiHidden/>
    <w:rsid w:val="00215A54"/>
    <w:rPr>
      <w:rFonts w:ascii="Arial" w:hAnsi="Arial"/>
      <w:b/>
      <w:bCs/>
      <w:i/>
      <w:iCs/>
      <w:color w:val="4F81BD"/>
      <w:kern w:val="2"/>
      <w:sz w:val="21"/>
      <w:szCs w:val="22"/>
    </w:rPr>
  </w:style>
  <w:style w:type="table" w:customStyle="1" w:styleId="180">
    <w:name w:val="网格型18"/>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网格型11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41">
    <w:name w:val="网格型24"/>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
    <w:name w:val="浅色底纹1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60">
    <w:name w:val="浅色底纹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1">
    <w:name w:val="浅色底纹20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3">
    <w:name w:val="网格表 4 - 着色 513"/>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315">
    <w:name w:val="网格型31"/>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
    <w:name w:val="网格型211"/>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0">
    <w:name w:val="浅色底纹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40">
    <w:name w:val="浅色底纹2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2">
    <w:name w:val="网格表 4 - 着色 5112"/>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34">
    <w:name w:val="定制网格型13"/>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0">
    <w:name w:val="浅色底纹124"/>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41">
    <w:name w:val="表格样式114"/>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610">
    <w:name w:val="表格样式16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81">
    <w:name w:val="表格样式18"/>
    <w:basedOn w:val="a3"/>
    <w:uiPriority w:val="59"/>
    <w:qFormat/>
    <w:rsid w:val="00215A54"/>
    <w:rPr>
      <w:rFonts w:ascii="Times New Roman" w:eastAsia="宋体" w:hAnsi="Times New Roman" w:cs="Times New Roman"/>
      <w:kern w:val="0"/>
      <w:sz w:val="20"/>
      <w:szCs w:val="20"/>
    </w:rPr>
    <w:tblPr>
      <w:tblBorders>
        <w:top w:val="single" w:sz="12" w:space="0" w:color="auto"/>
        <w:bottom w:val="single" w:sz="12" w:space="0" w:color="auto"/>
        <w:insideH w:val="dotted" w:sz="8" w:space="0" w:color="auto"/>
        <w:insideV w:val="dotted" w:sz="8" w:space="0" w:color="auto"/>
      </w:tblBorders>
    </w:tblPr>
  </w:style>
  <w:style w:type="table" w:customStyle="1" w:styleId="1510">
    <w:name w:val="表格样式15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231">
    <w:name w:val="网格型123"/>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4">
    <w:name w:val="无格式表格 514"/>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30">
    <w:name w:val="网格型43"/>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0">
    <w:name w:val="网格型133"/>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31">
    <w:name w:val="浅色底纹1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40">
    <w:name w:val="浅色底纹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40">
    <w:name w:val="浅色底纹2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40">
    <w:name w:val="浅色底纹1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40">
    <w:name w:val="浅色底纹2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31">
    <w:name w:val="浅色底纹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30">
    <w:name w:val="网格型53"/>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
    <w:name w:val="网格型14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30">
    <w:name w:val="浅色底纹1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1">
    <w:name w:val="浅色底纹40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30">
    <w:name w:val="浅色底纹2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30">
    <w:name w:val="浅色底纹1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3">
    <w:name w:val="浅色底纹2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10">
    <w:name w:val="网格型41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15">
    <w:name w:val="定制网格型11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浅色底纹1213"/>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111">
    <w:name w:val="网格型1211"/>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
    <w:name w:val="无格式表格 5111"/>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10">
    <w:name w:val="浅色底纹1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30">
    <w:name w:val="浅色底纹3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3">
    <w:name w:val="浅色底纹2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3">
    <w:name w:val="浅色底纹11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3">
    <w:name w:val="浅色底纹21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10">
    <w:name w:val="浅色底纹1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1">
    <w:name w:val="浅色底纹3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1">
    <w:name w:val="浅色底纹2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21">
    <w:name w:val="网格表 4 - 着色 5121"/>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11111">
    <w:name w:val="浅色底纹11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1">
    <w:name w:val="浅色底纹21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11">
    <w:name w:val="网格表 4 - 着色 51111"/>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4110">
    <w:name w:val="浅色底纹1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11">
    <w:name w:val="浅色底纹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1">
    <w:name w:val="浅色底纹2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1">
    <w:name w:val="浅色底纹1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1">
    <w:name w:val="浅色底纹2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2">
    <w:name w:val="浅色底纹1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20">
    <w:name w:val="浅色底纹3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2">
    <w:name w:val="浅色底纹2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2">
    <w:name w:val="浅色底纹11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2">
    <w:name w:val="浅色底纹21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112">
    <w:name w:val="网格型51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4">
    <w:name w:val="网格型22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3111">
    <w:name w:val="网格型131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34">
    <w:name w:val="浅色网格2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35">
    <w:name w:val="浅色网格1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14">
    <w:name w:val="表格样式12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7">
    <w:name w:val="普通表格11"/>
    <w:basedOn w:val="a3"/>
    <w:uiPriority w:val="99"/>
    <w:qFormat/>
    <w:rsid w:val="00215A54"/>
    <w:pPr>
      <w:jc w:val="center"/>
    </w:pPr>
    <w:rPr>
      <w:rFonts w:ascii="Times New Roman" w:eastAsia="宋体" w:hAnsi="Times New Roman" w:cs="Times New Roman"/>
      <w:kern w:val="0"/>
      <w:sz w:val="20"/>
      <w:szCs w:val="20"/>
    </w:rPr>
    <w:tblPr>
      <w:tblBorders>
        <w:top w:val="single" w:sz="4" w:space="0" w:color="auto"/>
        <w:bottom w:val="single" w:sz="4" w:space="0" w:color="auto"/>
        <w:insideH w:val="single" w:sz="4" w:space="0" w:color="auto"/>
        <w:insideV w:val="single" w:sz="4" w:space="0" w:color="auto"/>
      </w:tblBorders>
    </w:tblPr>
    <w:tcPr>
      <w:vAlign w:val="center"/>
    </w:tcPr>
    <w:tblStylePr w:type="firstRow">
      <w:rPr>
        <w:color w:val="auto"/>
      </w:rPr>
      <w:tblPr/>
      <w:tcPr>
        <w:shd w:val="clear" w:color="auto" w:fill="BFBFBF"/>
      </w:tcPr>
    </w:tblStylePr>
  </w:style>
  <w:style w:type="table" w:customStyle="1" w:styleId="1312">
    <w:name w:val="表格样式13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21">
    <w:name w:val="表格样式14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111">
    <w:name w:val="表格样式141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110">
    <w:name w:val="表格样式111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515">
    <w:name w:val="浅色底纹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611">
    <w:name w:val="网格型61"/>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1">
    <w:name w:val="网格型15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12">
    <w:name w:val="浅色底纹1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10">
    <w:name w:val="浅色底纹2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1">
    <w:name w:val="浅色底纹2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10">
    <w:name w:val="浅色底纹1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1">
    <w:name w:val="浅色底纹2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10">
    <w:name w:val="网格型42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15">
    <w:name w:val="定制网格型12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0">
    <w:name w:val="浅色底纹123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210">
    <w:name w:val="网格型1221"/>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1">
    <w:name w:val="无格式表格 5121"/>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10">
    <w:name w:val="浅色底纹13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10">
    <w:name w:val="浅色底纹3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1">
    <w:name w:val="浅色底纹2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1">
    <w:name w:val="浅色底纹11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1">
    <w:name w:val="浅色底纹21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1">
    <w:name w:val="浅色底纹12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1">
    <w:name w:val="浅色底纹3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1">
    <w:name w:val="浅色底纹22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1">
    <w:name w:val="浅色底纹111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1">
    <w:name w:val="浅色底纹211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10">
    <w:name w:val="浅色底纹14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11">
    <w:name w:val="浅色底纹4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1">
    <w:name w:val="浅色底纹23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1">
    <w:name w:val="浅色底纹11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1">
    <w:name w:val="浅色底纹21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1">
    <w:name w:val="浅色底纹1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1">
    <w:name w:val="浅色底纹3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1">
    <w:name w:val="浅色底纹2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1">
    <w:name w:val="浅色底纹11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1">
    <w:name w:val="浅色底纹21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21">
    <w:name w:val="网格型52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1">
    <w:name w:val="网格型132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115">
    <w:name w:val="浅色网格21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16">
    <w:name w:val="浅色网格11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711">
    <w:name w:val="网格型7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0">
    <w:name w:val="网格型23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611">
    <w:name w:val="网格型16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216">
    <w:name w:val="浅色网格22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16">
    <w:name w:val="浅色网格12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710">
    <w:name w:val="表格样式17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811">
    <w:name w:val="网格型8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2">
    <w:name w:val="浅色底纹161"/>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711">
    <w:name w:val="网格型171"/>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1">
    <w:name w:val="无格式表格 5131"/>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210">
    <w:name w:val="表格样式112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311">
    <w:name w:val="表格样式113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92">
    <w:name w:val="网格型9"/>
    <w:basedOn w:val="a3"/>
    <w:uiPriority w:val="39"/>
    <w:qFormat/>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2">
    <w:name w:val="网格型10"/>
    <w:basedOn w:val="a3"/>
    <w:uiPriority w:val="39"/>
    <w:qFormat/>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90">
    <w:name w:val="网格型19"/>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
    <w:name w:val="网格型112"/>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52">
    <w:name w:val="网格型25"/>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
    <w:name w:val="浅色底纹1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70">
    <w:name w:val="浅色底纹2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2">
    <w:name w:val="浅色底纹20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4">
    <w:name w:val="网格表 4 - 着色 514"/>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323">
    <w:name w:val="网格型32"/>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4">
    <w:name w:val="网格型212"/>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0">
    <w:name w:val="浅色底纹1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50">
    <w:name w:val="浅色底纹2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3">
    <w:name w:val="网格表 4 - 着色 5113"/>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44">
    <w:name w:val="定制网格型14"/>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0">
    <w:name w:val="浅色底纹125"/>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51">
    <w:name w:val="表格样式115"/>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620">
    <w:name w:val="表格样式16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91">
    <w:name w:val="表格样式19"/>
    <w:basedOn w:val="a3"/>
    <w:uiPriority w:val="59"/>
    <w:qFormat/>
    <w:rsid w:val="00215A54"/>
    <w:rPr>
      <w:rFonts w:ascii="Times New Roman" w:eastAsia="宋体" w:hAnsi="Times New Roman" w:cs="Times New Roman"/>
      <w:kern w:val="0"/>
      <w:sz w:val="20"/>
      <w:szCs w:val="20"/>
    </w:rPr>
    <w:tblPr>
      <w:tblBorders>
        <w:top w:val="single" w:sz="12" w:space="0" w:color="auto"/>
        <w:bottom w:val="single" w:sz="12" w:space="0" w:color="auto"/>
        <w:insideH w:val="dotted" w:sz="8" w:space="0" w:color="auto"/>
        <w:insideV w:val="dotted" w:sz="8" w:space="0" w:color="auto"/>
      </w:tblBorders>
    </w:tblPr>
  </w:style>
  <w:style w:type="table" w:customStyle="1" w:styleId="1520">
    <w:name w:val="表格样式15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241">
    <w:name w:val="网格型124"/>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50">
    <w:name w:val="无格式表格 515"/>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40">
    <w:name w:val="网格型44"/>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0">
    <w:name w:val="网格型134"/>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41">
    <w:name w:val="浅色底纹1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50">
    <w:name w:val="浅色底纹3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50">
    <w:name w:val="浅色底纹2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50">
    <w:name w:val="浅色底纹11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50">
    <w:name w:val="浅色底纹21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41">
    <w:name w:val="浅色底纹4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40">
    <w:name w:val="网格型54"/>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2">
    <w:name w:val="网格型142"/>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40">
    <w:name w:val="浅色底纹14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2">
    <w:name w:val="浅色底纹40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40">
    <w:name w:val="浅色底纹2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40">
    <w:name w:val="浅色底纹11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40">
    <w:name w:val="浅色底纹21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20">
    <w:name w:val="网格型412"/>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25">
    <w:name w:val="定制网格型112"/>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0">
    <w:name w:val="浅色底纹1214"/>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120">
    <w:name w:val="网格型1212"/>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0">
    <w:name w:val="无格式表格 5112"/>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20">
    <w:name w:val="浅色底纹1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40">
    <w:name w:val="浅色底纹3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40">
    <w:name w:val="浅色底纹22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4">
    <w:name w:val="浅色底纹11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4">
    <w:name w:val="浅色底纹21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2">
    <w:name w:val="浅色底纹1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2">
    <w:name w:val="浅色底纹3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2">
    <w:name w:val="浅色底纹2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22">
    <w:name w:val="网格表 4 - 着色 5122"/>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11112">
    <w:name w:val="浅色底纹11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2">
    <w:name w:val="浅色底纹21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12">
    <w:name w:val="网格表 4 - 着色 51112"/>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4120">
    <w:name w:val="浅色底纹1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21">
    <w:name w:val="浅色底纹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2">
    <w:name w:val="浅色底纹2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2">
    <w:name w:val="浅色底纹1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2">
    <w:name w:val="浅色底纹2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3">
    <w:name w:val="浅色底纹1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30">
    <w:name w:val="浅色底纹3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3">
    <w:name w:val="浅色底纹2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3">
    <w:name w:val="浅色底纹11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3">
    <w:name w:val="浅色底纹21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122">
    <w:name w:val="网格型512"/>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4">
    <w:name w:val="网格型22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3121">
    <w:name w:val="网格型131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42">
    <w:name w:val="浅色网格24"/>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45">
    <w:name w:val="浅色网格14"/>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24">
    <w:name w:val="表格样式12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27">
    <w:name w:val="普通表格12"/>
    <w:basedOn w:val="a3"/>
    <w:uiPriority w:val="99"/>
    <w:qFormat/>
    <w:rsid w:val="00215A54"/>
    <w:pPr>
      <w:jc w:val="center"/>
    </w:pPr>
    <w:rPr>
      <w:rFonts w:ascii="Times New Roman" w:eastAsia="宋体" w:hAnsi="Times New Roman" w:cs="Times New Roman"/>
      <w:kern w:val="0"/>
      <w:sz w:val="20"/>
      <w:szCs w:val="20"/>
    </w:rPr>
    <w:tblPr>
      <w:tblBorders>
        <w:top w:val="single" w:sz="4" w:space="0" w:color="auto"/>
        <w:bottom w:val="single" w:sz="4" w:space="0" w:color="auto"/>
        <w:insideH w:val="single" w:sz="4" w:space="0" w:color="auto"/>
        <w:insideV w:val="single" w:sz="4" w:space="0" w:color="auto"/>
      </w:tblBorders>
    </w:tblPr>
    <w:tcPr>
      <w:vAlign w:val="center"/>
    </w:tcPr>
    <w:tblStylePr w:type="firstRow">
      <w:rPr>
        <w:color w:val="auto"/>
      </w:rPr>
      <w:tblPr/>
      <w:tcPr>
        <w:shd w:val="clear" w:color="auto" w:fill="BFBFBF"/>
      </w:tcPr>
    </w:tblStylePr>
  </w:style>
  <w:style w:type="table" w:customStyle="1" w:styleId="1322">
    <w:name w:val="表格样式13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31">
    <w:name w:val="表格样式143"/>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121">
    <w:name w:val="表格样式141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120">
    <w:name w:val="表格样式111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522">
    <w:name w:val="浅色底纹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620">
    <w:name w:val="网格型62"/>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1">
    <w:name w:val="网格型152"/>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22">
    <w:name w:val="浅色底纹1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20">
    <w:name w:val="浅色底纹2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20">
    <w:name w:val="浅色底纹2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2">
    <w:name w:val="浅色底纹1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2">
    <w:name w:val="浅色底纹2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2">
    <w:name w:val="网格型422"/>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25">
    <w:name w:val="定制网格型122"/>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
    <w:name w:val="浅色底纹123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220">
    <w:name w:val="网格型1222"/>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20">
    <w:name w:val="无格式表格 5122"/>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20">
    <w:name w:val="浅色底纹13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2">
    <w:name w:val="浅色底纹3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2">
    <w:name w:val="浅色底纹2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2">
    <w:name w:val="浅色底纹11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2">
    <w:name w:val="浅色底纹21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2">
    <w:name w:val="浅色底纹12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2">
    <w:name w:val="浅色底纹3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2">
    <w:name w:val="浅色底纹22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2">
    <w:name w:val="浅色底纹111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2">
    <w:name w:val="浅色底纹211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20">
    <w:name w:val="浅色底纹14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20">
    <w:name w:val="浅色底纹4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2">
    <w:name w:val="浅色底纹23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2">
    <w:name w:val="浅色底纹11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2">
    <w:name w:val="浅色底纹21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2">
    <w:name w:val="浅色底纹1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2">
    <w:name w:val="浅色底纹3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2">
    <w:name w:val="浅色底纹2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2">
    <w:name w:val="浅色底纹11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2">
    <w:name w:val="浅色底纹21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220">
    <w:name w:val="网格型522"/>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1">
    <w:name w:val="网格型132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125">
    <w:name w:val="浅色网格21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26">
    <w:name w:val="浅色网格11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720">
    <w:name w:val="网格型72"/>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0">
    <w:name w:val="网格型23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621">
    <w:name w:val="网格型16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225">
    <w:name w:val="浅色网格22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26">
    <w:name w:val="浅色网格12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720">
    <w:name w:val="表格样式17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820">
    <w:name w:val="网格型82"/>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2">
    <w:name w:val="浅色底纹162"/>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721">
    <w:name w:val="网格型172"/>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2">
    <w:name w:val="无格式表格 5132"/>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220">
    <w:name w:val="表格样式112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320">
    <w:name w:val="表格样式113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paragraph" w:customStyle="1" w:styleId="CharCharCharCharCharCharCharCharCharChar">
    <w:name w:val="Char Char Char Char Char Char Char Char Char Char"/>
    <w:basedOn w:val="a1"/>
    <w:semiHidden/>
    <w:rsid w:val="00215A54"/>
    <w:pPr>
      <w:spacing w:beforeLines="50" w:afterLines="50"/>
      <w:ind w:firstLineChars="200" w:firstLine="200"/>
    </w:pPr>
    <w:rPr>
      <w:rFonts w:ascii="Tahoma" w:hAnsi="Tahoma"/>
      <w:sz w:val="24"/>
      <w:szCs w:val="20"/>
    </w:rPr>
  </w:style>
  <w:style w:type="character" w:customStyle="1" w:styleId="2ff">
    <w:name w:val="正文文本 字符2"/>
    <w:basedOn w:val="a2"/>
    <w:uiPriority w:val="99"/>
    <w:semiHidden/>
    <w:locked/>
    <w:rsid w:val="00215A54"/>
    <w:rPr>
      <w:rFonts w:cs="Times New Roman"/>
    </w:rPr>
  </w:style>
  <w:style w:type="paragraph" w:customStyle="1" w:styleId="c">
    <w:name w:val="c_"/>
    <w:semiHidden/>
    <w:rsid w:val="00215A54"/>
    <w:pPr>
      <w:widowControl w:val="0"/>
      <w:autoSpaceDE w:val="0"/>
      <w:autoSpaceDN w:val="0"/>
      <w:adjustRightInd w:val="0"/>
      <w:jc w:val="both"/>
    </w:pPr>
    <w:rPr>
      <w:rFonts w:ascii="五" w:eastAsia="五" w:hAnsi="Times New Roman" w:cs="Times New Roman"/>
      <w:kern w:val="0"/>
      <w:sz w:val="24"/>
      <w:szCs w:val="20"/>
    </w:rPr>
  </w:style>
  <w:style w:type="character" w:customStyle="1" w:styleId="hanggao1">
    <w:name w:val="hanggao1"/>
    <w:semiHidden/>
    <w:rsid w:val="00215A54"/>
    <w:rPr>
      <w:spacing w:val="600"/>
    </w:rPr>
  </w:style>
  <w:style w:type="paragraph" w:customStyle="1" w:styleId="afffffffffa">
    <w:name w:val="表格文字"/>
    <w:basedOn w:val="a1"/>
    <w:semiHidden/>
    <w:rsid w:val="00215A54"/>
    <w:pPr>
      <w:snapToGrid w:val="0"/>
      <w:jc w:val="center"/>
    </w:pPr>
    <w:rPr>
      <w:rFonts w:ascii="宋体" w:hAnsi="Arial"/>
      <w:szCs w:val="20"/>
    </w:rPr>
  </w:style>
  <w:style w:type="character" w:customStyle="1" w:styleId="9pointtext11">
    <w:name w:val="9pointtext11"/>
    <w:semiHidden/>
    <w:rsid w:val="00215A54"/>
    <w:rPr>
      <w:color w:val="000000"/>
      <w:spacing w:val="400"/>
      <w:sz w:val="18"/>
    </w:rPr>
  </w:style>
  <w:style w:type="paragraph" w:customStyle="1" w:styleId="ParaChar">
    <w:name w:val="默认段落字体 Para Char"/>
    <w:basedOn w:val="a1"/>
    <w:semiHidden/>
    <w:rsid w:val="00215A54"/>
    <w:rPr>
      <w:rFonts w:ascii="Times New Roman" w:hAnsi="Times New Roman"/>
      <w:sz w:val="24"/>
      <w:szCs w:val="24"/>
    </w:rPr>
  </w:style>
  <w:style w:type="paragraph" w:customStyle="1" w:styleId="CharChar1CharCharCharCharCharChar">
    <w:name w:val="Char Char1 Char Char Char Char Char Char"/>
    <w:basedOn w:val="a1"/>
    <w:semiHidden/>
    <w:rsid w:val="00215A54"/>
    <w:pPr>
      <w:widowControl/>
      <w:spacing w:after="160" w:line="240" w:lineRule="exact"/>
    </w:pPr>
    <w:rPr>
      <w:rFonts w:ascii="Verdana" w:eastAsia="等线" w:hAnsi="Verdana" w:cs="Arial"/>
      <w:kern w:val="0"/>
      <w:sz w:val="22"/>
      <w:szCs w:val="20"/>
      <w:lang w:eastAsia="en-US"/>
    </w:rPr>
  </w:style>
  <w:style w:type="paragraph" w:customStyle="1" w:styleId="a10">
    <w:name w:val="a1"/>
    <w:basedOn w:val="a1"/>
    <w:semiHidden/>
    <w:rsid w:val="00215A54"/>
    <w:pPr>
      <w:widowControl/>
      <w:spacing w:before="100" w:beforeAutospacing="1" w:after="100" w:afterAutospacing="1" w:line="270" w:lineRule="atLeast"/>
      <w:ind w:firstLine="400"/>
      <w:jc w:val="left"/>
    </w:pPr>
    <w:rPr>
      <w:rFonts w:ascii="宋体" w:hAnsi="宋体" w:cs="宋体"/>
      <w:color w:val="000000"/>
      <w:kern w:val="0"/>
      <w:sz w:val="18"/>
      <w:szCs w:val="18"/>
    </w:rPr>
  </w:style>
  <w:style w:type="paragraph" w:customStyle="1" w:styleId="a">
    <w:name w:val="附注－标题二"/>
    <w:basedOn w:val="a1"/>
    <w:semiHidden/>
    <w:rsid w:val="00215A54"/>
    <w:pPr>
      <w:keepNext/>
      <w:numPr>
        <w:numId w:val="4"/>
      </w:numPr>
      <w:tabs>
        <w:tab w:val="left" w:pos="1080"/>
      </w:tabs>
      <w:adjustRightInd w:val="0"/>
      <w:snapToGrid w:val="0"/>
      <w:spacing w:line="440" w:lineRule="atLeast"/>
      <w:outlineLvl w:val="0"/>
    </w:pPr>
    <w:rPr>
      <w:rFonts w:ascii="宋体" w:hAnsi="宋体"/>
      <w:b/>
      <w:kern w:val="0"/>
      <w:szCs w:val="21"/>
    </w:rPr>
  </w:style>
  <w:style w:type="paragraph" w:customStyle="1" w:styleId="afffffffffb">
    <w:name w:val="附注－标题五"/>
    <w:basedOn w:val="a1"/>
    <w:next w:val="affff5"/>
    <w:semiHidden/>
    <w:rsid w:val="00215A54"/>
    <w:pPr>
      <w:adjustRightInd w:val="0"/>
      <w:snapToGrid w:val="0"/>
      <w:spacing w:before="120" w:afterLines="50" w:line="360" w:lineRule="auto"/>
    </w:pPr>
    <w:rPr>
      <w:rFonts w:ascii="Arial Narrow" w:hAnsi="Arial Narrow"/>
      <w:b/>
      <w:szCs w:val="21"/>
    </w:rPr>
  </w:style>
  <w:style w:type="character" w:customStyle="1" w:styleId="Chara">
    <w:name w:val="附注－正文 Char"/>
    <w:link w:val="affff5"/>
    <w:semiHidden/>
    <w:locked/>
    <w:rsid w:val="00215A54"/>
    <w:rPr>
      <w:rFonts w:ascii="Times New Roman" w:eastAsia="宋体" w:hAnsi="Times New Roman" w:cs="Times New Roman"/>
      <w:szCs w:val="20"/>
    </w:rPr>
  </w:style>
  <w:style w:type="paragraph" w:customStyle="1" w:styleId="afffffffffc">
    <w:name w:val="报告－收件人"/>
    <w:basedOn w:val="af7"/>
    <w:semiHidden/>
    <w:rsid w:val="00215A54"/>
    <w:pPr>
      <w:widowControl w:val="0"/>
      <w:spacing w:beforeLines="50" w:afterLines="50" w:line="360" w:lineRule="auto"/>
      <w:jc w:val="both"/>
    </w:pPr>
    <w:rPr>
      <w:rFonts w:ascii="Times New Roman" w:hAnsi="Times New Roman"/>
      <w:b/>
      <w:bCs/>
      <w:sz w:val="28"/>
      <w:szCs w:val="21"/>
      <w:u w:val="single"/>
    </w:rPr>
  </w:style>
  <w:style w:type="character" w:customStyle="1" w:styleId="CharChar40">
    <w:name w:val="Char Char4"/>
    <w:semiHidden/>
    <w:rsid w:val="00215A54"/>
    <w:rPr>
      <w:rFonts w:ascii="宋体" w:eastAsia="宋体" w:hAnsi="Courier New"/>
      <w:kern w:val="2"/>
      <w:sz w:val="21"/>
      <w:lang w:val="en-US" w:eastAsia="zh-CN"/>
    </w:rPr>
  </w:style>
  <w:style w:type="paragraph" w:customStyle="1" w:styleId="CharCharCharCharCharChar">
    <w:name w:val="Char Char Char Char Char Char"/>
    <w:basedOn w:val="a1"/>
    <w:semiHidden/>
    <w:rsid w:val="00215A54"/>
    <w:rPr>
      <w:rFonts w:ascii="Tahoma" w:hAnsi="Tahoma"/>
      <w:sz w:val="24"/>
      <w:szCs w:val="20"/>
    </w:rPr>
  </w:style>
  <w:style w:type="paragraph" w:customStyle="1" w:styleId="afffffffffd">
    <w:name w:val="招股书，其他文字"/>
    <w:basedOn w:val="a1"/>
    <w:semiHidden/>
    <w:rsid w:val="00215A54"/>
    <w:pPr>
      <w:spacing w:line="360" w:lineRule="auto"/>
    </w:pPr>
    <w:rPr>
      <w:rFonts w:ascii="Arial" w:hAnsi="Arial"/>
      <w:sz w:val="24"/>
      <w:szCs w:val="20"/>
    </w:rPr>
  </w:style>
  <w:style w:type="paragraph" w:customStyle="1" w:styleId="1ffe">
    <w:name w:val="表格1"/>
    <w:basedOn w:val="a1"/>
    <w:semiHidden/>
    <w:rsid w:val="00215A54"/>
    <w:pPr>
      <w:spacing w:line="300" w:lineRule="auto"/>
    </w:pPr>
    <w:rPr>
      <w:rFonts w:ascii="Arial" w:hAnsi="Arial"/>
      <w:kern w:val="0"/>
      <w:szCs w:val="24"/>
    </w:rPr>
  </w:style>
  <w:style w:type="paragraph" w:customStyle="1" w:styleId="Arial">
    <w:name w:val="招股书，正文+Arial"/>
    <w:basedOn w:val="a1"/>
    <w:link w:val="ArialChar"/>
    <w:semiHidden/>
    <w:rsid w:val="00215A54"/>
    <w:pPr>
      <w:spacing w:beforeLines="50" w:line="360" w:lineRule="auto"/>
      <w:ind w:firstLineChars="200" w:firstLine="200"/>
    </w:pPr>
    <w:rPr>
      <w:rFonts w:ascii="Arial" w:hAnsi="Arial" w:cs="Arial"/>
      <w:color w:val="000000"/>
      <w:sz w:val="24"/>
      <w:szCs w:val="24"/>
    </w:rPr>
  </w:style>
  <w:style w:type="character" w:customStyle="1" w:styleId="ArialChar">
    <w:name w:val="招股书，正文+Arial Char"/>
    <w:link w:val="Arial"/>
    <w:semiHidden/>
    <w:locked/>
    <w:rsid w:val="00215A54"/>
    <w:rPr>
      <w:rFonts w:ascii="Arial" w:eastAsia="宋体" w:hAnsi="Arial" w:cs="Arial"/>
      <w:color w:val="000000"/>
      <w:sz w:val="24"/>
      <w:szCs w:val="24"/>
    </w:rPr>
  </w:style>
  <w:style w:type="paragraph" w:customStyle="1" w:styleId="afffffffffe">
    <w:name w:val="招股书，单位"/>
    <w:basedOn w:val="a1"/>
    <w:semiHidden/>
    <w:rsid w:val="00215A54"/>
    <w:pPr>
      <w:jc w:val="right"/>
    </w:pPr>
    <w:rPr>
      <w:rFonts w:ascii="Arial" w:hAnsi="Arial" w:cs="Arial"/>
      <w:szCs w:val="19"/>
    </w:rPr>
  </w:style>
  <w:style w:type="paragraph" w:customStyle="1" w:styleId="1fff">
    <w:name w:val="招股书，标题1"/>
    <w:basedOn w:val="1"/>
    <w:semiHidden/>
    <w:rsid w:val="00215A54"/>
    <w:pPr>
      <w:widowControl w:val="0"/>
      <w:tabs>
        <w:tab w:val="left" w:pos="6840"/>
      </w:tabs>
      <w:spacing w:beforeLines="100" w:afterLines="100" w:line="360" w:lineRule="auto"/>
      <w:jc w:val="center"/>
    </w:pPr>
    <w:rPr>
      <w:rFonts w:ascii="Arial" w:eastAsia="黑体" w:hAnsi="Arial" w:cs="Arial"/>
      <w:bCs w:val="0"/>
      <w:sz w:val="36"/>
      <w:szCs w:val="36"/>
    </w:rPr>
  </w:style>
  <w:style w:type="paragraph" w:customStyle="1" w:styleId="2ff0">
    <w:name w:val="招股书，标题2"/>
    <w:basedOn w:val="2"/>
    <w:semiHidden/>
    <w:rsid w:val="00215A54"/>
    <w:pPr>
      <w:keepNext/>
      <w:keepLines/>
      <w:snapToGrid/>
    </w:pPr>
    <w:rPr>
      <w:rFonts w:ascii="Arial" w:hAnsi="Arial" w:cs="Arial"/>
      <w:bCs w:val="0"/>
      <w:spacing w:val="4"/>
      <w:kern w:val="2"/>
    </w:rPr>
  </w:style>
  <w:style w:type="paragraph" w:customStyle="1" w:styleId="3f5">
    <w:name w:val="招股书，标题3"/>
    <w:basedOn w:val="30"/>
    <w:semiHidden/>
    <w:rsid w:val="00215A54"/>
    <w:pPr>
      <w:widowControl w:val="0"/>
      <w:spacing w:beforeLines="50" w:after="0" w:line="360" w:lineRule="auto"/>
      <w:ind w:firstLineChars="200" w:firstLine="560"/>
      <w:jc w:val="both"/>
    </w:pPr>
    <w:rPr>
      <w:rFonts w:ascii="Arial" w:eastAsia="黑体" w:hAnsi="Arial" w:cs="Arial"/>
      <w:b w:val="0"/>
      <w:sz w:val="28"/>
      <w:szCs w:val="29"/>
      <w:lang w:val="zh-CN"/>
    </w:rPr>
  </w:style>
  <w:style w:type="paragraph" w:customStyle="1" w:styleId="affffffffff">
    <w:name w:val="法规"/>
    <w:basedOn w:val="a1"/>
    <w:semiHidden/>
    <w:rsid w:val="00215A54"/>
    <w:pPr>
      <w:spacing w:line="360" w:lineRule="exact"/>
      <w:ind w:firstLine="510"/>
    </w:pPr>
    <w:rPr>
      <w:rFonts w:ascii="Arial" w:hAnsi="Arial" w:cs="Arial"/>
      <w:szCs w:val="21"/>
    </w:rPr>
  </w:style>
  <w:style w:type="paragraph" w:customStyle="1" w:styleId="affffffffff0">
    <w:name w:val="招股书，正文"/>
    <w:basedOn w:val="a1"/>
    <w:link w:val="Charffa"/>
    <w:semiHidden/>
    <w:rsid w:val="00215A54"/>
    <w:pPr>
      <w:spacing w:line="360" w:lineRule="auto"/>
      <w:ind w:firstLineChars="200" w:firstLine="480"/>
    </w:pPr>
    <w:rPr>
      <w:rFonts w:ascii="宋体" w:hAnsi="宋体" w:cs="Arial"/>
      <w:color w:val="000000"/>
      <w:sz w:val="24"/>
      <w:szCs w:val="24"/>
    </w:rPr>
  </w:style>
  <w:style w:type="character" w:customStyle="1" w:styleId="Charffa">
    <w:name w:val="招股书，正文 Char"/>
    <w:link w:val="affffffffff0"/>
    <w:semiHidden/>
    <w:locked/>
    <w:rsid w:val="00215A54"/>
    <w:rPr>
      <w:rFonts w:ascii="宋体" w:eastAsia="宋体" w:hAnsi="宋体" w:cs="Arial"/>
      <w:color w:val="000000"/>
      <w:sz w:val="24"/>
      <w:szCs w:val="24"/>
    </w:rPr>
  </w:style>
  <w:style w:type="paragraph" w:customStyle="1" w:styleId="affffffffff1">
    <w:name w:val="招股书，注"/>
    <w:basedOn w:val="a1"/>
    <w:semiHidden/>
    <w:rsid w:val="00215A54"/>
    <w:pPr>
      <w:ind w:firstLineChars="200" w:firstLine="420"/>
    </w:pPr>
    <w:rPr>
      <w:rFonts w:ascii="Arial" w:hAnsi="Arial" w:cs="Arial"/>
      <w:color w:val="000000"/>
    </w:rPr>
  </w:style>
  <w:style w:type="paragraph" w:customStyle="1" w:styleId="49">
    <w:name w:val="招股书，标题4"/>
    <w:basedOn w:val="a1"/>
    <w:semiHidden/>
    <w:rsid w:val="00215A54"/>
    <w:pPr>
      <w:spacing w:beforeLines="50" w:line="360" w:lineRule="auto"/>
      <w:ind w:firstLineChars="200" w:firstLine="480"/>
    </w:pPr>
    <w:rPr>
      <w:rFonts w:ascii="Arial" w:eastAsia="黑体" w:hAnsi="Arial" w:cs="Arial"/>
      <w:bCs/>
      <w:kern w:val="0"/>
      <w:sz w:val="24"/>
      <w:szCs w:val="20"/>
    </w:rPr>
  </w:style>
  <w:style w:type="character" w:customStyle="1" w:styleId="Charffb">
    <w:name w:val="西矿招股书正文 Char"/>
    <w:link w:val="affffffffff2"/>
    <w:semiHidden/>
    <w:locked/>
    <w:rsid w:val="00215A54"/>
    <w:rPr>
      <w:rFonts w:ascii="Calibri" w:hAnsi="Calibri"/>
      <w:sz w:val="24"/>
    </w:rPr>
  </w:style>
  <w:style w:type="paragraph" w:customStyle="1" w:styleId="affffffffff2">
    <w:name w:val="西矿招股书正文"/>
    <w:basedOn w:val="a1"/>
    <w:link w:val="Charffb"/>
    <w:semiHidden/>
    <w:rsid w:val="00215A54"/>
    <w:pPr>
      <w:overflowPunct w:val="0"/>
      <w:autoSpaceDE w:val="0"/>
      <w:autoSpaceDN w:val="0"/>
      <w:adjustRightInd w:val="0"/>
      <w:snapToGrid w:val="0"/>
      <w:spacing w:line="360" w:lineRule="auto"/>
      <w:ind w:firstLineChars="200" w:firstLine="200"/>
      <w:jc w:val="left"/>
    </w:pPr>
    <w:rPr>
      <w:rFonts w:eastAsiaTheme="minorEastAsia" w:cstheme="minorBidi"/>
      <w:sz w:val="24"/>
    </w:rPr>
  </w:style>
  <w:style w:type="paragraph" w:customStyle="1" w:styleId="affffffffff3">
    <w:name w:val="论文正文"/>
    <w:basedOn w:val="a1"/>
    <w:link w:val="Charffc"/>
    <w:semiHidden/>
    <w:qFormat/>
    <w:rsid w:val="00215A54"/>
    <w:pPr>
      <w:spacing w:line="400" w:lineRule="exact"/>
      <w:ind w:firstLineChars="200" w:firstLine="200"/>
    </w:pPr>
    <w:rPr>
      <w:rFonts w:ascii="Times New Roman" w:hAnsi="Times New Roman"/>
      <w:kern w:val="0"/>
      <w:sz w:val="24"/>
      <w:szCs w:val="24"/>
    </w:rPr>
  </w:style>
  <w:style w:type="character" w:customStyle="1" w:styleId="Charffc">
    <w:name w:val="论文正文 Char"/>
    <w:link w:val="affffffffff3"/>
    <w:semiHidden/>
    <w:locked/>
    <w:rsid w:val="00215A54"/>
    <w:rPr>
      <w:rFonts w:ascii="Times New Roman" w:eastAsia="宋体" w:hAnsi="Times New Roman" w:cs="Times New Roman"/>
      <w:kern w:val="0"/>
      <w:sz w:val="24"/>
      <w:szCs w:val="24"/>
    </w:rPr>
  </w:style>
  <w:style w:type="paragraph" w:customStyle="1" w:styleId="affffffffff4">
    <w:name w:val="样式 小四"/>
    <w:basedOn w:val="a1"/>
    <w:link w:val="Charffd"/>
    <w:semiHidden/>
    <w:rsid w:val="00215A54"/>
    <w:pPr>
      <w:tabs>
        <w:tab w:val="left" w:pos="840"/>
      </w:tabs>
      <w:spacing w:line="360" w:lineRule="auto"/>
      <w:ind w:left="840"/>
    </w:pPr>
    <w:rPr>
      <w:rFonts w:ascii="Times New Roman" w:hAnsi="Times New Roman"/>
      <w:sz w:val="24"/>
      <w:szCs w:val="24"/>
    </w:rPr>
  </w:style>
  <w:style w:type="character" w:customStyle="1" w:styleId="Charffd">
    <w:name w:val="样式 小四 Char"/>
    <w:link w:val="affffffffff4"/>
    <w:semiHidden/>
    <w:locked/>
    <w:rsid w:val="00215A54"/>
    <w:rPr>
      <w:rFonts w:ascii="Times New Roman" w:eastAsia="宋体" w:hAnsi="Times New Roman" w:cs="Times New Roman"/>
      <w:sz w:val="24"/>
      <w:szCs w:val="24"/>
    </w:rPr>
  </w:style>
  <w:style w:type="character" w:customStyle="1" w:styleId="affffffffff5">
    <w:name w:val="正文文本_"/>
    <w:link w:val="CharChar5"/>
    <w:semiHidden/>
    <w:locked/>
    <w:rsid w:val="00215A54"/>
    <w:rPr>
      <w:rFonts w:ascii="宋体" w:hAnsi="Calibri"/>
      <w:shd w:val="clear" w:color="auto" w:fill="FFFFFF"/>
    </w:rPr>
  </w:style>
  <w:style w:type="paragraph" w:customStyle="1" w:styleId="CharChar5">
    <w:name w:val="正文文本 Char Char"/>
    <w:basedOn w:val="a1"/>
    <w:link w:val="affffffffff5"/>
    <w:semiHidden/>
    <w:rsid w:val="00215A54"/>
    <w:pPr>
      <w:shd w:val="clear" w:color="auto" w:fill="FFFFFF"/>
      <w:spacing w:line="595" w:lineRule="exact"/>
      <w:jc w:val="left"/>
    </w:pPr>
    <w:rPr>
      <w:rFonts w:ascii="宋体" w:eastAsiaTheme="minorEastAsia" w:cstheme="minorBidi"/>
      <w:shd w:val="clear" w:color="auto" w:fill="FFFFFF"/>
    </w:rPr>
  </w:style>
  <w:style w:type="character" w:customStyle="1" w:styleId="Gulim1">
    <w:name w:val="正文文本 + Gulim1"/>
    <w:semiHidden/>
    <w:rsid w:val="00215A54"/>
    <w:rPr>
      <w:rFonts w:ascii="Gulim" w:eastAsia="Gulim" w:hAnsi="Gulim"/>
      <w:sz w:val="19"/>
      <w:shd w:val="clear" w:color="auto" w:fill="FFFFFF"/>
    </w:rPr>
  </w:style>
  <w:style w:type="paragraph" w:customStyle="1" w:styleId="ListParagraph1">
    <w:name w:val="List Paragraph1"/>
    <w:basedOn w:val="a1"/>
    <w:semiHidden/>
    <w:rsid w:val="00215A54"/>
    <w:pPr>
      <w:ind w:firstLineChars="200" w:firstLine="420"/>
    </w:pPr>
    <w:rPr>
      <w:rFonts w:ascii="Times New Roman" w:hAnsi="Times New Roman"/>
      <w:szCs w:val="21"/>
    </w:rPr>
  </w:style>
  <w:style w:type="paragraph" w:customStyle="1" w:styleId="3150">
    <w:name w:val="样式 标题 3 + 首行缩进:  1.5 字符"/>
    <w:basedOn w:val="30"/>
    <w:semiHidden/>
    <w:rsid w:val="00215A54"/>
    <w:pPr>
      <w:widowControl w:val="0"/>
      <w:spacing w:beforeLines="50" w:after="0" w:line="360" w:lineRule="auto"/>
      <w:ind w:firstLine="357"/>
      <w:jc w:val="both"/>
    </w:pPr>
    <w:rPr>
      <w:rFonts w:ascii="黑体" w:eastAsia="黑体" w:hAnsi="Arial" w:cs="Arial"/>
      <w:bCs w:val="0"/>
      <w:sz w:val="28"/>
      <w:szCs w:val="28"/>
    </w:rPr>
  </w:style>
  <w:style w:type="paragraph" w:customStyle="1" w:styleId="31Exhibittitle">
    <w:name w:val="31 Exhibit title"/>
    <w:basedOn w:val="a1"/>
    <w:next w:val="a1"/>
    <w:semiHidden/>
    <w:rsid w:val="00215A54"/>
    <w:pPr>
      <w:keepNext/>
      <w:widowControl/>
      <w:pBdr>
        <w:top w:val="single" w:sz="2" w:space="4" w:color="7397BC"/>
        <w:left w:val="single" w:sz="2" w:space="2" w:color="7397BC"/>
        <w:right w:val="single" w:sz="2" w:space="0" w:color="7397BC"/>
        <w:between w:val="single" w:sz="2" w:space="4" w:color="93B1CC"/>
      </w:pBdr>
      <w:shd w:val="solid" w:color="7397BC" w:fill="7397BC"/>
      <w:spacing w:line="240" w:lineRule="exact"/>
      <w:ind w:left="72" w:right="43"/>
      <w:jc w:val="left"/>
    </w:pPr>
    <w:rPr>
      <w:rFonts w:ascii="Arial" w:eastAsia="LF_Kai" w:hAnsi="Arial" w:cs="Arial"/>
      <w:b/>
      <w:color w:val="FFFFFF"/>
      <w:kern w:val="0"/>
      <w:position w:val="4"/>
      <w:sz w:val="18"/>
      <w:szCs w:val="24"/>
      <w:lang w:bidi="zh-CN"/>
    </w:rPr>
  </w:style>
  <w:style w:type="paragraph" w:customStyle="1" w:styleId="CharChar1Char">
    <w:name w:val="招股书正文 Char Char1 Char"/>
    <w:link w:val="CharChar1CharChar1"/>
    <w:semiHidden/>
    <w:rsid w:val="00215A54"/>
    <w:pPr>
      <w:widowControl w:val="0"/>
      <w:overflowPunct w:val="0"/>
      <w:autoSpaceDE w:val="0"/>
      <w:autoSpaceDN w:val="0"/>
      <w:adjustRightInd w:val="0"/>
      <w:snapToGrid w:val="0"/>
      <w:spacing w:before="120" w:line="360" w:lineRule="auto"/>
      <w:ind w:firstLineChars="200" w:firstLine="480"/>
    </w:pPr>
    <w:rPr>
      <w:rFonts w:ascii="Times New Roman" w:eastAsia="宋体" w:hAnsi="Times New Roman" w:cs="Times New Roman"/>
      <w:sz w:val="24"/>
      <w:szCs w:val="24"/>
    </w:rPr>
  </w:style>
  <w:style w:type="character" w:customStyle="1" w:styleId="CharChar1CharChar1">
    <w:name w:val="招股书正文 Char Char1 Char Char1"/>
    <w:link w:val="CharChar1Char"/>
    <w:semiHidden/>
    <w:locked/>
    <w:rsid w:val="00215A54"/>
    <w:rPr>
      <w:rFonts w:ascii="Times New Roman" w:eastAsia="宋体" w:hAnsi="Times New Roman" w:cs="Times New Roman"/>
      <w:sz w:val="24"/>
      <w:szCs w:val="24"/>
    </w:rPr>
  </w:style>
  <w:style w:type="character" w:customStyle="1" w:styleId="jrb-ztys1">
    <w:name w:val="jrb-ztys1"/>
    <w:basedOn w:val="a2"/>
    <w:semiHidden/>
    <w:rsid w:val="00215A54"/>
    <w:rPr>
      <w:rFonts w:cs="Times New Roman"/>
    </w:rPr>
  </w:style>
  <w:style w:type="paragraph" w:customStyle="1" w:styleId="3f6">
    <w:name w:val="列出段落3"/>
    <w:basedOn w:val="a1"/>
    <w:semiHidden/>
    <w:rsid w:val="00215A54"/>
    <w:pPr>
      <w:ind w:firstLineChars="200" w:firstLine="420"/>
    </w:pPr>
  </w:style>
  <w:style w:type="character" w:customStyle="1" w:styleId="tdr">
    <w:name w:val="td_r"/>
    <w:basedOn w:val="a2"/>
    <w:semiHidden/>
    <w:rsid w:val="00215A54"/>
    <w:rPr>
      <w:rFonts w:cs="Times New Roman"/>
    </w:rPr>
  </w:style>
  <w:style w:type="paragraph" w:customStyle="1" w:styleId="324">
    <w:name w:val="列出段落32"/>
    <w:basedOn w:val="a1"/>
    <w:semiHidden/>
    <w:rsid w:val="00215A54"/>
    <w:pPr>
      <w:ind w:firstLineChars="200" w:firstLine="420"/>
    </w:pPr>
  </w:style>
  <w:style w:type="paragraph" w:customStyle="1" w:styleId="CM1">
    <w:name w:val="CM1"/>
    <w:basedOn w:val="a1"/>
    <w:next w:val="a1"/>
    <w:uiPriority w:val="99"/>
    <w:semiHidden/>
    <w:rsid w:val="00215A54"/>
    <w:pPr>
      <w:autoSpaceDE w:val="0"/>
      <w:autoSpaceDN w:val="0"/>
      <w:adjustRightInd w:val="0"/>
      <w:spacing w:line="626" w:lineRule="atLeast"/>
      <w:jc w:val="left"/>
    </w:pPr>
    <w:rPr>
      <w:rFonts w:ascii="黑体袄┆." w:eastAsia="黑体袄┆." w:hAnsi="等线"/>
      <w:kern w:val="0"/>
      <w:sz w:val="24"/>
      <w:szCs w:val="24"/>
    </w:rPr>
  </w:style>
  <w:style w:type="paragraph" w:customStyle="1" w:styleId="msonormal0">
    <w:name w:val="msonormal"/>
    <w:basedOn w:val="a1"/>
    <w:semiHidden/>
    <w:rsid w:val="00215A54"/>
    <w:pPr>
      <w:widowControl/>
      <w:spacing w:before="100" w:beforeAutospacing="1" w:after="100" w:afterAutospacing="1"/>
      <w:jc w:val="left"/>
    </w:pPr>
    <w:rPr>
      <w:rFonts w:ascii="宋体" w:hAnsi="宋体" w:cs="宋体"/>
      <w:kern w:val="0"/>
      <w:sz w:val="24"/>
      <w:szCs w:val="24"/>
    </w:rPr>
  </w:style>
  <w:style w:type="paragraph" w:customStyle="1" w:styleId="xl73">
    <w:name w:val="xl73"/>
    <w:basedOn w:val="a1"/>
    <w:semiHidden/>
    <w:rsid w:val="00215A54"/>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宋体" w:hAnsi="宋体" w:cs="宋体"/>
      <w:kern w:val="0"/>
      <w:sz w:val="16"/>
      <w:szCs w:val="16"/>
    </w:rPr>
  </w:style>
  <w:style w:type="paragraph" w:customStyle="1" w:styleId="xl75">
    <w:name w:val="xl75"/>
    <w:basedOn w:val="a1"/>
    <w:semiHidden/>
    <w:rsid w:val="00215A54"/>
    <w:pPr>
      <w:widowControl/>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right"/>
      <w:textAlignment w:val="top"/>
    </w:pPr>
    <w:rPr>
      <w:rFonts w:ascii="宋体" w:hAnsi="宋体" w:cs="宋体"/>
      <w:kern w:val="0"/>
      <w:sz w:val="16"/>
      <w:szCs w:val="16"/>
    </w:rPr>
  </w:style>
  <w:style w:type="paragraph" w:customStyle="1" w:styleId="xl76">
    <w:name w:val="xl76"/>
    <w:basedOn w:val="a1"/>
    <w:semiHidden/>
    <w:rsid w:val="00215A54"/>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宋体" w:hAnsi="宋体" w:cs="宋体"/>
      <w:color w:val="FF0000"/>
      <w:kern w:val="0"/>
      <w:sz w:val="16"/>
      <w:szCs w:val="16"/>
    </w:rPr>
  </w:style>
  <w:style w:type="paragraph" w:customStyle="1" w:styleId="xl77">
    <w:name w:val="xl77"/>
    <w:basedOn w:val="a1"/>
    <w:semiHidden/>
    <w:rsid w:val="00215A5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hAnsi="宋体" w:cs="宋体"/>
      <w:color w:val="FF0000"/>
      <w:kern w:val="0"/>
      <w:sz w:val="16"/>
      <w:szCs w:val="16"/>
    </w:rPr>
  </w:style>
  <w:style w:type="paragraph" w:customStyle="1" w:styleId="xl78">
    <w:name w:val="xl78"/>
    <w:basedOn w:val="a1"/>
    <w:semiHidden/>
    <w:rsid w:val="00215A54"/>
    <w:pPr>
      <w:widowControl/>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right"/>
      <w:textAlignment w:val="top"/>
    </w:pPr>
    <w:rPr>
      <w:rFonts w:ascii="宋体" w:hAnsi="宋体" w:cs="宋体"/>
      <w:color w:val="FF0000"/>
      <w:kern w:val="0"/>
      <w:sz w:val="16"/>
      <w:szCs w:val="16"/>
    </w:rPr>
  </w:style>
  <w:style w:type="table" w:customStyle="1" w:styleId="2ff1">
    <w:name w:val="立信年报表格 [2级]"/>
    <w:basedOn w:val="a3"/>
    <w:rsid w:val="00215A54"/>
    <w:pPr>
      <w:spacing w:line="400" w:lineRule="atLeast"/>
      <w:jc w:val="both"/>
    </w:pPr>
    <w:rPr>
      <w:rFonts w:ascii="Times New Roman" w:eastAsia="宋体" w:hAnsi="Times New Roman" w:cs="Times New Roman"/>
      <w:color w:val="000000"/>
      <w:sz w:val="18"/>
      <w:szCs w:val="21"/>
    </w:rPr>
    <w:tblPr>
      <w:tblBorders>
        <w:top w:val="single" w:sz="12" w:space="0" w:color="auto"/>
        <w:bottom w:val="single" w:sz="12" w:space="0" w:color="auto"/>
        <w:insideH w:val="dotted" w:sz="4" w:space="0" w:color="auto"/>
        <w:insideV w:val="dotted" w:sz="4" w:space="0" w:color="auto"/>
      </w:tblBorders>
    </w:tblPr>
  </w:style>
  <w:style w:type="paragraph" w:customStyle="1" w:styleId="2ff2">
    <w:name w:val="立信附注正文 [2级]"/>
    <w:link w:val="2Char3"/>
    <w:semiHidden/>
    <w:rsid w:val="00215A54"/>
    <w:pPr>
      <w:widowControl w:val="0"/>
      <w:tabs>
        <w:tab w:val="left" w:pos="0"/>
      </w:tabs>
      <w:adjustRightInd w:val="0"/>
      <w:snapToGrid w:val="0"/>
      <w:spacing w:line="400" w:lineRule="atLeast"/>
      <w:ind w:left="714"/>
      <w:jc w:val="both"/>
    </w:pPr>
    <w:rPr>
      <w:rFonts w:ascii="Times New Roman" w:eastAsia="宋体" w:hAnsi="Times New Roman" w:cs="Times New Roman"/>
      <w:color w:val="000000"/>
      <w:szCs w:val="21"/>
    </w:rPr>
  </w:style>
  <w:style w:type="character" w:customStyle="1" w:styleId="2Char3">
    <w:name w:val="立信附注正文 [2级] Char"/>
    <w:link w:val="2ff2"/>
    <w:semiHidden/>
    <w:locked/>
    <w:rsid w:val="00215A54"/>
    <w:rPr>
      <w:rFonts w:ascii="Times New Roman" w:eastAsia="宋体" w:hAnsi="Times New Roman" w:cs="Times New Roman"/>
      <w:color w:val="000000"/>
      <w:szCs w:val="21"/>
    </w:rPr>
  </w:style>
  <w:style w:type="paragraph" w:customStyle="1" w:styleId="04">
    <w:name w:val="04内文"/>
    <w:link w:val="04Char"/>
    <w:semiHidden/>
    <w:rsid w:val="00215A54"/>
    <w:pPr>
      <w:widowControl w:val="0"/>
      <w:adjustRightInd w:val="0"/>
      <w:snapToGrid w:val="0"/>
      <w:spacing w:beforeLines="50" w:afterLines="50" w:line="360" w:lineRule="auto"/>
      <w:ind w:firstLineChars="200" w:firstLine="200"/>
      <w:jc w:val="both"/>
    </w:pPr>
    <w:rPr>
      <w:rFonts w:ascii="Calibri" w:eastAsia="宋体" w:hAnsi="Calibri" w:cs="Times New Roman"/>
      <w:sz w:val="24"/>
      <w:szCs w:val="24"/>
    </w:rPr>
  </w:style>
  <w:style w:type="character" w:customStyle="1" w:styleId="04Char">
    <w:name w:val="04内文 Char"/>
    <w:link w:val="04"/>
    <w:semiHidden/>
    <w:locked/>
    <w:rsid w:val="00215A54"/>
    <w:rPr>
      <w:rFonts w:ascii="Calibri" w:eastAsia="宋体" w:hAnsi="Calibri" w:cs="Times New Roman"/>
      <w:sz w:val="24"/>
      <w:szCs w:val="24"/>
    </w:rPr>
  </w:style>
  <w:style w:type="paragraph" w:customStyle="1" w:styleId="03">
    <w:name w:val="03三级标题"/>
    <w:semiHidden/>
    <w:rsid w:val="00215A54"/>
    <w:pPr>
      <w:keepNext/>
      <w:keepLines/>
      <w:widowControl w:val="0"/>
      <w:adjustRightInd w:val="0"/>
      <w:snapToGrid w:val="0"/>
      <w:spacing w:beforeLines="50" w:afterLines="50" w:line="360" w:lineRule="auto"/>
      <w:ind w:firstLineChars="100" w:firstLine="100"/>
      <w:jc w:val="both"/>
      <w:outlineLvl w:val="2"/>
    </w:pPr>
    <w:rPr>
      <w:rFonts w:ascii="Times New Roman" w:eastAsia="黑体" w:hAnsi="Times New Roman" w:cs="Times New Roman"/>
      <w:sz w:val="28"/>
      <w:szCs w:val="24"/>
    </w:rPr>
  </w:style>
  <w:style w:type="table" w:customStyle="1" w:styleId="218">
    <w:name w:val="立信年报表格 [2级]1"/>
    <w:basedOn w:val="a3"/>
    <w:rsid w:val="00215A54"/>
    <w:pPr>
      <w:spacing w:line="400" w:lineRule="atLeast"/>
      <w:jc w:val="both"/>
    </w:pPr>
    <w:rPr>
      <w:rFonts w:ascii="Times New Roman" w:eastAsia="宋体" w:hAnsi="Times New Roman" w:cs="Times New Roman"/>
      <w:color w:val="000000"/>
      <w:sz w:val="18"/>
      <w:szCs w:val="21"/>
    </w:rPr>
    <w:tblPr>
      <w:tblBorders>
        <w:top w:val="single" w:sz="12" w:space="0" w:color="auto"/>
        <w:bottom w:val="single" w:sz="12" w:space="0" w:color="auto"/>
        <w:insideH w:val="dotted" w:sz="4" w:space="0" w:color="auto"/>
        <w:insideV w:val="dotted" w:sz="4" w:space="0" w:color="auto"/>
      </w:tblBorders>
    </w:tblPr>
  </w:style>
  <w:style w:type="table" w:customStyle="1" w:styleId="118">
    <w:name w:val="彩色型 11"/>
    <w:basedOn w:val="a3"/>
    <w:uiPriority w:val="99"/>
    <w:unhideWhenUsed/>
    <w:rsid w:val="00215A54"/>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il"/>
          <w:tr2bl w:val="nil"/>
        </w:tcBorders>
        <w:shd w:val="solid" w:color="000000" w:fill="FFFFFF"/>
      </w:tcPr>
    </w:tblStylePr>
    <w:tblStylePr w:type="firstCol">
      <w:rPr>
        <w:rFonts w:cs="Times New Roman"/>
        <w:b/>
        <w:bCs/>
        <w:i/>
        <w:iCs/>
      </w:rPr>
      <w:tblPr/>
      <w:tcPr>
        <w:tcBorders>
          <w:tl2br w:val="nil"/>
          <w:tr2bl w:val="nil"/>
        </w:tcBorders>
        <w:shd w:val="solid" w:color="000080" w:fill="FFFFFF"/>
      </w:tcPr>
    </w:tblStylePr>
    <w:tblStylePr w:type="nwCell">
      <w:rPr>
        <w:rFonts w:cs="Times New Roman"/>
      </w:rPr>
      <w:tblPr/>
      <w:tcPr>
        <w:tcBorders>
          <w:tl2br w:val="nil"/>
          <w:tr2bl w:val="nil"/>
        </w:tcBorders>
        <w:shd w:val="solid" w:color="000000" w:fill="FFFFFF"/>
      </w:tcPr>
    </w:tblStylePr>
    <w:tblStylePr w:type="swCell">
      <w:rPr>
        <w:rFonts w:cs="Times New Roman"/>
        <w:b/>
        <w:bCs/>
        <w:i w:val="0"/>
        <w:iCs w:val="0"/>
      </w:rPr>
      <w:tblPr/>
      <w:tcPr>
        <w:tcBorders>
          <w:tl2br w:val="nil"/>
          <w:tr2bl w:val="nil"/>
        </w:tcBorders>
      </w:tcPr>
    </w:tblStylePr>
  </w:style>
  <w:style w:type="table" w:customStyle="1" w:styleId="affffffffff6">
    <w:name w:val="#华泰联合"/>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rFonts w:cs="Times New Roman"/>
        <w:b/>
        <w:i w:val="0"/>
      </w:rPr>
      <w:tblPr/>
      <w:trPr>
        <w:tblHeader/>
      </w:trPr>
      <w:tcPr>
        <w:shd w:val="clear" w:color="auto" w:fill="D9D9D9"/>
      </w:tcPr>
    </w:tblStylePr>
    <w:tblStylePr w:type="lastRow">
      <w:rPr>
        <w:rFonts w:cs="Times New Roman"/>
        <w:b/>
      </w:rPr>
    </w:tblStylePr>
  </w:style>
  <w:style w:type="table" w:customStyle="1" w:styleId="226">
    <w:name w:val="立信年报表格 [2级]2"/>
    <w:basedOn w:val="a3"/>
    <w:rsid w:val="00215A54"/>
    <w:pPr>
      <w:spacing w:line="400" w:lineRule="atLeast"/>
      <w:jc w:val="both"/>
    </w:pPr>
    <w:rPr>
      <w:rFonts w:ascii="Times New Roman" w:eastAsia="宋体" w:hAnsi="Times New Roman" w:cs="Times New Roman"/>
      <w:color w:val="000000"/>
      <w:kern w:val="0"/>
      <w:sz w:val="18"/>
      <w:szCs w:val="21"/>
    </w:rPr>
    <w:tblPr>
      <w:tblBorders>
        <w:top w:val="single" w:sz="12" w:space="0" w:color="auto"/>
        <w:bottom w:val="single" w:sz="12" w:space="0" w:color="auto"/>
        <w:insideH w:val="dotted" w:sz="4" w:space="0" w:color="auto"/>
        <w:insideV w:val="dotted" w:sz="4" w:space="0" w:color="auto"/>
      </w:tblBorders>
    </w:tblPr>
  </w:style>
  <w:style w:type="table" w:customStyle="1" w:styleId="2116">
    <w:name w:val="立信年报表格 [2级]11"/>
    <w:basedOn w:val="a3"/>
    <w:rsid w:val="00215A54"/>
    <w:pPr>
      <w:spacing w:line="400" w:lineRule="atLeast"/>
      <w:jc w:val="both"/>
    </w:pPr>
    <w:rPr>
      <w:rFonts w:ascii="Times New Roman" w:eastAsia="宋体" w:hAnsi="Times New Roman" w:cs="Times New Roman"/>
      <w:color w:val="000000"/>
      <w:kern w:val="0"/>
      <w:sz w:val="18"/>
      <w:szCs w:val="21"/>
    </w:rPr>
    <w:tblPr>
      <w:tblBorders>
        <w:top w:val="single" w:sz="12" w:space="0" w:color="auto"/>
        <w:bottom w:val="single" w:sz="12" w:space="0" w:color="auto"/>
        <w:insideH w:val="dotted" w:sz="4" w:space="0" w:color="auto"/>
        <w:insideV w:val="dotted" w:sz="4" w:space="0" w:color="auto"/>
      </w:tblBorders>
    </w:tblPr>
  </w:style>
  <w:style w:type="character" w:customStyle="1" w:styleId="001Char">
    <w:name w:val="样式001 Char"/>
    <w:link w:val="001"/>
    <w:semiHidden/>
    <w:locked/>
    <w:rsid w:val="00215A54"/>
    <w:rPr>
      <w:rFonts w:ascii="Calibri" w:hAnsi="Calibri"/>
    </w:rPr>
  </w:style>
  <w:style w:type="paragraph" w:customStyle="1" w:styleId="001">
    <w:name w:val="样式001"/>
    <w:basedOn w:val="a1"/>
    <w:link w:val="001Char"/>
    <w:semiHidden/>
    <w:qFormat/>
    <w:rsid w:val="00215A54"/>
    <w:pPr>
      <w:widowControl/>
      <w:spacing w:beforeLines="50" w:line="360" w:lineRule="auto"/>
      <w:ind w:firstLine="482"/>
      <w:jc w:val="left"/>
    </w:pPr>
    <w:rPr>
      <w:rFonts w:eastAsiaTheme="minorEastAsia" w:cstheme="minorBidi"/>
    </w:rPr>
  </w:style>
  <w:style w:type="paragraph" w:customStyle="1" w:styleId="1fff0">
    <w:name w:val="正文首行缩进1"/>
    <w:basedOn w:val="af"/>
    <w:next w:val="affd"/>
    <w:link w:val="affffffffff7"/>
    <w:uiPriority w:val="99"/>
    <w:semiHidden/>
    <w:rsid w:val="00215A54"/>
    <w:pPr>
      <w:widowControl w:val="0"/>
      <w:ind w:firstLineChars="100" w:firstLine="420"/>
      <w:jc w:val="both"/>
    </w:pPr>
    <w:rPr>
      <w:rFonts w:ascii="等线" w:eastAsia="等线" w:hAnsi="等线"/>
    </w:rPr>
  </w:style>
  <w:style w:type="character" w:customStyle="1" w:styleId="affffffffff7">
    <w:name w:val="正文首行缩进 字符"/>
    <w:basedOn w:val="1ffa"/>
    <w:link w:val="1fff0"/>
    <w:uiPriority w:val="99"/>
    <w:semiHidden/>
    <w:rsid w:val="00215A54"/>
    <w:rPr>
      <w:rFonts w:ascii="等线" w:eastAsia="等线" w:hAnsi="等线" w:cs="Times New Roman"/>
      <w:kern w:val="2"/>
      <w:sz w:val="21"/>
      <w:szCs w:val="24"/>
    </w:rPr>
  </w:style>
  <w:style w:type="paragraph" w:customStyle="1" w:styleId="325">
    <w:name w:val="目录 32"/>
    <w:basedOn w:val="a1"/>
    <w:next w:val="a1"/>
    <w:uiPriority w:val="39"/>
    <w:semiHidden/>
    <w:rsid w:val="00215A54"/>
    <w:pPr>
      <w:ind w:leftChars="400" w:left="840"/>
    </w:pPr>
    <w:rPr>
      <w:rFonts w:ascii="等线" w:eastAsia="等线" w:hAnsi="等线"/>
    </w:rPr>
  </w:style>
  <w:style w:type="paragraph" w:customStyle="1" w:styleId="423">
    <w:name w:val="目录 42"/>
    <w:basedOn w:val="a1"/>
    <w:next w:val="a1"/>
    <w:uiPriority w:val="39"/>
    <w:semiHidden/>
    <w:rsid w:val="00215A54"/>
    <w:pPr>
      <w:ind w:leftChars="600" w:left="1260"/>
    </w:pPr>
    <w:rPr>
      <w:rFonts w:ascii="等线" w:eastAsia="等线" w:hAnsi="等线"/>
    </w:rPr>
  </w:style>
  <w:style w:type="paragraph" w:customStyle="1" w:styleId="523">
    <w:name w:val="目录 52"/>
    <w:basedOn w:val="a1"/>
    <w:next w:val="a1"/>
    <w:uiPriority w:val="39"/>
    <w:semiHidden/>
    <w:rsid w:val="00215A54"/>
    <w:pPr>
      <w:ind w:leftChars="800" w:left="1680"/>
    </w:pPr>
    <w:rPr>
      <w:rFonts w:ascii="等线" w:eastAsia="等线" w:hAnsi="等线"/>
    </w:rPr>
  </w:style>
  <w:style w:type="paragraph" w:customStyle="1" w:styleId="621">
    <w:name w:val="目录 62"/>
    <w:basedOn w:val="a1"/>
    <w:next w:val="a1"/>
    <w:uiPriority w:val="39"/>
    <w:semiHidden/>
    <w:rsid w:val="00215A54"/>
    <w:pPr>
      <w:ind w:leftChars="1000" w:left="2100"/>
    </w:pPr>
    <w:rPr>
      <w:rFonts w:ascii="等线" w:eastAsia="等线" w:hAnsi="等线"/>
    </w:rPr>
  </w:style>
  <w:style w:type="paragraph" w:customStyle="1" w:styleId="721">
    <w:name w:val="目录 72"/>
    <w:basedOn w:val="a1"/>
    <w:next w:val="a1"/>
    <w:uiPriority w:val="39"/>
    <w:semiHidden/>
    <w:rsid w:val="00215A54"/>
    <w:pPr>
      <w:ind w:leftChars="1200" w:left="2520"/>
    </w:pPr>
    <w:rPr>
      <w:rFonts w:ascii="等线" w:eastAsia="等线" w:hAnsi="等线"/>
    </w:rPr>
  </w:style>
  <w:style w:type="paragraph" w:customStyle="1" w:styleId="821">
    <w:name w:val="目录 82"/>
    <w:basedOn w:val="a1"/>
    <w:next w:val="a1"/>
    <w:uiPriority w:val="39"/>
    <w:semiHidden/>
    <w:rsid w:val="00215A54"/>
    <w:pPr>
      <w:ind w:leftChars="1400" w:left="2940"/>
    </w:pPr>
    <w:rPr>
      <w:rFonts w:ascii="等线" w:eastAsia="等线" w:hAnsi="等线"/>
    </w:rPr>
  </w:style>
  <w:style w:type="paragraph" w:customStyle="1" w:styleId="920">
    <w:name w:val="目录 92"/>
    <w:basedOn w:val="a1"/>
    <w:next w:val="a1"/>
    <w:uiPriority w:val="39"/>
    <w:semiHidden/>
    <w:rsid w:val="00215A54"/>
    <w:pPr>
      <w:ind w:leftChars="1600" w:left="3360"/>
    </w:pPr>
    <w:rPr>
      <w:rFonts w:ascii="等线" w:eastAsia="等线" w:hAnsi="等线"/>
    </w:rPr>
  </w:style>
  <w:style w:type="character" w:customStyle="1" w:styleId="3f7">
    <w:name w:val="未处理的提及3"/>
    <w:basedOn w:val="a2"/>
    <w:uiPriority w:val="99"/>
    <w:semiHidden/>
    <w:rsid w:val="00215A54"/>
    <w:rPr>
      <w:color w:val="605E5C"/>
      <w:shd w:val="clear" w:color="auto" w:fill="E1DFDD"/>
    </w:rPr>
  </w:style>
  <w:style w:type="table" w:customStyle="1" w:styleId="119">
    <w:name w:val="招股书，表格11"/>
    <w:basedOn w:val="a3"/>
    <w:uiPriority w:val="3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8">
    <w:name w:val="彩色型 12"/>
    <w:basedOn w:val="a3"/>
    <w:uiPriority w:val="99"/>
    <w:semiHidden/>
    <w:unhideWhenUsed/>
    <w:rsid w:val="00215A54"/>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235">
    <w:name w:val="立信年报表格 [2级]3"/>
    <w:basedOn w:val="a3"/>
    <w:rsid w:val="00215A54"/>
    <w:pPr>
      <w:spacing w:line="400" w:lineRule="atLeast"/>
      <w:jc w:val="both"/>
    </w:pPr>
    <w:rPr>
      <w:rFonts w:ascii="Times New Roman" w:eastAsia="宋体" w:hAnsi="Times New Roman" w:cs="Times New Roman"/>
      <w:color w:val="000000"/>
      <w:sz w:val="18"/>
      <w:szCs w:val="21"/>
    </w:rPr>
    <w:tblPr>
      <w:tblBorders>
        <w:top w:val="single" w:sz="12" w:space="0" w:color="auto"/>
        <w:bottom w:val="single" w:sz="12" w:space="0" w:color="auto"/>
        <w:insideH w:val="dotted" w:sz="4" w:space="0" w:color="auto"/>
        <w:insideV w:val="dotted" w:sz="4" w:space="0" w:color="auto"/>
      </w:tblBorders>
    </w:tblPr>
    <w:tcPr>
      <w:shd w:val="clear" w:color="auto" w:fill="auto"/>
    </w:tcPr>
  </w:style>
  <w:style w:type="table" w:customStyle="1" w:styleId="2126">
    <w:name w:val="立信年报表格 [2级]12"/>
    <w:basedOn w:val="a3"/>
    <w:rsid w:val="00215A54"/>
    <w:pPr>
      <w:spacing w:line="400" w:lineRule="atLeast"/>
      <w:jc w:val="both"/>
    </w:pPr>
    <w:rPr>
      <w:rFonts w:ascii="Times New Roman" w:eastAsia="宋体" w:hAnsi="Times New Roman" w:cs="Times New Roman"/>
      <w:color w:val="000000"/>
      <w:sz w:val="18"/>
      <w:szCs w:val="21"/>
    </w:rPr>
    <w:tblPr>
      <w:tblBorders>
        <w:top w:val="single" w:sz="12" w:space="0" w:color="auto"/>
        <w:bottom w:val="single" w:sz="12" w:space="0" w:color="auto"/>
        <w:insideH w:val="dotted" w:sz="4" w:space="0" w:color="auto"/>
        <w:insideV w:val="dotted" w:sz="4" w:space="0" w:color="auto"/>
      </w:tblBorders>
    </w:tblPr>
    <w:tcPr>
      <w:shd w:val="clear" w:color="auto" w:fill="auto"/>
    </w:tcPr>
  </w:style>
  <w:style w:type="table" w:customStyle="1" w:styleId="1101">
    <w:name w:val="网格型110"/>
    <w:basedOn w:val="a3"/>
    <w:uiPriority w:val="59"/>
    <w:locked/>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7">
    <w:name w:val="彩色型 111"/>
    <w:basedOn w:val="a3"/>
    <w:uiPriority w:val="99"/>
    <w:unhideWhenUsed/>
    <w:rsid w:val="00215A54"/>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1fff1">
    <w:name w:val="#华泰联合1"/>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wordWrap/>
        <w:jc w:val="center"/>
      </w:pPr>
      <w:rPr>
        <w:b/>
        <w:i w:val="0"/>
      </w:rPr>
      <w:tblPr/>
      <w:trPr>
        <w:tblHeader/>
      </w:trPr>
      <w:tcPr>
        <w:shd w:val="clear" w:color="auto" w:fill="D9D9D9"/>
        <w:vAlign w:val="center"/>
      </w:tcPr>
    </w:tblStylePr>
    <w:tblStylePr w:type="lastRow">
      <w:rPr>
        <w:b/>
      </w:rPr>
    </w:tblStylePr>
  </w:style>
  <w:style w:type="table" w:customStyle="1" w:styleId="2217">
    <w:name w:val="立信年报表格 [2级]21"/>
    <w:basedOn w:val="a3"/>
    <w:rsid w:val="00215A54"/>
    <w:pPr>
      <w:spacing w:line="400" w:lineRule="atLeast"/>
      <w:jc w:val="both"/>
    </w:pPr>
    <w:rPr>
      <w:rFonts w:ascii="Times New Roman" w:eastAsia="宋体" w:hAnsi="Times New Roman" w:cs="Times New Roman"/>
      <w:color w:val="000000"/>
      <w:kern w:val="0"/>
      <w:sz w:val="18"/>
      <w:szCs w:val="21"/>
    </w:rPr>
    <w:tblPr>
      <w:tblBorders>
        <w:top w:val="single" w:sz="12" w:space="0" w:color="auto"/>
        <w:bottom w:val="single" w:sz="12" w:space="0" w:color="auto"/>
        <w:insideH w:val="dotted" w:sz="4" w:space="0" w:color="auto"/>
        <w:insideV w:val="dotted" w:sz="4" w:space="0" w:color="auto"/>
      </w:tblBorders>
    </w:tblPr>
    <w:tcPr>
      <w:shd w:val="clear" w:color="auto" w:fill="auto"/>
    </w:tcPr>
  </w:style>
  <w:style w:type="table" w:customStyle="1" w:styleId="21110">
    <w:name w:val="立信年报表格 [2级]111"/>
    <w:basedOn w:val="a3"/>
    <w:rsid w:val="00215A54"/>
    <w:pPr>
      <w:spacing w:line="400" w:lineRule="atLeast"/>
      <w:jc w:val="both"/>
    </w:pPr>
    <w:rPr>
      <w:rFonts w:ascii="Times New Roman" w:eastAsia="宋体" w:hAnsi="Times New Roman" w:cs="Times New Roman"/>
      <w:color w:val="000000"/>
      <w:kern w:val="0"/>
      <w:sz w:val="18"/>
      <w:szCs w:val="21"/>
    </w:rPr>
    <w:tblPr>
      <w:tblBorders>
        <w:top w:val="single" w:sz="12" w:space="0" w:color="auto"/>
        <w:bottom w:val="single" w:sz="12" w:space="0" w:color="auto"/>
        <w:insideH w:val="dotted" w:sz="4" w:space="0" w:color="auto"/>
        <w:insideV w:val="dotted" w:sz="4" w:space="0" w:color="auto"/>
      </w:tblBorders>
    </w:tblPr>
    <w:tcPr>
      <w:shd w:val="clear" w:color="auto" w:fill="auto"/>
    </w:tcPr>
  </w:style>
  <w:style w:type="table" w:customStyle="1" w:styleId="-141">
    <w:name w:val="浅色底纹 - 强调文字颜色 141"/>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31">
    <w:name w:val="浅色底纹 - 强调文字颜色 131"/>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311">
    <w:name w:val="浅色底纹 - 强调文字颜色 311"/>
    <w:basedOn w:val="a3"/>
    <w:uiPriority w:val="60"/>
    <w:rsid w:val="00215A54"/>
    <w:rPr>
      <w:rFonts w:ascii="Times New Roman" w:eastAsia="宋体" w:hAnsi="Times New Roman" w:cs="Times New Roman"/>
      <w:color w:val="76923C"/>
      <w:kern w:val="0"/>
      <w:sz w:val="20"/>
      <w:szCs w:val="20"/>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customStyle="1" w:styleId="-5110">
    <w:name w:val="浅色网格 - 强调文字颜色 511"/>
    <w:basedOn w:val="a3"/>
    <w:uiPriority w:val="62"/>
    <w:rsid w:val="00215A54"/>
    <w:rPr>
      <w:rFonts w:ascii="Times New Roman" w:eastAsia="宋体" w:hAnsi="Times New Roman" w:cs="Times New Roman"/>
      <w:kern w:val="0"/>
      <w:sz w:val="20"/>
      <w:szCs w:val="2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Guli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Guli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Gulim" w:cs="Times New Roman"/>
        <w:b/>
        <w:bCs/>
      </w:rPr>
    </w:tblStylePr>
    <w:tblStylePr w:type="lastCol">
      <w:rPr>
        <w:rFonts w:eastAsia="Gulim" w:cs="Times New Roman"/>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table" w:customStyle="1" w:styleId="-5111">
    <w:name w:val="浅色底纹 - 强调文字颜色 511"/>
    <w:basedOn w:val="a3"/>
    <w:uiPriority w:val="60"/>
    <w:rsid w:val="00215A54"/>
    <w:rPr>
      <w:rFonts w:ascii="Times New Roman" w:eastAsia="宋体" w:hAnsi="Times New Roman" w:cs="Times New Roman"/>
      <w:color w:val="31849B"/>
      <w:kern w:val="0"/>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style>
  <w:style w:type="table" w:customStyle="1" w:styleId="1-131">
    <w:name w:val="中等深浅底纹 1 - 强调文字颜色 131"/>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10">
    <w:name w:val="浅色底纹 - 强调文字颜色 111"/>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41">
    <w:name w:val="中等深浅底纹 1 - 强调文字颜色 141"/>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5112">
    <w:name w:val="浅色列表 - 强调文字颜色 511"/>
    <w:basedOn w:val="a3"/>
    <w:uiPriority w:val="61"/>
    <w:rsid w:val="00215A54"/>
    <w:rPr>
      <w:rFonts w:ascii="Times New Roman" w:eastAsia="宋体" w:hAnsi="Times New Roman" w:cs="Times New Roman"/>
      <w:kern w:val="0"/>
      <w:sz w:val="20"/>
      <w:szCs w:val="20"/>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table" w:customStyle="1" w:styleId="-151">
    <w:name w:val="浅色底纹 - 强调文字颜色 151"/>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21">
    <w:name w:val="中等深浅底纹 1 - 强调文字颜色 121"/>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411">
    <w:name w:val="浅色底纹 - 强调文字颜色 411"/>
    <w:basedOn w:val="a3"/>
    <w:uiPriority w:val="60"/>
    <w:rsid w:val="00215A54"/>
    <w:rPr>
      <w:rFonts w:ascii="Times New Roman" w:eastAsia="宋体" w:hAnsi="Times New Roman" w:cs="Times New Roman"/>
      <w:color w:val="5F497A"/>
      <w:kern w:val="0"/>
      <w:sz w:val="20"/>
      <w:szCs w:val="20"/>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customStyle="1" w:styleId="-121">
    <w:name w:val="浅色底纹 - 强调文字颜色 121"/>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51">
    <w:name w:val="中等深浅底纹 1 - 强调文字颜色 151"/>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211">
    <w:name w:val="浅色底纹 - 强调文字颜色 211"/>
    <w:basedOn w:val="a3"/>
    <w:uiPriority w:val="60"/>
    <w:rsid w:val="00215A54"/>
    <w:rPr>
      <w:rFonts w:ascii="Times New Roman" w:eastAsia="宋体" w:hAnsi="Times New Roman" w:cs="Times New Roman"/>
      <w:color w:val="943634"/>
      <w:kern w:val="0"/>
      <w:sz w:val="20"/>
      <w:szCs w:val="20"/>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customStyle="1" w:styleId="1-511">
    <w:name w:val="中等深浅底纹 1 - 强调文字颜色 511"/>
    <w:basedOn w:val="a3"/>
    <w:uiPriority w:val="63"/>
    <w:rsid w:val="00215A54"/>
    <w:rPr>
      <w:rFonts w:ascii="Times New Roman" w:eastAsia="宋体" w:hAnsi="Times New Roman" w:cs="Times New Roman"/>
      <w:kern w:val="0"/>
      <w:sz w:val="20"/>
      <w:szCs w:val="20"/>
    </w:rPr>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il"/>
          <w:tr2bl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il"/>
          <w:tr2bl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2EAF1"/>
      </w:tcPr>
    </w:tblStylePr>
  </w:style>
  <w:style w:type="table" w:customStyle="1" w:styleId="1-111">
    <w:name w:val="中等深浅底纹 1 - 强调文字颜色 111"/>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paragraph" w:customStyle="1" w:styleId="CharCharChar1CharCharChar1CharCharCharChar0">
    <w:name w:val="Char Char Char1 Char Char Char1 Char Char Char Char0"/>
    <w:basedOn w:val="a1"/>
    <w:semiHidden/>
    <w:rsid w:val="00215A54"/>
    <w:rPr>
      <w:rFonts w:ascii="Times New Roman" w:hAnsi="Times New Roman"/>
      <w:szCs w:val="24"/>
    </w:rPr>
  </w:style>
  <w:style w:type="table" w:customStyle="1" w:styleId="3-21">
    <w:name w:val="中等深浅网格 3 - 强调文字颜色 21"/>
    <w:basedOn w:val="a3"/>
    <w:uiPriority w:val="30"/>
    <w:semiHidden/>
    <w:unhideWhenUsed/>
    <w:rsid w:val="00215A54"/>
    <w:rPr>
      <w:rFonts w:ascii="Arial" w:eastAsia="宋体" w:hAnsi="Arial" w:cs="Times New Roman"/>
      <w:b/>
      <w:bCs/>
      <w:i/>
      <w:iCs/>
      <w:color w:val="4F81BD"/>
    </w:rPr>
    <w:tblPr>
      <w:tblBorders>
        <w:top w:val="single" w:sz="8" w:space="0" w:color="ED7D31"/>
        <w:bottom w:val="single" w:sz="8" w:space="0" w:color="ED7D31"/>
      </w:tblBorders>
    </w:tblPr>
    <w:tblStylePr w:type="fir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paragraph" w:customStyle="1" w:styleId="CharCharChar1CharCharChar1CharCharCharChar1">
    <w:name w:val="Char Char Char1 Char Char Char1 Char Char Char Char1"/>
    <w:basedOn w:val="a1"/>
    <w:semiHidden/>
    <w:rsid w:val="00215A54"/>
    <w:rPr>
      <w:rFonts w:ascii="Times New Roman" w:hAnsi="Times New Roman"/>
      <w:szCs w:val="24"/>
    </w:rPr>
  </w:style>
  <w:style w:type="paragraph" w:customStyle="1" w:styleId="CharCharChar1CharCharChar1CharCharCharChar2">
    <w:name w:val="Char Char Char1 Char Char Char1 Char Char Char Char2"/>
    <w:basedOn w:val="a1"/>
    <w:semiHidden/>
    <w:rsid w:val="00215A54"/>
    <w:rPr>
      <w:rFonts w:ascii="Times New Roman" w:hAnsi="Times New Roman"/>
      <w:szCs w:val="24"/>
    </w:rPr>
  </w:style>
  <w:style w:type="table" w:customStyle="1" w:styleId="192">
    <w:name w:val="浅色底纹19"/>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80">
    <w:name w:val="浅色底纹2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3">
    <w:name w:val="浅色底纹20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60">
    <w:name w:val="浅色底纹1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60">
    <w:name w:val="浅色底纹2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60">
    <w:name w:val="浅色底纹126"/>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6">
    <w:name w:val="无格式表格 516"/>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50">
    <w:name w:val="浅色底纹13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60">
    <w:name w:val="浅色底纹3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60">
    <w:name w:val="浅色底纹2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60">
    <w:name w:val="浅色底纹11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60">
    <w:name w:val="浅色底纹21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0">
    <w:name w:val="浅色底纹4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11000">
    <w:name w:val="目录 1100"/>
    <w:basedOn w:val="a1"/>
    <w:next w:val="a1"/>
    <w:uiPriority w:val="39"/>
    <w:semiHidden/>
    <w:qFormat/>
    <w:rsid w:val="00215A54"/>
    <w:pPr>
      <w:widowControl/>
      <w:tabs>
        <w:tab w:val="right" w:leader="dot" w:pos="8296"/>
      </w:tabs>
      <w:adjustRightInd w:val="0"/>
      <w:spacing w:line="360" w:lineRule="auto"/>
      <w:jc w:val="left"/>
    </w:pPr>
    <w:rPr>
      <w:rFonts w:ascii="Times New Roman" w:eastAsia="黑体" w:hAnsi="Times New Roman"/>
      <w:bCs/>
      <w:caps/>
      <w:sz w:val="24"/>
      <w:szCs w:val="24"/>
    </w:rPr>
  </w:style>
  <w:style w:type="paragraph" w:customStyle="1" w:styleId="21000">
    <w:name w:val="目录 2100"/>
    <w:basedOn w:val="a1"/>
    <w:next w:val="a1"/>
    <w:uiPriority w:val="39"/>
    <w:semiHidden/>
    <w:qFormat/>
    <w:rsid w:val="00215A54"/>
    <w:pPr>
      <w:widowControl/>
      <w:tabs>
        <w:tab w:val="right" w:leader="dot" w:pos="8296"/>
      </w:tabs>
      <w:adjustRightInd w:val="0"/>
      <w:ind w:leftChars="200" w:left="420"/>
      <w:jc w:val="left"/>
    </w:pPr>
    <w:rPr>
      <w:rFonts w:ascii="Times New Roman" w:hAnsi="Times New Roman"/>
      <w:szCs w:val="24"/>
    </w:rPr>
  </w:style>
  <w:style w:type="paragraph" w:customStyle="1" w:styleId="31000">
    <w:name w:val="目录 3100"/>
    <w:basedOn w:val="a1"/>
    <w:next w:val="a1"/>
    <w:uiPriority w:val="39"/>
    <w:semiHidden/>
    <w:qFormat/>
    <w:rsid w:val="00215A54"/>
    <w:pPr>
      <w:widowControl/>
      <w:adjustRightInd w:val="0"/>
      <w:ind w:leftChars="400" w:left="840"/>
      <w:jc w:val="left"/>
    </w:pPr>
    <w:rPr>
      <w:rFonts w:ascii="Times New Roman" w:hAnsi="Times New Roman"/>
      <w:szCs w:val="24"/>
    </w:rPr>
  </w:style>
  <w:style w:type="table" w:customStyle="1" w:styleId="1450">
    <w:name w:val="浅色底纹14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3">
    <w:name w:val="浅色底纹40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50">
    <w:name w:val="浅色底纹23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paragraph" w:customStyle="1" w:styleId="41000">
    <w:name w:val="目录 4100"/>
    <w:basedOn w:val="a1"/>
    <w:next w:val="a1"/>
    <w:uiPriority w:val="39"/>
    <w:semiHidden/>
    <w:rsid w:val="00215A54"/>
    <w:pPr>
      <w:widowControl/>
      <w:adjustRightInd w:val="0"/>
      <w:ind w:leftChars="600" w:left="1260"/>
      <w:jc w:val="left"/>
    </w:pPr>
    <w:rPr>
      <w:rFonts w:ascii="Times New Roman" w:hAnsi="Times New Roman"/>
      <w:szCs w:val="24"/>
    </w:rPr>
  </w:style>
  <w:style w:type="paragraph" w:customStyle="1" w:styleId="51000">
    <w:name w:val="目录 5100"/>
    <w:basedOn w:val="a1"/>
    <w:next w:val="a1"/>
    <w:uiPriority w:val="39"/>
    <w:semiHidden/>
    <w:rsid w:val="00215A54"/>
    <w:pPr>
      <w:widowControl/>
      <w:adjustRightInd w:val="0"/>
      <w:ind w:leftChars="800" w:left="1680"/>
      <w:jc w:val="left"/>
    </w:pPr>
  </w:style>
  <w:style w:type="paragraph" w:customStyle="1" w:styleId="61000">
    <w:name w:val="目录 6100"/>
    <w:basedOn w:val="a1"/>
    <w:next w:val="a1"/>
    <w:uiPriority w:val="39"/>
    <w:semiHidden/>
    <w:rsid w:val="00215A54"/>
    <w:pPr>
      <w:widowControl/>
      <w:adjustRightInd w:val="0"/>
      <w:ind w:leftChars="1000" w:left="2100"/>
      <w:jc w:val="left"/>
    </w:pPr>
  </w:style>
  <w:style w:type="paragraph" w:customStyle="1" w:styleId="71000">
    <w:name w:val="目录 7100"/>
    <w:basedOn w:val="a1"/>
    <w:next w:val="a1"/>
    <w:uiPriority w:val="39"/>
    <w:semiHidden/>
    <w:rsid w:val="00215A54"/>
    <w:pPr>
      <w:widowControl/>
      <w:adjustRightInd w:val="0"/>
      <w:ind w:leftChars="1200" w:left="2520"/>
      <w:jc w:val="left"/>
    </w:pPr>
  </w:style>
  <w:style w:type="paragraph" w:customStyle="1" w:styleId="81000">
    <w:name w:val="目录 8100"/>
    <w:basedOn w:val="a1"/>
    <w:next w:val="a1"/>
    <w:uiPriority w:val="39"/>
    <w:semiHidden/>
    <w:rsid w:val="00215A54"/>
    <w:pPr>
      <w:widowControl/>
      <w:adjustRightInd w:val="0"/>
      <w:ind w:leftChars="1400" w:left="2940"/>
      <w:jc w:val="left"/>
    </w:pPr>
  </w:style>
  <w:style w:type="paragraph" w:customStyle="1" w:styleId="91000">
    <w:name w:val="目录 9100"/>
    <w:basedOn w:val="a1"/>
    <w:next w:val="a1"/>
    <w:uiPriority w:val="39"/>
    <w:semiHidden/>
    <w:rsid w:val="00215A54"/>
    <w:pPr>
      <w:widowControl/>
      <w:adjustRightInd w:val="0"/>
      <w:ind w:leftChars="1600" w:left="3360"/>
      <w:jc w:val="left"/>
    </w:pPr>
  </w:style>
  <w:style w:type="table" w:customStyle="1" w:styleId="11250">
    <w:name w:val="浅色底纹11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50">
    <w:name w:val="浅色底纹21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50">
    <w:name w:val="浅色底纹1215"/>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13">
    <w:name w:val="无格式表格 5113"/>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3">
    <w:name w:val="浅色底纹13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51">
    <w:name w:val="浅色底纹3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50">
    <w:name w:val="浅色底纹22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5">
    <w:name w:val="浅色底纹111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5">
    <w:name w:val="浅色底纹211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3">
    <w:name w:val="浅色底纹12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3">
    <w:name w:val="浅色底纹3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3">
    <w:name w:val="浅色底纹22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13">
    <w:name w:val="浅色底纹111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3">
    <w:name w:val="浅色底纹211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13">
    <w:name w:val="浅色底纹14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3">
    <w:name w:val="浅色底纹4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3">
    <w:name w:val="浅色底纹23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3">
    <w:name w:val="浅色底纹11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3">
    <w:name w:val="浅色底纹21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40">
    <w:name w:val="浅色底纹12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40">
    <w:name w:val="浅色底纹3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40">
    <w:name w:val="浅色底纹22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4">
    <w:name w:val="浅色底纹111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4">
    <w:name w:val="浅色底纹211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3">
    <w:name w:val="浅色网格25"/>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54">
    <w:name w:val="浅色网格15"/>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531">
    <w:name w:val="浅色底纹5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530">
    <w:name w:val="浅色底纹15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3">
    <w:name w:val="浅色底纹2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30">
    <w:name w:val="浅色底纹25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3">
    <w:name w:val="浅色底纹11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3">
    <w:name w:val="浅色底纹21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33">
    <w:name w:val="浅色底纹1233"/>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23">
    <w:name w:val="无格式表格 5123"/>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3">
    <w:name w:val="浅色底纹13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3">
    <w:name w:val="浅色底纹3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3">
    <w:name w:val="浅色底纹22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3">
    <w:name w:val="浅色底纹111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3">
    <w:name w:val="浅色底纹211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3">
    <w:name w:val="浅色底纹12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3">
    <w:name w:val="浅色底纹3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3">
    <w:name w:val="浅色底纹22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3">
    <w:name w:val="浅色底纹111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3">
    <w:name w:val="浅色底纹211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3">
    <w:name w:val="浅色底纹14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30">
    <w:name w:val="浅色底纹4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3">
    <w:name w:val="浅色底纹23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3">
    <w:name w:val="浅色底纹11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3">
    <w:name w:val="浅色底纹21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3">
    <w:name w:val="浅色底纹12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3">
    <w:name w:val="浅色底纹3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3">
    <w:name w:val="浅色底纹22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3">
    <w:name w:val="浅色底纹111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3">
    <w:name w:val="浅色底纹211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4">
    <w:name w:val="浅色网格21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34">
    <w:name w:val="浅色网格11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34">
    <w:name w:val="浅色网格22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34">
    <w:name w:val="浅色网格12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paragraph" w:customStyle="1" w:styleId="TOC11">
    <w:name w:val="TOC 11"/>
    <w:basedOn w:val="1"/>
    <w:next w:val="a1"/>
    <w:uiPriority w:val="39"/>
    <w:semiHidden/>
    <w:qFormat/>
    <w:rsid w:val="00215A54"/>
    <w:pPr>
      <w:spacing w:before="0" w:after="0" w:line="276" w:lineRule="auto"/>
      <w:outlineLvl w:val="9"/>
    </w:pPr>
    <w:rPr>
      <w:rFonts w:ascii="Cambria" w:hAnsi="Cambria"/>
      <w:color w:val="365F91"/>
      <w:kern w:val="0"/>
      <w:sz w:val="28"/>
      <w:szCs w:val="28"/>
    </w:rPr>
  </w:style>
  <w:style w:type="table" w:customStyle="1" w:styleId="163">
    <w:name w:val="浅色底纹163"/>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33">
    <w:name w:val="无格式表格 5133"/>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712">
    <w:name w:val="浅色底纹17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61">
    <w:name w:val="浅色底纹26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11">
    <w:name w:val="浅色底纹20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410">
    <w:name w:val="浅色底纹11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41">
    <w:name w:val="浅色底纹21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410">
    <w:name w:val="浅色底纹124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41">
    <w:name w:val="无格式表格 5141"/>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310">
    <w:name w:val="浅色底纹13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41">
    <w:name w:val="浅色底纹3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41">
    <w:name w:val="浅色底纹22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41">
    <w:name w:val="浅色底纹111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41">
    <w:name w:val="浅色底纹211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310">
    <w:name w:val="浅色底纹4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4310">
    <w:name w:val="浅色底纹14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11">
    <w:name w:val="浅色底纹40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31">
    <w:name w:val="浅色底纹23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31">
    <w:name w:val="浅色底纹11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31">
    <w:name w:val="浅色底纹21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31">
    <w:name w:val="浅色底纹1213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111">
    <w:name w:val="无格式表格 51111"/>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110">
    <w:name w:val="浅色底纹13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31">
    <w:name w:val="浅色底纹3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31">
    <w:name w:val="浅色底纹22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31">
    <w:name w:val="浅色底纹111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31">
    <w:name w:val="浅色底纹211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11">
    <w:name w:val="浅色底纹12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11">
    <w:name w:val="浅色底纹3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11">
    <w:name w:val="浅色底纹22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111">
    <w:name w:val="浅色底纹111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11">
    <w:name w:val="浅色底纹211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1110">
    <w:name w:val="浅色底纹14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110">
    <w:name w:val="浅色底纹4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11">
    <w:name w:val="浅色底纹23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11">
    <w:name w:val="浅色底纹11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11">
    <w:name w:val="浅色底纹21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21">
    <w:name w:val="浅色底纹12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21">
    <w:name w:val="浅色底纹3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21">
    <w:name w:val="浅色底纹22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21">
    <w:name w:val="浅色底纹111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21">
    <w:name w:val="浅色底纹211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4">
    <w:name w:val="浅色网格23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314">
    <w:name w:val="浅色网格13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5114">
    <w:name w:val="浅色底纹5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5110">
    <w:name w:val="浅色底纹15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11">
    <w:name w:val="浅色底纹2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11">
    <w:name w:val="浅色底纹25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110">
    <w:name w:val="浅色底纹11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11">
    <w:name w:val="浅色底纹21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311">
    <w:name w:val="浅色底纹1231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211">
    <w:name w:val="无格式表格 51211"/>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110">
    <w:name w:val="浅色底纹13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11">
    <w:name w:val="浅色底纹3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11">
    <w:name w:val="浅色底纹22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11">
    <w:name w:val="浅色底纹111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11">
    <w:name w:val="浅色底纹211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11">
    <w:name w:val="浅色底纹12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11">
    <w:name w:val="浅色底纹3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11">
    <w:name w:val="浅色底纹22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11">
    <w:name w:val="浅色底纹111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11">
    <w:name w:val="浅色底纹211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11">
    <w:name w:val="浅色底纹14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110">
    <w:name w:val="浅色底纹4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11">
    <w:name w:val="浅色底纹23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11">
    <w:name w:val="浅色底纹11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11">
    <w:name w:val="浅色底纹21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11">
    <w:name w:val="浅色底纹12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11">
    <w:name w:val="浅色底纹3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11">
    <w:name w:val="浅色底纹22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11">
    <w:name w:val="浅色底纹111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11">
    <w:name w:val="浅色底纹211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6">
    <w:name w:val="浅色网格211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116">
    <w:name w:val="浅色网格111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110">
    <w:name w:val="浅色网格221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114">
    <w:name w:val="浅色网格121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6110">
    <w:name w:val="浅色底纹1611"/>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311">
    <w:name w:val="无格式表格 51311"/>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810">
    <w:name w:val="浅色底纹18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71">
    <w:name w:val="浅色底纹27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21">
    <w:name w:val="浅色底纹20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510">
    <w:name w:val="浅色底纹11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51">
    <w:name w:val="浅色底纹21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51">
    <w:name w:val="浅色底纹125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51">
    <w:name w:val="无格式表格 5151"/>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410">
    <w:name w:val="浅色底纹13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51">
    <w:name w:val="浅色底纹3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51">
    <w:name w:val="浅色底纹22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51">
    <w:name w:val="浅色底纹111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51">
    <w:name w:val="浅色底纹211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410">
    <w:name w:val="浅色底纹4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441">
    <w:name w:val="浅色底纹14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21">
    <w:name w:val="浅色底纹40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41">
    <w:name w:val="浅色底纹23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41">
    <w:name w:val="浅色底纹112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41">
    <w:name w:val="浅色底纹212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41">
    <w:name w:val="浅色底纹1214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121">
    <w:name w:val="无格式表格 51121"/>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210">
    <w:name w:val="浅色底纹13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41">
    <w:name w:val="浅色底纹31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41">
    <w:name w:val="浅色底纹221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41">
    <w:name w:val="浅色底纹1111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41">
    <w:name w:val="浅色底纹2111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21">
    <w:name w:val="浅色底纹121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21">
    <w:name w:val="浅色底纹31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21">
    <w:name w:val="浅色底纹221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121">
    <w:name w:val="浅色底纹1111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21">
    <w:name w:val="浅色底纹2111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1210">
    <w:name w:val="浅色底纹14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210">
    <w:name w:val="浅色底纹4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21">
    <w:name w:val="浅色底纹23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21">
    <w:name w:val="浅色底纹112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21">
    <w:name w:val="浅色底纹212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31">
    <w:name w:val="浅色底纹12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31">
    <w:name w:val="浅色底纹3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31">
    <w:name w:val="浅色底纹22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31">
    <w:name w:val="浅色底纹111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31">
    <w:name w:val="浅色底纹211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12">
    <w:name w:val="浅色网格24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414">
    <w:name w:val="浅色网格14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5210">
    <w:name w:val="浅色底纹5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5210">
    <w:name w:val="浅色底纹15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21">
    <w:name w:val="浅色底纹24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21">
    <w:name w:val="浅色底纹25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21">
    <w:name w:val="浅色底纹113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21">
    <w:name w:val="浅色底纹213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321">
    <w:name w:val="浅色底纹1232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221">
    <w:name w:val="无格式表格 51221"/>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210">
    <w:name w:val="浅色底纹13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21">
    <w:name w:val="浅色底纹33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21">
    <w:name w:val="浅色底纹223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21">
    <w:name w:val="浅色底纹1113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21">
    <w:name w:val="浅色底纹2113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21">
    <w:name w:val="浅色底纹121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21">
    <w:name w:val="浅色底纹31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21">
    <w:name w:val="浅色底纹221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21">
    <w:name w:val="浅色底纹1111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21">
    <w:name w:val="浅色底纹2111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21">
    <w:name w:val="浅色底纹14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21">
    <w:name w:val="浅色底纹4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21">
    <w:name w:val="浅色底纹23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21">
    <w:name w:val="浅色底纹112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21">
    <w:name w:val="浅色底纹212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21">
    <w:name w:val="浅色底纹122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21">
    <w:name w:val="浅色底纹32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21">
    <w:name w:val="浅色底纹222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21">
    <w:name w:val="浅色底纹1112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21">
    <w:name w:val="浅色底纹2112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0">
    <w:name w:val="浅色网格212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214">
    <w:name w:val="浅色网格112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210">
    <w:name w:val="浅色网格222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214">
    <w:name w:val="浅色网格122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6210">
    <w:name w:val="浅色底纹1621"/>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321">
    <w:name w:val="无格式表格 51321"/>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2ff3">
    <w:name w:val="#华泰联合2"/>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rFonts w:cs="Times New Roman"/>
        <w:b/>
        <w:i w:val="0"/>
      </w:rPr>
      <w:tblPr/>
      <w:trPr>
        <w:tblHeader/>
      </w:trPr>
      <w:tcPr>
        <w:shd w:val="clear" w:color="auto" w:fill="D9D9D9"/>
      </w:tcPr>
    </w:tblStylePr>
    <w:tblStylePr w:type="lastRow">
      <w:rPr>
        <w:rFonts w:cs="Times New Roman"/>
        <w:b/>
      </w:rPr>
    </w:tblStylePr>
  </w:style>
  <w:style w:type="paragraph" w:customStyle="1" w:styleId="toc100">
    <w:name w:val="toc 10"/>
    <w:basedOn w:val="a1"/>
    <w:next w:val="a1"/>
    <w:uiPriority w:val="39"/>
    <w:semiHidden/>
    <w:qFormat/>
    <w:rsid w:val="00215A54"/>
    <w:pPr>
      <w:widowControl/>
      <w:jc w:val="left"/>
    </w:pPr>
    <w:rPr>
      <w:rFonts w:ascii="宋体" w:hAnsi="宋体" w:cs="宋体"/>
      <w:kern w:val="0"/>
      <w:sz w:val="24"/>
      <w:szCs w:val="24"/>
    </w:rPr>
  </w:style>
  <w:style w:type="table" w:customStyle="1" w:styleId="11a">
    <w:name w:val="#华泰联合11"/>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wordWrap/>
        <w:jc w:val="center"/>
      </w:pPr>
      <w:rPr>
        <w:b/>
        <w:i w:val="0"/>
      </w:rPr>
      <w:tblPr/>
      <w:trPr>
        <w:tblHeader/>
      </w:trPr>
      <w:tcPr>
        <w:shd w:val="clear" w:color="auto" w:fill="D9D9D9"/>
        <w:vAlign w:val="center"/>
      </w:tcPr>
    </w:tblStylePr>
    <w:tblStylePr w:type="lastRow">
      <w:rPr>
        <w:b/>
      </w:rPr>
    </w:tblStylePr>
  </w:style>
  <w:style w:type="character" w:customStyle="1" w:styleId="15">
    <w:name w:val="正文文本首行缩进 字符1"/>
    <w:basedOn w:val="33"/>
    <w:link w:val="affd"/>
    <w:uiPriority w:val="99"/>
    <w:semiHidden/>
    <w:rsid w:val="00215A54"/>
    <w:rPr>
      <w:rFonts w:ascii="Calibri" w:eastAsia="宋体" w:hAnsi="Calibri" w:cs="Times New Roman"/>
      <w:szCs w:val="24"/>
    </w:rPr>
  </w:style>
  <w:style w:type="table" w:customStyle="1" w:styleId="-142">
    <w:name w:val="浅色底纹 - 强调文字颜色 142"/>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32">
    <w:name w:val="浅色底纹 - 强调文字颜色 132"/>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312">
    <w:name w:val="浅色底纹 - 强调文字颜色 312"/>
    <w:basedOn w:val="a3"/>
    <w:uiPriority w:val="60"/>
    <w:rsid w:val="00215A54"/>
    <w:rPr>
      <w:rFonts w:ascii="Times New Roman" w:eastAsia="宋体" w:hAnsi="Times New Roman" w:cs="Times New Roman"/>
      <w:color w:val="76923C"/>
      <w:kern w:val="0"/>
      <w:sz w:val="20"/>
      <w:szCs w:val="20"/>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customStyle="1" w:styleId="-512">
    <w:name w:val="浅色网格 - 强调文字颜色 512"/>
    <w:basedOn w:val="a3"/>
    <w:uiPriority w:val="62"/>
    <w:rsid w:val="00215A54"/>
    <w:rPr>
      <w:rFonts w:ascii="Times New Roman" w:eastAsia="宋体" w:hAnsi="Times New Roman" w:cs="Times New Roman"/>
      <w:kern w:val="0"/>
      <w:sz w:val="20"/>
      <w:szCs w:val="2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Guli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Guli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Gulim" w:cs="Times New Roman"/>
        <w:b/>
        <w:bCs/>
      </w:rPr>
    </w:tblStylePr>
    <w:tblStylePr w:type="lastCol">
      <w:rPr>
        <w:rFonts w:eastAsia="Gulim" w:cs="Times New Roman"/>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table" w:customStyle="1" w:styleId="-5120">
    <w:name w:val="浅色底纹 - 强调文字颜色 512"/>
    <w:basedOn w:val="a3"/>
    <w:uiPriority w:val="60"/>
    <w:rsid w:val="00215A54"/>
    <w:rPr>
      <w:rFonts w:ascii="Times New Roman" w:eastAsia="宋体" w:hAnsi="Times New Roman" w:cs="Times New Roman"/>
      <w:color w:val="31849B"/>
      <w:kern w:val="0"/>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style>
  <w:style w:type="table" w:customStyle="1" w:styleId="1-132">
    <w:name w:val="中等深浅底纹 1 - 强调文字颜色 132"/>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2">
    <w:name w:val="浅色底纹 - 强调文字颜色 112"/>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42">
    <w:name w:val="中等深浅底纹 1 - 强调文字颜色 142"/>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5121">
    <w:name w:val="浅色列表 - 强调文字颜色 512"/>
    <w:basedOn w:val="a3"/>
    <w:uiPriority w:val="61"/>
    <w:rsid w:val="00215A54"/>
    <w:rPr>
      <w:rFonts w:ascii="Times New Roman" w:eastAsia="宋体" w:hAnsi="Times New Roman" w:cs="Times New Roman"/>
      <w:kern w:val="0"/>
      <w:sz w:val="20"/>
      <w:szCs w:val="20"/>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table" w:customStyle="1" w:styleId="2ff4">
    <w:name w:val="招股书，表格2"/>
    <w:basedOn w:val="a3"/>
    <w:uiPriority w:val="39"/>
    <w:qFormat/>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2">
    <w:name w:val="浅色底纹 - 强调文字颜色 152"/>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22">
    <w:name w:val="中等深浅底纹 1 - 强调文字颜色 122"/>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412">
    <w:name w:val="浅色底纹 - 强调文字颜色 412"/>
    <w:basedOn w:val="a3"/>
    <w:uiPriority w:val="60"/>
    <w:rsid w:val="00215A54"/>
    <w:rPr>
      <w:rFonts w:ascii="Times New Roman" w:eastAsia="宋体" w:hAnsi="Times New Roman" w:cs="Times New Roman"/>
      <w:color w:val="5F497A"/>
      <w:kern w:val="0"/>
      <w:sz w:val="20"/>
      <w:szCs w:val="20"/>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customStyle="1" w:styleId="-122">
    <w:name w:val="浅色底纹 - 强调文字颜色 122"/>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52">
    <w:name w:val="中等深浅底纹 1 - 强调文字颜色 152"/>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212">
    <w:name w:val="浅色底纹 - 强调文字颜色 212"/>
    <w:basedOn w:val="a3"/>
    <w:uiPriority w:val="60"/>
    <w:rsid w:val="00215A54"/>
    <w:rPr>
      <w:rFonts w:ascii="Times New Roman" w:eastAsia="宋体" w:hAnsi="Times New Roman" w:cs="Times New Roman"/>
      <w:color w:val="943634"/>
      <w:kern w:val="0"/>
      <w:sz w:val="20"/>
      <w:szCs w:val="20"/>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customStyle="1" w:styleId="1-512">
    <w:name w:val="中等深浅底纹 1 - 强调文字颜色 512"/>
    <w:basedOn w:val="a3"/>
    <w:uiPriority w:val="63"/>
    <w:rsid w:val="00215A54"/>
    <w:rPr>
      <w:rFonts w:ascii="Times New Roman" w:eastAsia="宋体" w:hAnsi="Times New Roman" w:cs="Times New Roman"/>
      <w:kern w:val="0"/>
      <w:sz w:val="20"/>
      <w:szCs w:val="20"/>
    </w:rPr>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il"/>
          <w:tr2bl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il"/>
          <w:tr2bl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2EAF1"/>
      </w:tcPr>
    </w:tblStylePr>
  </w:style>
  <w:style w:type="table" w:customStyle="1" w:styleId="1-112">
    <w:name w:val="中等深浅底纹 1 - 强调文字颜色 112"/>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3-22">
    <w:name w:val="中等深浅网格 3 - 强调文字颜色 22"/>
    <w:basedOn w:val="a3"/>
    <w:uiPriority w:val="30"/>
    <w:semiHidden/>
    <w:unhideWhenUsed/>
    <w:rsid w:val="00215A54"/>
    <w:rPr>
      <w:rFonts w:ascii="Arial" w:eastAsia="宋体" w:hAnsi="Arial" w:cs="Times New Roman"/>
      <w:b/>
      <w:bCs/>
      <w:i/>
      <w:iCs/>
      <w:color w:val="4F81BD"/>
    </w:rPr>
    <w:tblPr>
      <w:tblBorders>
        <w:top w:val="single" w:sz="8" w:space="0" w:color="ED7D31"/>
        <w:bottom w:val="single" w:sz="8" w:space="0" w:color="ED7D31"/>
      </w:tblBorders>
    </w:tblPr>
    <w:tblStylePr w:type="fir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character" w:customStyle="1" w:styleId="affffffffff8">
    <w:name w:val="题注 字符"/>
    <w:aliases w:val="表 字符,Char Char Char1 字符,Char Char Char Char Char1 字符,Char Char Char11 字符,Char Char Char Char Char11 字符, Char Char Char Char Char 字符,信息主题 字符,题注(图注) 字符,Char Char Char Char Char 字符,题注(图注) + 居中 字符,图表标题 字符"/>
    <w:semiHidden/>
    <w:qFormat/>
    <w:rsid w:val="00215A54"/>
    <w:rPr>
      <w:rFonts w:ascii="黑体" w:eastAsia="黑体" w:hAnsi="Times New Roman" w:cs="Times New Roman"/>
      <w:kern w:val="0"/>
      <w:sz w:val="24"/>
      <w:szCs w:val="24"/>
    </w:rPr>
  </w:style>
  <w:style w:type="table" w:customStyle="1" w:styleId="1102">
    <w:name w:val="浅色底纹110"/>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90">
    <w:name w:val="浅色底纹29"/>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4">
    <w:name w:val="浅色底纹20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70">
    <w:name w:val="浅色底纹11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70">
    <w:name w:val="浅色底纹21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70">
    <w:name w:val="浅色底纹127"/>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7">
    <w:name w:val="无格式表格 517"/>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6">
    <w:name w:val="浅色底纹13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70">
    <w:name w:val="浅色底纹3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7">
    <w:name w:val="浅色底纹22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70">
    <w:name w:val="浅色底纹111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7">
    <w:name w:val="浅色底纹211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60">
    <w:name w:val="浅色底纹4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46">
    <w:name w:val="浅色底纹14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4">
    <w:name w:val="浅色底纹40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6">
    <w:name w:val="浅色底纹23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60">
    <w:name w:val="浅色底纹11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60">
    <w:name w:val="浅色底纹21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60">
    <w:name w:val="浅色底纹1216"/>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140">
    <w:name w:val="无格式表格 5114"/>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40">
    <w:name w:val="浅色底纹13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6">
    <w:name w:val="浅色底纹3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60">
    <w:name w:val="浅色底纹22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60">
    <w:name w:val="浅色底纹111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60">
    <w:name w:val="浅色底纹211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40">
    <w:name w:val="浅色底纹12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4">
    <w:name w:val="浅色底纹3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4">
    <w:name w:val="浅色底纹22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14">
    <w:name w:val="浅色底纹111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4">
    <w:name w:val="浅色底纹211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140">
    <w:name w:val="浅色底纹14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4">
    <w:name w:val="浅色底纹4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40">
    <w:name w:val="浅色底纹23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40">
    <w:name w:val="浅色底纹112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4">
    <w:name w:val="浅色底纹212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50">
    <w:name w:val="浅色底纹12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50">
    <w:name w:val="浅色底纹3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50">
    <w:name w:val="浅色底纹22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5">
    <w:name w:val="浅色底纹111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5">
    <w:name w:val="浅色底纹211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62">
    <w:name w:val="浅色网格26"/>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64">
    <w:name w:val="浅色网格16"/>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541">
    <w:name w:val="浅色底纹5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540">
    <w:name w:val="浅色底纹15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4">
    <w:name w:val="浅色底纹24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4">
    <w:name w:val="浅色底纹25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40">
    <w:name w:val="浅色底纹11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40">
    <w:name w:val="浅色底纹21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340">
    <w:name w:val="浅色底纹1234"/>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24">
    <w:name w:val="无格式表格 5124"/>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4">
    <w:name w:val="浅色底纹13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4">
    <w:name w:val="浅色底纹3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40">
    <w:name w:val="浅色底纹22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4">
    <w:name w:val="浅色底纹111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4">
    <w:name w:val="浅色底纹211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4">
    <w:name w:val="浅色底纹121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4">
    <w:name w:val="浅色底纹31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4">
    <w:name w:val="浅色底纹221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4">
    <w:name w:val="浅色底纹1111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4">
    <w:name w:val="浅色底纹2111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4">
    <w:name w:val="浅色底纹14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4">
    <w:name w:val="浅色底纹4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4">
    <w:name w:val="浅色底纹23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4">
    <w:name w:val="浅色底纹112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4">
    <w:name w:val="浅色底纹212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40">
    <w:name w:val="浅色底纹122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4">
    <w:name w:val="浅色底纹32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4">
    <w:name w:val="浅色底纹222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4">
    <w:name w:val="浅色底纹1112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4">
    <w:name w:val="浅色底纹2112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42">
    <w:name w:val="浅色网格214"/>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42">
    <w:name w:val="浅色网格114"/>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42">
    <w:name w:val="浅色网格224"/>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42">
    <w:name w:val="浅色网格124"/>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640">
    <w:name w:val="浅色底纹164"/>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34">
    <w:name w:val="无格式表格 5134"/>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722">
    <w:name w:val="浅色底纹17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620">
    <w:name w:val="浅色底纹26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12">
    <w:name w:val="浅色底纹20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420">
    <w:name w:val="浅色底纹11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420">
    <w:name w:val="浅色底纹21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420">
    <w:name w:val="浅色底纹124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42">
    <w:name w:val="无格式表格 5142"/>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32">
    <w:name w:val="浅色底纹13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42">
    <w:name w:val="浅色底纹3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420">
    <w:name w:val="浅色底纹22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42">
    <w:name w:val="浅色底纹111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42">
    <w:name w:val="浅色底纹211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32">
    <w:name w:val="浅色底纹4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432">
    <w:name w:val="浅色底纹14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12">
    <w:name w:val="浅色底纹40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32">
    <w:name w:val="浅色底纹23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32">
    <w:name w:val="浅色底纹11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32">
    <w:name w:val="浅色底纹21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32">
    <w:name w:val="浅色底纹1213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112">
    <w:name w:val="无格式表格 51112"/>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12">
    <w:name w:val="浅色底纹13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32">
    <w:name w:val="浅色底纹3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32">
    <w:name w:val="浅色底纹22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32">
    <w:name w:val="浅色底纹111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32">
    <w:name w:val="浅色底纹211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12">
    <w:name w:val="浅色底纹12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12">
    <w:name w:val="浅色底纹3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12">
    <w:name w:val="浅色底纹22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112">
    <w:name w:val="浅色底纹111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12">
    <w:name w:val="浅色底纹211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112">
    <w:name w:val="浅色底纹14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12">
    <w:name w:val="浅色底纹4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12">
    <w:name w:val="浅色底纹23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12">
    <w:name w:val="浅色底纹11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12">
    <w:name w:val="浅色底纹21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22">
    <w:name w:val="浅色底纹12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22">
    <w:name w:val="浅色底纹3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22">
    <w:name w:val="浅色底纹22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22">
    <w:name w:val="浅色底纹111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22">
    <w:name w:val="浅色底纹211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5">
    <w:name w:val="浅色网格23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325">
    <w:name w:val="浅色网格13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5125">
    <w:name w:val="浅色底纹5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5120">
    <w:name w:val="浅色底纹15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120">
    <w:name w:val="浅色底纹2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12">
    <w:name w:val="浅色底纹25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12">
    <w:name w:val="浅色底纹11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12">
    <w:name w:val="浅色底纹21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312">
    <w:name w:val="浅色底纹1231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212">
    <w:name w:val="无格式表格 51212"/>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12">
    <w:name w:val="浅色底纹13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12">
    <w:name w:val="浅色底纹3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12">
    <w:name w:val="浅色底纹22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12">
    <w:name w:val="浅色底纹111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12">
    <w:name w:val="浅色底纹211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12">
    <w:name w:val="浅色底纹12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12">
    <w:name w:val="浅色底纹3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12">
    <w:name w:val="浅色底纹22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12">
    <w:name w:val="浅色底纹111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12">
    <w:name w:val="浅色底纹211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12">
    <w:name w:val="浅色底纹14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12">
    <w:name w:val="浅色底纹4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12">
    <w:name w:val="浅色底纹23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12">
    <w:name w:val="浅色底纹11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12">
    <w:name w:val="浅色底纹21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12">
    <w:name w:val="浅色底纹12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12">
    <w:name w:val="浅色底纹3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12">
    <w:name w:val="浅色底纹22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12">
    <w:name w:val="浅色底纹111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12">
    <w:name w:val="浅色底纹211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0">
    <w:name w:val="浅色网格211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126">
    <w:name w:val="浅色网格111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120">
    <w:name w:val="浅色网格221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125">
    <w:name w:val="浅色网格121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6120">
    <w:name w:val="浅色底纹1612"/>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312">
    <w:name w:val="无格式表格 51312"/>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820">
    <w:name w:val="浅色底纹18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72">
    <w:name w:val="浅色底纹27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22">
    <w:name w:val="浅色底纹20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52">
    <w:name w:val="浅色底纹11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52">
    <w:name w:val="浅色底纹21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52">
    <w:name w:val="浅色底纹125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52">
    <w:name w:val="无格式表格 5152"/>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42">
    <w:name w:val="浅色底纹13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52">
    <w:name w:val="浅色底纹3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52">
    <w:name w:val="浅色底纹22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52">
    <w:name w:val="浅色底纹111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52">
    <w:name w:val="浅色底纹211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42">
    <w:name w:val="浅色底纹4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442">
    <w:name w:val="浅色底纹14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22">
    <w:name w:val="浅色底纹40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42">
    <w:name w:val="浅色底纹23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42">
    <w:name w:val="浅色底纹112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42">
    <w:name w:val="浅色底纹212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42">
    <w:name w:val="浅色底纹1214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122">
    <w:name w:val="无格式表格 51122"/>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22">
    <w:name w:val="浅色底纹13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42">
    <w:name w:val="浅色底纹31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42">
    <w:name w:val="浅色底纹221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42">
    <w:name w:val="浅色底纹1111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42">
    <w:name w:val="浅色底纹2111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22">
    <w:name w:val="浅色底纹121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22">
    <w:name w:val="浅色底纹31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22">
    <w:name w:val="浅色底纹221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122">
    <w:name w:val="浅色底纹1111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22">
    <w:name w:val="浅色底纹2111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122">
    <w:name w:val="浅色底纹14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22">
    <w:name w:val="浅色底纹4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22">
    <w:name w:val="浅色底纹23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22">
    <w:name w:val="浅色底纹112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22">
    <w:name w:val="浅色底纹212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32">
    <w:name w:val="浅色底纹12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32">
    <w:name w:val="浅色底纹3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32">
    <w:name w:val="浅色底纹22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32">
    <w:name w:val="浅色底纹111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32">
    <w:name w:val="浅色底纹211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22">
    <w:name w:val="浅色网格24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425">
    <w:name w:val="浅色网格14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5221">
    <w:name w:val="浅色底纹5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5220">
    <w:name w:val="浅色底纹15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220">
    <w:name w:val="浅色底纹24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22">
    <w:name w:val="浅色底纹25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22">
    <w:name w:val="浅色底纹113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22">
    <w:name w:val="浅色底纹213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322">
    <w:name w:val="浅色底纹1232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222">
    <w:name w:val="无格式表格 51222"/>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22">
    <w:name w:val="浅色底纹13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22">
    <w:name w:val="浅色底纹33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22">
    <w:name w:val="浅色底纹223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22">
    <w:name w:val="浅色底纹1113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22">
    <w:name w:val="浅色底纹2113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22">
    <w:name w:val="浅色底纹121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22">
    <w:name w:val="浅色底纹31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22">
    <w:name w:val="浅色底纹221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22">
    <w:name w:val="浅色底纹1111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22">
    <w:name w:val="浅色底纹2111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22">
    <w:name w:val="浅色底纹14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22">
    <w:name w:val="浅色底纹4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22">
    <w:name w:val="浅色底纹23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22">
    <w:name w:val="浅色底纹112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22">
    <w:name w:val="浅色底纹212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22">
    <w:name w:val="浅色底纹122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22">
    <w:name w:val="浅色底纹32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22">
    <w:name w:val="浅色底纹222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22">
    <w:name w:val="浅色底纹1112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22">
    <w:name w:val="浅色底纹2112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0">
    <w:name w:val="浅色网格212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225">
    <w:name w:val="浅色网格112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220">
    <w:name w:val="浅色网格222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223">
    <w:name w:val="浅色网格122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6220">
    <w:name w:val="浅色底纹1622"/>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322">
    <w:name w:val="无格式表格 51322"/>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3f8">
    <w:name w:val="#华泰联合3"/>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rFonts w:cs="Times New Roman"/>
        <w:b/>
        <w:i w:val="0"/>
      </w:rPr>
      <w:tblPr/>
      <w:trPr>
        <w:tblHeader/>
      </w:trPr>
      <w:tcPr>
        <w:shd w:val="clear" w:color="auto" w:fill="D9D9D9"/>
      </w:tcPr>
    </w:tblStylePr>
    <w:tblStylePr w:type="lastRow">
      <w:rPr>
        <w:rFonts w:cs="Times New Roman"/>
        <w:b/>
      </w:rPr>
    </w:tblStylePr>
  </w:style>
  <w:style w:type="table" w:customStyle="1" w:styleId="129">
    <w:name w:val="招股书，表格12"/>
    <w:basedOn w:val="a3"/>
    <w:uiPriority w:val="3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a">
    <w:name w:val="#华泰联合12"/>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wordWrap/>
        <w:jc w:val="center"/>
      </w:pPr>
      <w:rPr>
        <w:b/>
        <w:i w:val="0"/>
      </w:rPr>
      <w:tblPr/>
      <w:trPr>
        <w:tblHeader/>
      </w:trPr>
      <w:tcPr>
        <w:shd w:val="clear" w:color="auto" w:fill="D9D9D9"/>
        <w:vAlign w:val="center"/>
      </w:tcPr>
    </w:tblStylePr>
    <w:tblStylePr w:type="lastRow">
      <w:rPr>
        <w:b/>
      </w:rPr>
    </w:tblStylePr>
  </w:style>
  <w:style w:type="table" w:customStyle="1" w:styleId="-1411">
    <w:name w:val="浅色底纹 - 强调文字颜色 1411"/>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311">
    <w:name w:val="浅色底纹 - 强调文字颜色 1311"/>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3111">
    <w:name w:val="浅色底纹 - 强调文字颜色 3111"/>
    <w:basedOn w:val="a3"/>
    <w:uiPriority w:val="60"/>
    <w:rsid w:val="00215A54"/>
    <w:rPr>
      <w:rFonts w:ascii="Times New Roman" w:eastAsia="宋体" w:hAnsi="Times New Roman" w:cs="Times New Roman"/>
      <w:color w:val="76923C"/>
      <w:kern w:val="0"/>
      <w:sz w:val="20"/>
      <w:szCs w:val="20"/>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customStyle="1" w:styleId="-51110">
    <w:name w:val="浅色网格 - 强调文字颜色 5111"/>
    <w:basedOn w:val="a3"/>
    <w:uiPriority w:val="62"/>
    <w:rsid w:val="00215A54"/>
    <w:rPr>
      <w:rFonts w:ascii="Times New Roman" w:eastAsia="宋体" w:hAnsi="Times New Roman" w:cs="Times New Roman"/>
      <w:kern w:val="0"/>
      <w:sz w:val="20"/>
      <w:szCs w:val="2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Guli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Guli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Gulim" w:cs="Times New Roman"/>
        <w:b/>
        <w:bCs/>
      </w:rPr>
    </w:tblStylePr>
    <w:tblStylePr w:type="lastCol">
      <w:rPr>
        <w:rFonts w:eastAsia="Gulim" w:cs="Times New Roman"/>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table" w:customStyle="1" w:styleId="-51111">
    <w:name w:val="浅色底纹 - 强调文字颜色 5111"/>
    <w:basedOn w:val="a3"/>
    <w:uiPriority w:val="60"/>
    <w:rsid w:val="00215A54"/>
    <w:rPr>
      <w:rFonts w:ascii="Times New Roman" w:eastAsia="宋体" w:hAnsi="Times New Roman" w:cs="Times New Roman"/>
      <w:color w:val="31849B"/>
      <w:kern w:val="0"/>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style>
  <w:style w:type="table" w:customStyle="1" w:styleId="1-1311">
    <w:name w:val="中等深浅底纹 1 - 强调文字颜色 1311"/>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11">
    <w:name w:val="浅色底纹 - 强调文字颜色 1111"/>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411">
    <w:name w:val="中等深浅底纹 1 - 强调文字颜色 1411"/>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51112">
    <w:name w:val="浅色列表 - 强调文字颜色 5111"/>
    <w:basedOn w:val="a3"/>
    <w:uiPriority w:val="61"/>
    <w:rsid w:val="00215A54"/>
    <w:rPr>
      <w:rFonts w:ascii="Times New Roman" w:eastAsia="宋体" w:hAnsi="Times New Roman" w:cs="Times New Roman"/>
      <w:kern w:val="0"/>
      <w:sz w:val="20"/>
      <w:szCs w:val="20"/>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table" w:customStyle="1" w:styleId="-1511">
    <w:name w:val="浅色底纹 - 强调文字颜色 1511"/>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211">
    <w:name w:val="中等深浅底纹 1 - 强调文字颜色 1211"/>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4111">
    <w:name w:val="浅色底纹 - 强调文字颜色 4111"/>
    <w:basedOn w:val="a3"/>
    <w:uiPriority w:val="60"/>
    <w:rsid w:val="00215A54"/>
    <w:rPr>
      <w:rFonts w:ascii="Times New Roman" w:eastAsia="宋体" w:hAnsi="Times New Roman" w:cs="Times New Roman"/>
      <w:color w:val="5F497A"/>
      <w:kern w:val="0"/>
      <w:sz w:val="20"/>
      <w:szCs w:val="20"/>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customStyle="1" w:styleId="-1211">
    <w:name w:val="浅色底纹 - 强调文字颜色 1211"/>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511">
    <w:name w:val="中等深浅底纹 1 - 强调文字颜色 1511"/>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2111">
    <w:name w:val="浅色底纹 - 强调文字颜色 2111"/>
    <w:basedOn w:val="a3"/>
    <w:uiPriority w:val="60"/>
    <w:rsid w:val="00215A54"/>
    <w:rPr>
      <w:rFonts w:ascii="Times New Roman" w:eastAsia="宋体" w:hAnsi="Times New Roman" w:cs="Times New Roman"/>
      <w:color w:val="943634"/>
      <w:kern w:val="0"/>
      <w:sz w:val="20"/>
      <w:szCs w:val="20"/>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customStyle="1" w:styleId="1-5111">
    <w:name w:val="中等深浅底纹 1 - 强调文字颜色 5111"/>
    <w:basedOn w:val="a3"/>
    <w:uiPriority w:val="63"/>
    <w:rsid w:val="00215A54"/>
    <w:rPr>
      <w:rFonts w:ascii="Times New Roman" w:eastAsia="宋体" w:hAnsi="Times New Roman" w:cs="Times New Roman"/>
      <w:kern w:val="0"/>
      <w:sz w:val="20"/>
      <w:szCs w:val="20"/>
    </w:rPr>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il"/>
          <w:tr2bl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il"/>
          <w:tr2bl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2EAF1"/>
      </w:tcPr>
    </w:tblStylePr>
  </w:style>
  <w:style w:type="table" w:customStyle="1" w:styleId="1-1111">
    <w:name w:val="中等深浅底纹 1 - 强调文字颜色 1111"/>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3-211">
    <w:name w:val="中等深浅网格 3 - 强调文字颜色 211"/>
    <w:basedOn w:val="a3"/>
    <w:uiPriority w:val="30"/>
    <w:semiHidden/>
    <w:unhideWhenUsed/>
    <w:rsid w:val="00215A54"/>
    <w:rPr>
      <w:rFonts w:ascii="Arial" w:eastAsia="宋体" w:hAnsi="Arial" w:cs="Times New Roman"/>
      <w:b/>
      <w:bCs/>
      <w:i/>
      <w:iCs/>
      <w:color w:val="4F81BD"/>
    </w:rPr>
    <w:tblPr>
      <w:tblBorders>
        <w:top w:val="single" w:sz="8" w:space="0" w:color="ED7D31"/>
        <w:bottom w:val="single" w:sz="8" w:space="0" w:color="ED7D31"/>
      </w:tblBorders>
    </w:tblPr>
    <w:tblStylePr w:type="fir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customStyle="1" w:styleId="1910">
    <w:name w:val="浅色底纹19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81">
    <w:name w:val="浅色底纹28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31">
    <w:name w:val="浅色底纹20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61">
    <w:name w:val="浅色底纹116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61">
    <w:name w:val="浅色底纹216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61">
    <w:name w:val="浅色底纹126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61">
    <w:name w:val="无格式表格 5161"/>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51">
    <w:name w:val="浅色底纹13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61">
    <w:name w:val="浅色底纹36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61">
    <w:name w:val="浅色底纹226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61">
    <w:name w:val="浅色底纹1116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61">
    <w:name w:val="浅色底纹2116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
    <w:name w:val="浅色底纹4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451">
    <w:name w:val="浅色底纹14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31">
    <w:name w:val="浅色底纹40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51">
    <w:name w:val="浅色底纹23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51">
    <w:name w:val="浅色底纹112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51">
    <w:name w:val="浅色底纹212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51">
    <w:name w:val="浅色底纹1215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131">
    <w:name w:val="无格式表格 51131"/>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31">
    <w:name w:val="浅色底纹13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510">
    <w:name w:val="浅色底纹31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51">
    <w:name w:val="浅色底纹221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51">
    <w:name w:val="浅色底纹1111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51">
    <w:name w:val="浅色底纹2111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31">
    <w:name w:val="浅色底纹121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31">
    <w:name w:val="浅色底纹31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31">
    <w:name w:val="浅色底纹221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131">
    <w:name w:val="浅色底纹1111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31">
    <w:name w:val="浅色底纹2111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131">
    <w:name w:val="浅色底纹14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31">
    <w:name w:val="浅色底纹4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31">
    <w:name w:val="浅色底纹23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31">
    <w:name w:val="浅色底纹112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31">
    <w:name w:val="浅色底纹212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41">
    <w:name w:val="浅色底纹122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41">
    <w:name w:val="浅色底纹32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41">
    <w:name w:val="浅色底纹222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41">
    <w:name w:val="浅色底纹1112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41">
    <w:name w:val="浅色底纹2112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10">
    <w:name w:val="浅色网格25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513">
    <w:name w:val="浅色网格15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5310">
    <w:name w:val="浅色底纹5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531">
    <w:name w:val="浅色底纹15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31">
    <w:name w:val="浅色底纹24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31">
    <w:name w:val="浅色底纹25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31">
    <w:name w:val="浅色底纹113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31">
    <w:name w:val="浅色底纹213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331">
    <w:name w:val="浅色底纹1233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231">
    <w:name w:val="无格式表格 51231"/>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31">
    <w:name w:val="浅色底纹13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31">
    <w:name w:val="浅色底纹33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31">
    <w:name w:val="浅色底纹223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31">
    <w:name w:val="浅色底纹1113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31">
    <w:name w:val="浅色底纹2113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31">
    <w:name w:val="浅色底纹121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31">
    <w:name w:val="浅色底纹31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31">
    <w:name w:val="浅色底纹221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31">
    <w:name w:val="浅色底纹1111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31">
    <w:name w:val="浅色底纹2111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31">
    <w:name w:val="浅色底纹14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31">
    <w:name w:val="浅色底纹4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31">
    <w:name w:val="浅色底纹23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31">
    <w:name w:val="浅色底纹112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31">
    <w:name w:val="浅色底纹212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31">
    <w:name w:val="浅色底纹122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31">
    <w:name w:val="浅色底纹32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31">
    <w:name w:val="浅色底纹222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31">
    <w:name w:val="浅色底纹1112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31">
    <w:name w:val="浅色底纹2112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10">
    <w:name w:val="浅色网格213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313">
    <w:name w:val="浅色网格113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310">
    <w:name w:val="浅色网格223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313">
    <w:name w:val="浅色网格123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631">
    <w:name w:val="浅色底纹1631"/>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331">
    <w:name w:val="无格式表格 51331"/>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7110">
    <w:name w:val="浅色底纹17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611">
    <w:name w:val="浅色底纹26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111">
    <w:name w:val="浅色底纹20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411">
    <w:name w:val="浅色底纹11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411">
    <w:name w:val="浅色底纹21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411">
    <w:name w:val="浅色底纹1241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411">
    <w:name w:val="无格式表格 51411"/>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311">
    <w:name w:val="浅色底纹13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411">
    <w:name w:val="浅色底纹3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411">
    <w:name w:val="浅色底纹22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411">
    <w:name w:val="浅色底纹111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411">
    <w:name w:val="浅色底纹211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311">
    <w:name w:val="浅色底纹4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4311">
    <w:name w:val="浅色底纹14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111">
    <w:name w:val="浅色底纹40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311">
    <w:name w:val="浅色底纹23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311">
    <w:name w:val="浅色底纹112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311">
    <w:name w:val="浅色底纹212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311">
    <w:name w:val="浅色底纹12131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1111">
    <w:name w:val="无格式表格 511111"/>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111">
    <w:name w:val="浅色底纹13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311">
    <w:name w:val="浅色底纹31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311">
    <w:name w:val="浅色底纹221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311">
    <w:name w:val="浅色底纹1111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311">
    <w:name w:val="浅色底纹2111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111">
    <w:name w:val="浅色底纹121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111">
    <w:name w:val="浅色底纹31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111">
    <w:name w:val="浅色底纹221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1111">
    <w:name w:val="浅色底纹1111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111">
    <w:name w:val="浅色底纹2111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1111">
    <w:name w:val="浅色底纹14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111">
    <w:name w:val="浅色底纹4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111">
    <w:name w:val="浅色底纹23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111">
    <w:name w:val="浅色底纹112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111">
    <w:name w:val="浅色底纹212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211">
    <w:name w:val="浅色底纹12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211">
    <w:name w:val="浅色底纹3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211">
    <w:name w:val="浅色底纹22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211">
    <w:name w:val="浅色底纹111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211">
    <w:name w:val="浅色底纹211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10">
    <w:name w:val="浅色网格231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3113">
    <w:name w:val="浅色网格131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51110">
    <w:name w:val="浅色底纹5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5111">
    <w:name w:val="浅色底纹15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111">
    <w:name w:val="浅色底纹24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111">
    <w:name w:val="浅色底纹25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111">
    <w:name w:val="浅色底纹113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111">
    <w:name w:val="浅色底纹213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3111">
    <w:name w:val="浅色底纹12311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2111">
    <w:name w:val="无格式表格 512111"/>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111">
    <w:name w:val="浅色底纹13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111">
    <w:name w:val="浅色底纹33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111">
    <w:name w:val="浅色底纹223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111">
    <w:name w:val="浅色底纹1113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111">
    <w:name w:val="浅色底纹2113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111">
    <w:name w:val="浅色底纹121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111">
    <w:name w:val="浅色底纹31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111">
    <w:name w:val="浅色底纹221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111">
    <w:name w:val="浅色底纹1111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111">
    <w:name w:val="浅色底纹2111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111">
    <w:name w:val="浅色底纹14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111">
    <w:name w:val="浅色底纹4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111">
    <w:name w:val="浅色底纹23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111">
    <w:name w:val="浅色底纹112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111">
    <w:name w:val="浅色底纹212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111">
    <w:name w:val="浅色底纹122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111">
    <w:name w:val="浅色底纹32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111">
    <w:name w:val="浅色底纹222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111">
    <w:name w:val="浅色底纹1112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111">
    <w:name w:val="浅色底纹2112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0">
    <w:name w:val="浅色网格2111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1110">
    <w:name w:val="浅色网格1111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1110">
    <w:name w:val="浅色网格2211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1113">
    <w:name w:val="浅色网格1211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6111">
    <w:name w:val="浅色底纹16111"/>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3111">
    <w:name w:val="无格式表格 513111"/>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811">
    <w:name w:val="浅色底纹18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711">
    <w:name w:val="浅色底纹27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211">
    <w:name w:val="浅色底纹20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511">
    <w:name w:val="浅色底纹115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511">
    <w:name w:val="浅色底纹215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511">
    <w:name w:val="浅色底纹1251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511">
    <w:name w:val="无格式表格 51511"/>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411">
    <w:name w:val="浅色底纹13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511">
    <w:name w:val="浅色底纹35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511">
    <w:name w:val="浅色底纹225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511">
    <w:name w:val="浅色底纹1115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511">
    <w:name w:val="浅色底纹2115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411">
    <w:name w:val="浅色底纹4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4411">
    <w:name w:val="浅色底纹14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211">
    <w:name w:val="浅色底纹40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411">
    <w:name w:val="浅色底纹23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411">
    <w:name w:val="浅色底纹112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411">
    <w:name w:val="浅色底纹212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411">
    <w:name w:val="浅色底纹12141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1211">
    <w:name w:val="无格式表格 511211"/>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211">
    <w:name w:val="浅色底纹13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411">
    <w:name w:val="浅色底纹31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411">
    <w:name w:val="浅色底纹221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411">
    <w:name w:val="浅色底纹1111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411">
    <w:name w:val="浅色底纹2111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211">
    <w:name w:val="浅色底纹121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211">
    <w:name w:val="浅色底纹31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211">
    <w:name w:val="浅色底纹221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1211">
    <w:name w:val="浅色底纹1111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211">
    <w:name w:val="浅色底纹2111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1211">
    <w:name w:val="浅色底纹14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211">
    <w:name w:val="浅色底纹4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211">
    <w:name w:val="浅色底纹23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211">
    <w:name w:val="浅色底纹112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211">
    <w:name w:val="浅色底纹212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311">
    <w:name w:val="浅色底纹122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311">
    <w:name w:val="浅色底纹32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311">
    <w:name w:val="浅色底纹222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311">
    <w:name w:val="浅色底纹1112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311">
    <w:name w:val="浅色底纹2112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110">
    <w:name w:val="浅色网格241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4113">
    <w:name w:val="浅色网格141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5211">
    <w:name w:val="浅色底纹5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5211">
    <w:name w:val="浅色底纹15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211">
    <w:name w:val="浅色底纹24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211">
    <w:name w:val="浅色底纹25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211">
    <w:name w:val="浅色底纹113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211">
    <w:name w:val="浅色底纹213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3211">
    <w:name w:val="浅色底纹12321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2211">
    <w:name w:val="无格式表格 512211"/>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211">
    <w:name w:val="浅色底纹13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211">
    <w:name w:val="浅色底纹33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211">
    <w:name w:val="浅色底纹223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211">
    <w:name w:val="浅色底纹1113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211">
    <w:name w:val="浅色底纹2113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211">
    <w:name w:val="浅色底纹121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211">
    <w:name w:val="浅色底纹31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211">
    <w:name w:val="浅色底纹221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211">
    <w:name w:val="浅色底纹1111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211">
    <w:name w:val="浅色底纹2111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211">
    <w:name w:val="浅色底纹14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211">
    <w:name w:val="浅色底纹4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211">
    <w:name w:val="浅色底纹23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211">
    <w:name w:val="浅色底纹112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211">
    <w:name w:val="浅色底纹212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211">
    <w:name w:val="浅色底纹122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211">
    <w:name w:val="浅色底纹32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211">
    <w:name w:val="浅色底纹222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211">
    <w:name w:val="浅色底纹1112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211">
    <w:name w:val="浅色底纹2112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10">
    <w:name w:val="浅色网格2121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2110">
    <w:name w:val="浅色网格1121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2110">
    <w:name w:val="浅色网格2221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2110">
    <w:name w:val="浅色网格1221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6211">
    <w:name w:val="浅色底纹16211"/>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3211">
    <w:name w:val="无格式表格 513211"/>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219">
    <w:name w:val="#华泰联合21"/>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rFonts w:cs="Times New Roman"/>
        <w:b/>
        <w:i w:val="0"/>
      </w:rPr>
      <w:tblPr/>
      <w:trPr>
        <w:tblHeader/>
      </w:trPr>
      <w:tcPr>
        <w:shd w:val="clear" w:color="auto" w:fill="D9D9D9"/>
      </w:tcPr>
    </w:tblStylePr>
    <w:tblStylePr w:type="lastRow">
      <w:rPr>
        <w:rFonts w:cs="Times New Roman"/>
        <w:b/>
      </w:rPr>
    </w:tblStylePr>
  </w:style>
  <w:style w:type="table" w:customStyle="1" w:styleId="1118">
    <w:name w:val="#华泰联合111"/>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wordWrap/>
        <w:jc w:val="center"/>
      </w:pPr>
      <w:rPr>
        <w:b/>
        <w:i w:val="0"/>
      </w:rPr>
      <w:tblPr/>
      <w:trPr>
        <w:tblHeader/>
      </w:trPr>
      <w:tcPr>
        <w:shd w:val="clear" w:color="auto" w:fill="D9D9D9"/>
        <w:vAlign w:val="center"/>
      </w:tcPr>
    </w:tblStylePr>
    <w:tblStylePr w:type="lastRow">
      <w:rPr>
        <w:b/>
      </w:rPr>
    </w:tblStylePr>
  </w:style>
  <w:style w:type="table" w:customStyle="1" w:styleId="205">
    <w:name w:val="网格型20"/>
    <w:basedOn w:val="a3"/>
    <w:uiPriority w:val="39"/>
    <w:qFormat/>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35">
    <w:name w:val="网格型113"/>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3">
    <w:name w:val="网格型114"/>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63">
    <w:name w:val="网格型26"/>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0">
    <w:name w:val="浅色底纹11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02">
    <w:name w:val="浅色底纹210"/>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50">
    <w:name w:val="浅色底纹20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5">
    <w:name w:val="网格表 4 - 着色 515"/>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335">
    <w:name w:val="网格型33"/>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5">
    <w:name w:val="网格型213"/>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0">
    <w:name w:val="浅色底纹119"/>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80">
    <w:name w:val="浅色底纹21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4">
    <w:name w:val="网格表 4 - 着色 5114"/>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55">
    <w:name w:val="定制网格型15"/>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80">
    <w:name w:val="浅色底纹128"/>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62">
    <w:name w:val="表格样式116"/>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630">
    <w:name w:val="表格样式163"/>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03">
    <w:name w:val="表格样式110"/>
    <w:basedOn w:val="a3"/>
    <w:uiPriority w:val="59"/>
    <w:qFormat/>
    <w:rsid w:val="00215A54"/>
    <w:rPr>
      <w:rFonts w:ascii="Times New Roman" w:eastAsia="宋体" w:hAnsi="Times New Roman" w:cs="Times New Roman"/>
      <w:kern w:val="0"/>
      <w:sz w:val="20"/>
      <w:szCs w:val="20"/>
    </w:rPr>
    <w:tblPr>
      <w:tblBorders>
        <w:top w:val="single" w:sz="12" w:space="0" w:color="auto"/>
        <w:bottom w:val="single" w:sz="12" w:space="0" w:color="auto"/>
        <w:insideH w:val="dotted" w:sz="8" w:space="0" w:color="auto"/>
        <w:insideV w:val="dotted" w:sz="8" w:space="0" w:color="auto"/>
      </w:tblBorders>
    </w:tblPr>
  </w:style>
  <w:style w:type="table" w:customStyle="1" w:styleId="1532">
    <w:name w:val="表格样式153"/>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21a">
    <w:name w:val="样式21"/>
    <w:basedOn w:val="a3"/>
    <w:uiPriority w:val="99"/>
    <w:qFormat/>
    <w:rsid w:val="00215A54"/>
    <w:rPr>
      <w:rFonts w:ascii="Times New Roman" w:eastAsia="宋体" w:hAnsi="Times New Roman" w:cs="Times New Roman"/>
      <w:kern w:val="0"/>
      <w:sz w:val="20"/>
      <w:szCs w:val="20"/>
    </w:rPr>
    <w:tblPr>
      <w:tblBorders>
        <w:top w:val="thinThickSmallGap" w:sz="24" w:space="0" w:color="000000"/>
        <w:bottom w:val="thinThickSmallGap" w:sz="24" w:space="0" w:color="000000"/>
        <w:insideH w:val="single" w:sz="4" w:space="0" w:color="000000"/>
        <w:insideV w:val="single" w:sz="4" w:space="0" w:color="000000"/>
      </w:tblBorders>
    </w:tblPr>
  </w:style>
  <w:style w:type="table" w:customStyle="1" w:styleId="1253">
    <w:name w:val="网格型125"/>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8">
    <w:name w:val="无格式表格 518"/>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52">
    <w:name w:val="网格型45"/>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2">
    <w:name w:val="网格型135"/>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7">
    <w:name w:val="浅色底纹13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80">
    <w:name w:val="浅色底纹3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8">
    <w:name w:val="浅色底纹22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80">
    <w:name w:val="浅色底纹111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8">
    <w:name w:val="浅色底纹211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70">
    <w:name w:val="浅色底纹4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50">
    <w:name w:val="网格型55"/>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3">
    <w:name w:val="网格型143"/>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7">
    <w:name w:val="浅色底纹14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5">
    <w:name w:val="浅色底纹40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7">
    <w:name w:val="浅色底纹23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7">
    <w:name w:val="浅色底纹112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7">
    <w:name w:val="浅色底纹212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30">
    <w:name w:val="网格型413"/>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36">
    <w:name w:val="定制网格型113"/>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7">
    <w:name w:val="浅色底纹1217"/>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130">
    <w:name w:val="网格型1213"/>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5">
    <w:name w:val="无格式表格 5115"/>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5">
    <w:name w:val="浅色底纹13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7">
    <w:name w:val="浅色底纹31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70">
    <w:name w:val="浅色底纹221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7">
    <w:name w:val="浅色底纹1111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7">
    <w:name w:val="浅色底纹2111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5">
    <w:name w:val="浅色底纹121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5">
    <w:name w:val="浅色底纹31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5">
    <w:name w:val="浅色底纹221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23">
    <w:name w:val="网格表 4 - 着色 5123"/>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11115">
    <w:name w:val="浅色底纹1111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5">
    <w:name w:val="浅色底纹2111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13">
    <w:name w:val="网格表 4 - 着色 51113"/>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415">
    <w:name w:val="浅色底纹14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5">
    <w:name w:val="浅色底纹4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5">
    <w:name w:val="浅色底纹23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5">
    <w:name w:val="浅色底纹112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5">
    <w:name w:val="浅色底纹212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60">
    <w:name w:val="浅色底纹12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6">
    <w:name w:val="浅色底纹3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6">
    <w:name w:val="浅色底纹22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60">
    <w:name w:val="浅色底纹111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6">
    <w:name w:val="浅色底纹211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130">
    <w:name w:val="网格型513"/>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5">
    <w:name w:val="网格型223"/>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3130">
    <w:name w:val="网格型1313"/>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73">
    <w:name w:val="浅色网格27"/>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73">
    <w:name w:val="浅色网格17"/>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35">
    <w:name w:val="表格样式123"/>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39">
    <w:name w:val="普通表格13"/>
    <w:basedOn w:val="a3"/>
    <w:uiPriority w:val="99"/>
    <w:qFormat/>
    <w:rsid w:val="00215A54"/>
    <w:pPr>
      <w:jc w:val="center"/>
    </w:pPr>
    <w:rPr>
      <w:rFonts w:ascii="Times New Roman" w:eastAsia="宋体" w:hAnsi="Times New Roman" w:cs="Times New Roman"/>
      <w:kern w:val="0"/>
      <w:sz w:val="20"/>
      <w:szCs w:val="20"/>
    </w:rPr>
    <w:tblPr>
      <w:tblBorders>
        <w:top w:val="single" w:sz="4" w:space="0" w:color="auto"/>
        <w:bottom w:val="single" w:sz="4" w:space="0" w:color="auto"/>
        <w:insideH w:val="single" w:sz="4" w:space="0" w:color="auto"/>
        <w:insideV w:val="single" w:sz="4" w:space="0" w:color="auto"/>
      </w:tblBorders>
    </w:tblPr>
    <w:tcPr>
      <w:vAlign w:val="center"/>
    </w:tcPr>
    <w:tblStylePr w:type="firstRow">
      <w:rPr>
        <w:color w:val="auto"/>
      </w:rPr>
      <w:tblPr/>
      <w:tcPr>
        <w:shd w:val="clear" w:color="auto" w:fill="BFBFBF"/>
      </w:tcPr>
    </w:tblStylePr>
  </w:style>
  <w:style w:type="table" w:customStyle="1" w:styleId="1333">
    <w:name w:val="表格样式133"/>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43">
    <w:name w:val="表格样式144"/>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130">
    <w:name w:val="表格样式1413"/>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135">
    <w:name w:val="表格样式1113"/>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551">
    <w:name w:val="浅色底纹5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630">
    <w:name w:val="网格型63"/>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3">
    <w:name w:val="网格型153"/>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50">
    <w:name w:val="浅色底纹15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5">
    <w:name w:val="浅色底纹24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5">
    <w:name w:val="浅色底纹25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50">
    <w:name w:val="浅色底纹113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50">
    <w:name w:val="浅色底纹213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32">
    <w:name w:val="网格型423"/>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36">
    <w:name w:val="定制网格型123"/>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50">
    <w:name w:val="浅色底纹1235"/>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230">
    <w:name w:val="网格型1223"/>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50">
    <w:name w:val="无格式表格 5125"/>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50">
    <w:name w:val="浅色底纹13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50">
    <w:name w:val="浅色底纹33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50">
    <w:name w:val="浅色底纹223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50">
    <w:name w:val="浅色底纹1113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5">
    <w:name w:val="浅色底纹2113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50">
    <w:name w:val="浅色底纹121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5">
    <w:name w:val="浅色底纹31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5">
    <w:name w:val="浅色底纹221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5">
    <w:name w:val="浅色底纹1111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5">
    <w:name w:val="浅色底纹2111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50">
    <w:name w:val="浅色底纹14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5">
    <w:name w:val="浅色底纹4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50">
    <w:name w:val="浅色底纹23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50">
    <w:name w:val="浅色底纹112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5">
    <w:name w:val="浅色底纹212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5">
    <w:name w:val="浅色底纹122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5">
    <w:name w:val="浅色底纹32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5">
    <w:name w:val="浅色底纹222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5">
    <w:name w:val="浅色底纹1112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5">
    <w:name w:val="浅色底纹2112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230">
    <w:name w:val="网格型523"/>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30">
    <w:name w:val="网格型1323"/>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153">
    <w:name w:val="浅色网格215"/>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53">
    <w:name w:val="浅色网格115"/>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730">
    <w:name w:val="网格型73"/>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3">
    <w:name w:val="网格型233"/>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632">
    <w:name w:val="网格型163"/>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253">
    <w:name w:val="浅色网格225"/>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54">
    <w:name w:val="浅色网格125"/>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730">
    <w:name w:val="表格样式173"/>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83">
    <w:name w:val="网格型83"/>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5">
    <w:name w:val="浅色底纹165"/>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731">
    <w:name w:val="网格型173"/>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5">
    <w:name w:val="无格式表格 5135"/>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233">
    <w:name w:val="表格样式1123"/>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330">
    <w:name w:val="表格样式1133"/>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3">
    <w:name w:val="浅色底纹 - 强调文字颜色 143"/>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33">
    <w:name w:val="浅色底纹 - 强调文字颜色 133"/>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313">
    <w:name w:val="浅色底纹 - 强调文字颜色 313"/>
    <w:basedOn w:val="a3"/>
    <w:uiPriority w:val="60"/>
    <w:rsid w:val="00215A54"/>
    <w:rPr>
      <w:rFonts w:ascii="Times New Roman" w:eastAsia="宋体" w:hAnsi="Times New Roman" w:cs="Times New Roman"/>
      <w:color w:val="76923C"/>
      <w:kern w:val="0"/>
      <w:sz w:val="20"/>
      <w:szCs w:val="20"/>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customStyle="1" w:styleId="-513">
    <w:name w:val="浅色网格 - 强调文字颜色 513"/>
    <w:basedOn w:val="a3"/>
    <w:uiPriority w:val="62"/>
    <w:rsid w:val="00215A54"/>
    <w:rPr>
      <w:rFonts w:ascii="Times New Roman" w:eastAsia="宋体" w:hAnsi="Times New Roman" w:cs="Times New Roman"/>
      <w:kern w:val="0"/>
      <w:sz w:val="20"/>
      <w:szCs w:val="2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Guli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Guli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Gulim" w:cs="Times New Roman"/>
        <w:b/>
        <w:bCs/>
      </w:rPr>
    </w:tblStylePr>
    <w:tblStylePr w:type="lastCol">
      <w:rPr>
        <w:rFonts w:eastAsia="Gulim" w:cs="Times New Roman"/>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table" w:customStyle="1" w:styleId="-5130">
    <w:name w:val="浅色底纹 - 强调文字颜色 513"/>
    <w:basedOn w:val="a3"/>
    <w:uiPriority w:val="60"/>
    <w:rsid w:val="00215A54"/>
    <w:rPr>
      <w:rFonts w:ascii="Times New Roman" w:eastAsia="宋体" w:hAnsi="Times New Roman" w:cs="Times New Roman"/>
      <w:color w:val="31849B"/>
      <w:kern w:val="0"/>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style>
  <w:style w:type="table" w:customStyle="1" w:styleId="1-133">
    <w:name w:val="中等深浅底纹 1 - 强调文字颜色 133"/>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3">
    <w:name w:val="浅色底纹 - 强调文字颜色 113"/>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43">
    <w:name w:val="中等深浅底纹 1 - 强调文字颜色 143"/>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5131">
    <w:name w:val="浅色列表 - 强调文字颜色 513"/>
    <w:basedOn w:val="a3"/>
    <w:uiPriority w:val="61"/>
    <w:rsid w:val="00215A54"/>
    <w:rPr>
      <w:rFonts w:ascii="Times New Roman" w:eastAsia="宋体" w:hAnsi="Times New Roman" w:cs="Times New Roman"/>
      <w:kern w:val="0"/>
      <w:sz w:val="20"/>
      <w:szCs w:val="20"/>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table" w:customStyle="1" w:styleId="13a">
    <w:name w:val="招股书，表格13"/>
    <w:basedOn w:val="a3"/>
    <w:uiPriority w:val="39"/>
    <w:qFormat/>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12">
    <w:name w:val="网格型 71"/>
    <w:basedOn w:val="a3"/>
    <w:rsid w:val="00215A54"/>
    <w:pPr>
      <w:widowControl w:val="0"/>
      <w:jc w:val="both"/>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nil"/>
          <w:bottom w:val="single" w:sz="12" w:space="0" w:color="000000"/>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21b">
    <w:name w:val="表格21"/>
    <w:basedOn w:val="a3"/>
    <w:uiPriority w:val="99"/>
    <w:rsid w:val="00215A54"/>
    <w:pPr>
      <w:jc w:val="right"/>
    </w:pPr>
    <w:rPr>
      <w:rFonts w:ascii="Times New Roman" w:eastAsia="宋体" w:hAnsi="Times New Roman" w:cs="Times New Roman"/>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
    <w:name w:val="浅色底纹 - 强调文字颜色 153"/>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23">
    <w:name w:val="中等深浅底纹 1 - 强调文字颜色 123"/>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413">
    <w:name w:val="浅色底纹 - 强调文字颜色 413"/>
    <w:basedOn w:val="a3"/>
    <w:uiPriority w:val="60"/>
    <w:rsid w:val="00215A54"/>
    <w:rPr>
      <w:rFonts w:ascii="Times New Roman" w:eastAsia="宋体" w:hAnsi="Times New Roman" w:cs="Times New Roman"/>
      <w:color w:val="5F497A"/>
      <w:kern w:val="0"/>
      <w:sz w:val="20"/>
      <w:szCs w:val="20"/>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customStyle="1" w:styleId="-123">
    <w:name w:val="浅色底纹 - 强调文字颜色 123"/>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53">
    <w:name w:val="中等深浅底纹 1 - 强调文字颜色 153"/>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213">
    <w:name w:val="浅色底纹 - 强调文字颜色 213"/>
    <w:basedOn w:val="a3"/>
    <w:uiPriority w:val="60"/>
    <w:rsid w:val="00215A54"/>
    <w:rPr>
      <w:rFonts w:ascii="Times New Roman" w:eastAsia="宋体" w:hAnsi="Times New Roman" w:cs="Times New Roman"/>
      <w:color w:val="943634"/>
      <w:kern w:val="0"/>
      <w:sz w:val="20"/>
      <w:szCs w:val="20"/>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customStyle="1" w:styleId="1-513">
    <w:name w:val="中等深浅底纹 1 - 强调文字颜色 513"/>
    <w:basedOn w:val="a3"/>
    <w:uiPriority w:val="63"/>
    <w:rsid w:val="00215A54"/>
    <w:rPr>
      <w:rFonts w:ascii="Times New Roman" w:eastAsia="宋体" w:hAnsi="Times New Roman" w:cs="Times New Roman"/>
      <w:kern w:val="0"/>
      <w:sz w:val="20"/>
      <w:szCs w:val="20"/>
    </w:rPr>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il"/>
          <w:tr2bl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il"/>
          <w:tr2bl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2EAF1"/>
      </w:tcPr>
    </w:tblStylePr>
  </w:style>
  <w:style w:type="table" w:customStyle="1" w:styleId="1-113">
    <w:name w:val="中等深浅底纹 1 - 强调文字颜色 113"/>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fff2">
    <w:name w:val="报告附注表1"/>
    <w:basedOn w:val="a3"/>
    <w:rsid w:val="00215A54"/>
    <w:pPr>
      <w:jc w:val="center"/>
    </w:pPr>
    <w:rPr>
      <w:rFonts w:ascii="Times New Roman" w:eastAsia="楷体_GB2312" w:hAnsi="Times New Roman" w:cs="Times New Roman"/>
      <w:kern w:val="0"/>
      <w:szCs w:val="20"/>
    </w:rPr>
    <w:tblPr>
      <w:tblBorders>
        <w:top w:val="single" w:sz="12" w:space="0" w:color="auto"/>
        <w:bottom w:val="single" w:sz="12" w:space="0" w:color="auto"/>
      </w:tblBorders>
    </w:tblPr>
    <w:tcPr>
      <w:vAlign w:val="center"/>
    </w:tcPr>
    <w:tblStylePr w:type="firstRow">
      <w:tblPr/>
      <w:tcPr>
        <w:tcBorders>
          <w:top w:val="single" w:sz="12" w:space="0" w:color="auto"/>
          <w:left w:val="nil"/>
          <w:bottom w:val="single" w:sz="2" w:space="0" w:color="auto"/>
          <w:right w:val="nil"/>
          <w:insideH w:val="nil"/>
          <w:insideV w:val="nil"/>
          <w:tl2br w:val="nil"/>
          <w:tr2bl w:val="nil"/>
        </w:tcBorders>
      </w:tcPr>
    </w:tblStylePr>
  </w:style>
  <w:style w:type="table" w:customStyle="1" w:styleId="2-511">
    <w:name w:val="中等深浅列表 2 - 强调文字颜色 511"/>
    <w:basedOn w:val="a3"/>
    <w:uiPriority w:val="66"/>
    <w:rsid w:val="00215A54"/>
    <w:rPr>
      <w:rFonts w:ascii="Cambria" w:eastAsia="宋体" w:hAnsi="Cambria" w:cs="Times New Roman"/>
      <w:color w:val="000000"/>
      <w:kern w:val="0"/>
      <w:sz w:val="20"/>
      <w:szCs w:val="2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l2br w:val="nil"/>
          <w:tr2bl w:val="nil"/>
        </w:tcBorders>
        <w:shd w:val="clear" w:color="auto" w:fill="FFFFFF"/>
      </w:tcPr>
    </w:tblStylePr>
    <w:tblStylePr w:type="lastRow">
      <w:tblPr/>
      <w:tcPr>
        <w:tcBorders>
          <w:top w:val="single" w:sz="8" w:space="0" w:color="4BACC6"/>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4BACC6"/>
          <w:insideH w:val="nil"/>
          <w:insideV w:val="nil"/>
          <w:tl2br w:val="nil"/>
          <w:tr2bl w:val="nil"/>
        </w:tcBorders>
        <w:shd w:val="clear" w:color="auto" w:fill="FFFFFF"/>
      </w:tcPr>
    </w:tblStylePr>
    <w:tblStylePr w:type="lastCol">
      <w:tblPr/>
      <w:tcPr>
        <w:tcBorders>
          <w:top w:val="nil"/>
          <w:left w:val="single" w:sz="8" w:space="0" w:color="4BACC6"/>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3-210">
    <w:name w:val="中等深浅网格 3 - 着色 21"/>
    <w:basedOn w:val="a3"/>
    <w:uiPriority w:val="30"/>
    <w:semiHidden/>
    <w:unhideWhenUsed/>
    <w:rsid w:val="00215A54"/>
    <w:rPr>
      <w:rFonts w:ascii="Arial" w:eastAsia="等线" w:hAnsi="Arial" w:cs="Times New Roman"/>
      <w:b/>
      <w:bCs/>
      <w:i/>
      <w:iCs/>
      <w:color w:val="4F81BD"/>
    </w:rPr>
    <w:tblPr>
      <w:tblBorders>
        <w:top w:val="single" w:sz="8" w:space="0" w:color="ED7D31"/>
        <w:bottom w:val="single" w:sz="8" w:space="0" w:color="ED7D31"/>
      </w:tblBorders>
    </w:tblPr>
    <w:tblStylePr w:type="fir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customStyle="1" w:styleId="1812">
    <w:name w:val="网格型181"/>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8">
    <w:name w:val="网格型111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413">
    <w:name w:val="网格型241"/>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2">
    <w:name w:val="浅色底纹17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630">
    <w:name w:val="浅色底纹26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13">
    <w:name w:val="浅色底纹20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31">
    <w:name w:val="网格表 4 - 着色 5131"/>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3116">
    <w:name w:val="网格型311"/>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8">
    <w:name w:val="网格型2111"/>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30">
    <w:name w:val="浅色底纹11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43">
    <w:name w:val="浅色底纹21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21">
    <w:name w:val="网格表 4 - 着色 51121"/>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316">
    <w:name w:val="定制网格型13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3">
    <w:name w:val="浅色底纹1243"/>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412">
    <w:name w:val="表格样式114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6112">
    <w:name w:val="表格样式161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813">
    <w:name w:val="表格样式181"/>
    <w:basedOn w:val="a3"/>
    <w:uiPriority w:val="59"/>
    <w:qFormat/>
    <w:rsid w:val="00215A54"/>
    <w:rPr>
      <w:rFonts w:ascii="Times New Roman" w:eastAsia="宋体" w:hAnsi="Times New Roman" w:cs="Times New Roman"/>
      <w:kern w:val="0"/>
      <w:sz w:val="20"/>
      <w:szCs w:val="20"/>
    </w:rPr>
    <w:tblPr>
      <w:tblBorders>
        <w:top w:val="single" w:sz="12" w:space="0" w:color="auto"/>
        <w:bottom w:val="single" w:sz="12" w:space="0" w:color="auto"/>
        <w:insideH w:val="dotted" w:sz="8" w:space="0" w:color="auto"/>
        <w:insideV w:val="dotted" w:sz="8" w:space="0" w:color="auto"/>
      </w:tblBorders>
    </w:tblPr>
  </w:style>
  <w:style w:type="table" w:customStyle="1" w:styleId="15112">
    <w:name w:val="表格样式151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2314">
    <w:name w:val="网格型1231"/>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43">
    <w:name w:val="无格式表格 5143"/>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312">
    <w:name w:val="网格型431"/>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12">
    <w:name w:val="网格型133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330">
    <w:name w:val="浅色底纹13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43">
    <w:name w:val="浅色底纹3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43">
    <w:name w:val="浅色底纹22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43">
    <w:name w:val="浅色底纹111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43">
    <w:name w:val="浅色底纹211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33">
    <w:name w:val="浅色底纹4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311">
    <w:name w:val="网格型531"/>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4">
    <w:name w:val="网格型141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330">
    <w:name w:val="浅色底纹14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13">
    <w:name w:val="浅色底纹40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330">
    <w:name w:val="浅色底纹23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330">
    <w:name w:val="浅色底纹112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33">
    <w:name w:val="浅色底纹212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112">
    <w:name w:val="网格型411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119">
    <w:name w:val="定制网格型111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3">
    <w:name w:val="浅色底纹12133"/>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1114">
    <w:name w:val="网格型12111"/>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3">
    <w:name w:val="无格式表格 51113"/>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130">
    <w:name w:val="浅色底纹13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33">
    <w:name w:val="浅色底纹31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33">
    <w:name w:val="浅色底纹221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33">
    <w:name w:val="浅色底纹1111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33">
    <w:name w:val="浅色底纹2111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130">
    <w:name w:val="浅色底纹121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13">
    <w:name w:val="浅色底纹31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13">
    <w:name w:val="浅色底纹221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211">
    <w:name w:val="网格表 4 - 着色 51211"/>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111113">
    <w:name w:val="浅色底纹1111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13">
    <w:name w:val="浅色底纹2111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111">
    <w:name w:val="网格表 4 - 着色 511111"/>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41130">
    <w:name w:val="浅色底纹14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13">
    <w:name w:val="浅色底纹4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13">
    <w:name w:val="浅色底纹23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13">
    <w:name w:val="浅色底纹112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13">
    <w:name w:val="浅色底纹212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230">
    <w:name w:val="浅色底纹12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23">
    <w:name w:val="浅色底纹3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23">
    <w:name w:val="浅色底纹22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23">
    <w:name w:val="浅色底纹111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23">
    <w:name w:val="浅色底纹211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1114">
    <w:name w:val="网格型511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6">
    <w:name w:val="网格型221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31112">
    <w:name w:val="网格型1311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334">
    <w:name w:val="浅色网格23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334">
    <w:name w:val="浅色网格13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116">
    <w:name w:val="表格样式121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19">
    <w:name w:val="普通表格111"/>
    <w:basedOn w:val="a3"/>
    <w:uiPriority w:val="99"/>
    <w:qFormat/>
    <w:rsid w:val="00215A54"/>
    <w:pPr>
      <w:jc w:val="center"/>
    </w:pPr>
    <w:rPr>
      <w:rFonts w:ascii="Times New Roman" w:eastAsia="宋体" w:hAnsi="Times New Roman" w:cs="Times New Roman"/>
      <w:kern w:val="0"/>
      <w:sz w:val="20"/>
      <w:szCs w:val="20"/>
    </w:rPr>
    <w:tblPr>
      <w:tblBorders>
        <w:top w:val="single" w:sz="4" w:space="0" w:color="auto"/>
        <w:bottom w:val="single" w:sz="4" w:space="0" w:color="auto"/>
        <w:insideH w:val="single" w:sz="4" w:space="0" w:color="auto"/>
        <w:insideV w:val="single" w:sz="4" w:space="0" w:color="auto"/>
      </w:tblBorders>
    </w:tblPr>
    <w:tcPr>
      <w:vAlign w:val="center"/>
    </w:tcPr>
    <w:tblStylePr w:type="firstRow">
      <w:rPr>
        <w:color w:val="auto"/>
      </w:rPr>
      <w:tblPr/>
      <w:tcPr>
        <w:shd w:val="clear" w:color="auto" w:fill="BFBFBF"/>
      </w:tcPr>
    </w:tblStylePr>
  </w:style>
  <w:style w:type="table" w:customStyle="1" w:styleId="13114">
    <w:name w:val="表格样式131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213">
    <w:name w:val="表格样式142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1112">
    <w:name w:val="表格样式1411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1116">
    <w:name w:val="表格样式1111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5136">
    <w:name w:val="浅色底纹5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6110">
    <w:name w:val="网格型611"/>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13">
    <w:name w:val="网格型151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130">
    <w:name w:val="浅色底纹15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130">
    <w:name w:val="浅色底纹24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13">
    <w:name w:val="浅色底纹25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130">
    <w:name w:val="浅色底纹113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13">
    <w:name w:val="浅色底纹213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112">
    <w:name w:val="网格型421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117">
    <w:name w:val="定制网格型121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30">
    <w:name w:val="浅色底纹12313"/>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2113">
    <w:name w:val="网格型12211"/>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13">
    <w:name w:val="无格式表格 51213"/>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13">
    <w:name w:val="浅色底纹13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13">
    <w:name w:val="浅色底纹33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13">
    <w:name w:val="浅色底纹223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13">
    <w:name w:val="浅色底纹1113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13">
    <w:name w:val="浅色底纹2113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13">
    <w:name w:val="浅色底纹121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13">
    <w:name w:val="浅色底纹31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13">
    <w:name w:val="浅色底纹221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13">
    <w:name w:val="浅色底纹1111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13">
    <w:name w:val="浅色底纹2111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130">
    <w:name w:val="浅色底纹14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13">
    <w:name w:val="浅色底纹4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13">
    <w:name w:val="浅色底纹23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13">
    <w:name w:val="浅色底纹112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13">
    <w:name w:val="浅色底纹212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130">
    <w:name w:val="浅色底纹122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13">
    <w:name w:val="浅色底纹32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13">
    <w:name w:val="浅色底纹222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13">
    <w:name w:val="浅色底纹1112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13">
    <w:name w:val="浅色底纹2112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2110">
    <w:name w:val="网格型521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12">
    <w:name w:val="网格型1321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1130">
    <w:name w:val="浅色网格211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136">
    <w:name w:val="浅色网格111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7110">
    <w:name w:val="网格型71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4">
    <w:name w:val="网格型231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6113">
    <w:name w:val="网格型161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2130">
    <w:name w:val="浅色网格221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134">
    <w:name w:val="浅色网格121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7111">
    <w:name w:val="表格样式171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8110">
    <w:name w:val="网格型81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3">
    <w:name w:val="浅色底纹1613"/>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7112">
    <w:name w:val="网格型1711"/>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13">
    <w:name w:val="无格式表格 51313"/>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2114">
    <w:name w:val="表格样式1121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3112">
    <w:name w:val="表格样式1131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911">
    <w:name w:val="网格型91"/>
    <w:basedOn w:val="a3"/>
    <w:uiPriority w:val="39"/>
    <w:qFormat/>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10">
    <w:name w:val="网格型101"/>
    <w:basedOn w:val="a3"/>
    <w:uiPriority w:val="39"/>
    <w:qFormat/>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911">
    <w:name w:val="网格型191"/>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6">
    <w:name w:val="网格型112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514">
    <w:name w:val="网格型251"/>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
    <w:name w:val="浅色底纹18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730">
    <w:name w:val="浅色底纹27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23">
    <w:name w:val="浅色底纹20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41">
    <w:name w:val="网格表 4 - 着色 5141"/>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3210">
    <w:name w:val="网格型321"/>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6">
    <w:name w:val="网格型2121"/>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30">
    <w:name w:val="浅色底纹115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530">
    <w:name w:val="浅色底纹215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31">
    <w:name w:val="网格表 4 - 着色 51131"/>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416">
    <w:name w:val="定制网格型14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30">
    <w:name w:val="浅色底纹1253"/>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512">
    <w:name w:val="表格样式115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6212">
    <w:name w:val="表格样式162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912">
    <w:name w:val="表格样式191"/>
    <w:basedOn w:val="a3"/>
    <w:uiPriority w:val="59"/>
    <w:qFormat/>
    <w:rsid w:val="00215A54"/>
    <w:rPr>
      <w:rFonts w:ascii="Times New Roman" w:eastAsia="宋体" w:hAnsi="Times New Roman" w:cs="Times New Roman"/>
      <w:kern w:val="0"/>
      <w:sz w:val="20"/>
      <w:szCs w:val="20"/>
    </w:rPr>
    <w:tblPr>
      <w:tblBorders>
        <w:top w:val="single" w:sz="12" w:space="0" w:color="auto"/>
        <w:bottom w:val="single" w:sz="12" w:space="0" w:color="auto"/>
        <w:insideH w:val="dotted" w:sz="8" w:space="0" w:color="auto"/>
        <w:insideV w:val="dotted" w:sz="8" w:space="0" w:color="auto"/>
      </w:tblBorders>
    </w:tblPr>
  </w:style>
  <w:style w:type="table" w:customStyle="1" w:styleId="15212">
    <w:name w:val="表格样式152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2412">
    <w:name w:val="网格型1241"/>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53">
    <w:name w:val="无格式表格 5153"/>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412">
    <w:name w:val="网格型441"/>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12">
    <w:name w:val="网格型134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43">
    <w:name w:val="浅色底纹13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53">
    <w:name w:val="浅色底纹35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530">
    <w:name w:val="浅色底纹225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53">
    <w:name w:val="浅色底纹1115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53">
    <w:name w:val="浅色底纹2115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43">
    <w:name w:val="浅色底纹4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410">
    <w:name w:val="网格型541"/>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14">
    <w:name w:val="网格型142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430">
    <w:name w:val="浅色底纹14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23">
    <w:name w:val="浅色底纹40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43">
    <w:name w:val="浅色底纹23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43">
    <w:name w:val="浅色底纹112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43">
    <w:name w:val="浅色底纹212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212">
    <w:name w:val="网格型412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217">
    <w:name w:val="定制网格型112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3">
    <w:name w:val="浅色底纹12143"/>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1210">
    <w:name w:val="网格型12121"/>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3">
    <w:name w:val="无格式表格 51123"/>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23">
    <w:name w:val="浅色底纹13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43">
    <w:name w:val="浅色底纹31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43">
    <w:name w:val="浅色底纹221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43">
    <w:name w:val="浅色底纹1111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43">
    <w:name w:val="浅色底纹2111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23">
    <w:name w:val="浅色底纹121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23">
    <w:name w:val="浅色底纹31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23">
    <w:name w:val="浅色底纹221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221">
    <w:name w:val="网格表 4 - 着色 51221"/>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111123">
    <w:name w:val="浅色底纹1111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23">
    <w:name w:val="浅色底纹2111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121">
    <w:name w:val="网格表 4 - 着色 511121"/>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4123">
    <w:name w:val="浅色底纹14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23">
    <w:name w:val="浅色底纹4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23">
    <w:name w:val="浅色底纹23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23">
    <w:name w:val="浅色底纹112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23">
    <w:name w:val="浅色底纹212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33">
    <w:name w:val="浅色底纹122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33">
    <w:name w:val="浅色底纹32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33">
    <w:name w:val="浅色底纹222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33">
    <w:name w:val="浅色底纹1112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33">
    <w:name w:val="浅色底纹2112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1210">
    <w:name w:val="网格型512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6">
    <w:name w:val="网格型222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31212">
    <w:name w:val="网格型1312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430">
    <w:name w:val="浅色网格24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434">
    <w:name w:val="浅色网格14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216">
    <w:name w:val="表格样式122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218">
    <w:name w:val="普通表格121"/>
    <w:basedOn w:val="a3"/>
    <w:uiPriority w:val="99"/>
    <w:qFormat/>
    <w:rsid w:val="00215A54"/>
    <w:pPr>
      <w:jc w:val="center"/>
    </w:pPr>
    <w:rPr>
      <w:rFonts w:ascii="Times New Roman" w:eastAsia="宋体" w:hAnsi="Times New Roman" w:cs="Times New Roman"/>
      <w:kern w:val="0"/>
      <w:sz w:val="20"/>
      <w:szCs w:val="20"/>
    </w:rPr>
    <w:tblPr>
      <w:tblBorders>
        <w:top w:val="single" w:sz="4" w:space="0" w:color="auto"/>
        <w:bottom w:val="single" w:sz="4" w:space="0" w:color="auto"/>
        <w:insideH w:val="single" w:sz="4" w:space="0" w:color="auto"/>
        <w:insideV w:val="single" w:sz="4" w:space="0" w:color="auto"/>
      </w:tblBorders>
    </w:tblPr>
    <w:tcPr>
      <w:vAlign w:val="center"/>
    </w:tcPr>
    <w:tblStylePr w:type="firstRow">
      <w:rPr>
        <w:color w:val="auto"/>
      </w:rPr>
      <w:tblPr/>
      <w:tcPr>
        <w:shd w:val="clear" w:color="auto" w:fill="BFBFBF"/>
      </w:tcPr>
    </w:tblStylePr>
  </w:style>
  <w:style w:type="table" w:customStyle="1" w:styleId="13214">
    <w:name w:val="表格样式132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312">
    <w:name w:val="表格样式143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1212">
    <w:name w:val="表格样式1412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1210">
    <w:name w:val="表格样式1112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5231">
    <w:name w:val="浅色底纹5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6210">
    <w:name w:val="网格型621"/>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13">
    <w:name w:val="网格型152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23">
    <w:name w:val="浅色底纹15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23">
    <w:name w:val="浅色底纹24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23">
    <w:name w:val="浅色底纹25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23">
    <w:name w:val="浅色底纹113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23">
    <w:name w:val="浅色底纹213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210">
    <w:name w:val="网格型422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217">
    <w:name w:val="定制网格型122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3">
    <w:name w:val="浅色底纹12323"/>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2210">
    <w:name w:val="网格型12221"/>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23">
    <w:name w:val="无格式表格 51223"/>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23">
    <w:name w:val="浅色底纹13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23">
    <w:name w:val="浅色底纹33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23">
    <w:name w:val="浅色底纹223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23">
    <w:name w:val="浅色底纹1113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23">
    <w:name w:val="浅色底纹2113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23">
    <w:name w:val="浅色底纹121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23">
    <w:name w:val="浅色底纹31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23">
    <w:name w:val="浅色底纹221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23">
    <w:name w:val="浅色底纹1111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23">
    <w:name w:val="浅色底纹2111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23">
    <w:name w:val="浅色底纹14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23">
    <w:name w:val="浅色底纹4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23">
    <w:name w:val="浅色底纹23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23">
    <w:name w:val="浅色底纹112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23">
    <w:name w:val="浅色底纹212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23">
    <w:name w:val="浅色底纹122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23">
    <w:name w:val="浅色底纹32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23">
    <w:name w:val="浅色底纹222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23">
    <w:name w:val="浅色底纹1112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23">
    <w:name w:val="浅色底纹2112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2210">
    <w:name w:val="网格型522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12">
    <w:name w:val="网格型1322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1230">
    <w:name w:val="浅色网格212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234">
    <w:name w:val="浅色网格112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7210">
    <w:name w:val="网格型72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0">
    <w:name w:val="网格型232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6213">
    <w:name w:val="网格型162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2230">
    <w:name w:val="浅色网格222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234">
    <w:name w:val="浅色网格122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7210">
    <w:name w:val="表格样式172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8210">
    <w:name w:val="网格型82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3">
    <w:name w:val="浅色底纹1623"/>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7211">
    <w:name w:val="网格型1721"/>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23">
    <w:name w:val="无格式表格 51323"/>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2210">
    <w:name w:val="表格样式1122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3210">
    <w:name w:val="表格样式1132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3b">
    <w:name w:val="彩色型 13"/>
    <w:basedOn w:val="a3"/>
    <w:uiPriority w:val="99"/>
    <w:semiHidden/>
    <w:unhideWhenUsed/>
    <w:rsid w:val="00215A54"/>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il"/>
          <w:tr2bl w:val="nil"/>
        </w:tcBorders>
        <w:shd w:val="solid" w:color="000000" w:fill="FFFFFF"/>
      </w:tcPr>
    </w:tblStylePr>
    <w:tblStylePr w:type="firstCol">
      <w:rPr>
        <w:rFonts w:cs="Times New Roman"/>
        <w:b/>
        <w:bCs/>
        <w:i/>
        <w:iCs/>
      </w:rPr>
      <w:tblPr/>
      <w:tcPr>
        <w:tcBorders>
          <w:tl2br w:val="nil"/>
          <w:tr2bl w:val="nil"/>
        </w:tcBorders>
        <w:shd w:val="solid" w:color="000080" w:fill="FFFFFF"/>
      </w:tcPr>
    </w:tblStylePr>
    <w:tblStylePr w:type="nwCell">
      <w:rPr>
        <w:rFonts w:cs="Times New Roman"/>
      </w:rPr>
      <w:tblPr/>
      <w:tcPr>
        <w:tcBorders>
          <w:tl2br w:val="nil"/>
          <w:tr2bl w:val="nil"/>
        </w:tcBorders>
        <w:shd w:val="solid" w:color="000000" w:fill="FFFFFF"/>
      </w:tcPr>
    </w:tblStylePr>
    <w:tblStylePr w:type="swCell">
      <w:rPr>
        <w:rFonts w:cs="Times New Roman"/>
        <w:b/>
        <w:bCs/>
        <w:i w:val="0"/>
        <w:iCs w:val="0"/>
      </w:rPr>
      <w:tblPr/>
      <w:tcPr>
        <w:tcBorders>
          <w:tl2br w:val="nil"/>
          <w:tr2bl w:val="nil"/>
        </w:tcBorders>
      </w:tcPr>
    </w:tblStylePr>
  </w:style>
  <w:style w:type="table" w:customStyle="1" w:styleId="246">
    <w:name w:val="立信年报表格 [2级]4"/>
    <w:basedOn w:val="a3"/>
    <w:rsid w:val="00215A54"/>
    <w:pPr>
      <w:spacing w:line="400" w:lineRule="atLeast"/>
      <w:jc w:val="both"/>
    </w:pPr>
    <w:rPr>
      <w:rFonts w:ascii="Times New Roman" w:eastAsia="宋体" w:hAnsi="Times New Roman" w:cs="Times New Roman"/>
      <w:color w:val="000000"/>
      <w:sz w:val="18"/>
      <w:szCs w:val="21"/>
    </w:rPr>
    <w:tblPr>
      <w:tblBorders>
        <w:top w:val="single" w:sz="12" w:space="0" w:color="auto"/>
        <w:bottom w:val="single" w:sz="12" w:space="0" w:color="auto"/>
        <w:insideH w:val="dotted" w:sz="4" w:space="0" w:color="auto"/>
        <w:insideV w:val="dotted" w:sz="4" w:space="0" w:color="auto"/>
      </w:tblBorders>
    </w:tblPr>
  </w:style>
  <w:style w:type="table" w:customStyle="1" w:styleId="2136">
    <w:name w:val="立信年报表格 [2级]13"/>
    <w:basedOn w:val="a3"/>
    <w:rsid w:val="00215A54"/>
    <w:pPr>
      <w:spacing w:line="400" w:lineRule="atLeast"/>
      <w:jc w:val="both"/>
    </w:pPr>
    <w:rPr>
      <w:rFonts w:ascii="Times New Roman" w:eastAsia="宋体" w:hAnsi="Times New Roman" w:cs="Times New Roman"/>
      <w:color w:val="000000"/>
      <w:sz w:val="18"/>
      <w:szCs w:val="21"/>
    </w:rPr>
    <w:tblPr>
      <w:tblBorders>
        <w:top w:val="single" w:sz="12" w:space="0" w:color="auto"/>
        <w:bottom w:val="single" w:sz="12" w:space="0" w:color="auto"/>
        <w:insideH w:val="dotted" w:sz="4" w:space="0" w:color="auto"/>
        <w:insideV w:val="dotted" w:sz="4" w:space="0" w:color="auto"/>
      </w:tblBorders>
    </w:tblPr>
  </w:style>
  <w:style w:type="table" w:customStyle="1" w:styleId="1128">
    <w:name w:val="彩色型 112"/>
    <w:basedOn w:val="a3"/>
    <w:uiPriority w:val="99"/>
    <w:unhideWhenUsed/>
    <w:rsid w:val="00215A54"/>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il"/>
          <w:tr2bl w:val="nil"/>
        </w:tcBorders>
        <w:shd w:val="solid" w:color="000000" w:fill="FFFFFF"/>
      </w:tcPr>
    </w:tblStylePr>
    <w:tblStylePr w:type="firstCol">
      <w:rPr>
        <w:rFonts w:cs="Times New Roman"/>
        <w:b/>
        <w:bCs/>
        <w:i/>
        <w:iCs/>
      </w:rPr>
      <w:tblPr/>
      <w:tcPr>
        <w:tcBorders>
          <w:tl2br w:val="nil"/>
          <w:tr2bl w:val="nil"/>
        </w:tcBorders>
        <w:shd w:val="solid" w:color="000080" w:fill="FFFFFF"/>
      </w:tcPr>
    </w:tblStylePr>
    <w:tblStylePr w:type="nwCell">
      <w:rPr>
        <w:rFonts w:cs="Times New Roman"/>
      </w:rPr>
      <w:tblPr/>
      <w:tcPr>
        <w:tcBorders>
          <w:tl2br w:val="nil"/>
          <w:tr2bl w:val="nil"/>
        </w:tcBorders>
        <w:shd w:val="solid" w:color="000000" w:fill="FFFFFF"/>
      </w:tcPr>
    </w:tblStylePr>
    <w:tblStylePr w:type="swCell">
      <w:rPr>
        <w:rFonts w:cs="Times New Roman"/>
        <w:b/>
        <w:bCs/>
        <w:i w:val="0"/>
        <w:iCs w:val="0"/>
      </w:rPr>
      <w:tblPr/>
      <w:tcPr>
        <w:tcBorders>
          <w:tl2br w:val="nil"/>
          <w:tr2bl w:val="nil"/>
        </w:tcBorders>
      </w:tcPr>
    </w:tblStylePr>
  </w:style>
  <w:style w:type="table" w:customStyle="1" w:styleId="4a">
    <w:name w:val="#华泰联合4"/>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rFonts w:cs="Times New Roman"/>
        <w:b/>
        <w:i w:val="0"/>
      </w:rPr>
      <w:tblPr/>
      <w:trPr>
        <w:tblHeader/>
      </w:trPr>
      <w:tcPr>
        <w:shd w:val="clear" w:color="auto" w:fill="D9D9D9"/>
      </w:tcPr>
    </w:tblStylePr>
    <w:tblStylePr w:type="lastRow">
      <w:rPr>
        <w:rFonts w:cs="Times New Roman"/>
        <w:b/>
      </w:rPr>
    </w:tblStylePr>
  </w:style>
  <w:style w:type="table" w:customStyle="1" w:styleId="2227">
    <w:name w:val="立信年报表格 [2级]22"/>
    <w:basedOn w:val="a3"/>
    <w:rsid w:val="00215A54"/>
    <w:pPr>
      <w:spacing w:line="400" w:lineRule="atLeast"/>
      <w:jc w:val="both"/>
    </w:pPr>
    <w:rPr>
      <w:rFonts w:ascii="Times New Roman" w:eastAsia="宋体" w:hAnsi="Times New Roman" w:cs="Times New Roman"/>
      <w:color w:val="000000"/>
      <w:kern w:val="0"/>
      <w:sz w:val="18"/>
      <w:szCs w:val="21"/>
    </w:rPr>
    <w:tblPr>
      <w:tblBorders>
        <w:top w:val="single" w:sz="12" w:space="0" w:color="auto"/>
        <w:bottom w:val="single" w:sz="12" w:space="0" w:color="auto"/>
        <w:insideH w:val="dotted" w:sz="4" w:space="0" w:color="auto"/>
        <w:insideV w:val="dotted" w:sz="4" w:space="0" w:color="auto"/>
      </w:tblBorders>
    </w:tblPr>
  </w:style>
  <w:style w:type="table" w:customStyle="1" w:styleId="21127">
    <w:name w:val="立信年报表格 [2级]112"/>
    <w:basedOn w:val="a3"/>
    <w:rsid w:val="00215A54"/>
    <w:pPr>
      <w:spacing w:line="400" w:lineRule="atLeast"/>
      <w:jc w:val="both"/>
    </w:pPr>
    <w:rPr>
      <w:rFonts w:ascii="Times New Roman" w:eastAsia="宋体" w:hAnsi="Times New Roman" w:cs="Times New Roman"/>
      <w:color w:val="000000"/>
      <w:kern w:val="0"/>
      <w:sz w:val="18"/>
      <w:szCs w:val="21"/>
    </w:rPr>
    <w:tblPr>
      <w:tblBorders>
        <w:top w:val="single" w:sz="12" w:space="0" w:color="auto"/>
        <w:bottom w:val="single" w:sz="12" w:space="0" w:color="auto"/>
        <w:insideH w:val="dotted" w:sz="4" w:space="0" w:color="auto"/>
        <w:insideV w:val="dotted" w:sz="4" w:space="0" w:color="auto"/>
      </w:tblBorders>
    </w:tblPr>
  </w:style>
  <w:style w:type="table" w:customStyle="1" w:styleId="111a">
    <w:name w:val="招股书，表格111"/>
    <w:basedOn w:val="a3"/>
    <w:uiPriority w:val="3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9">
    <w:name w:val="彩色型 121"/>
    <w:basedOn w:val="a3"/>
    <w:uiPriority w:val="99"/>
    <w:semiHidden/>
    <w:unhideWhenUsed/>
    <w:rsid w:val="00215A54"/>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2316">
    <w:name w:val="立信年报表格 [2级]31"/>
    <w:basedOn w:val="a3"/>
    <w:rsid w:val="00215A54"/>
    <w:pPr>
      <w:spacing w:line="400" w:lineRule="atLeast"/>
      <w:jc w:val="both"/>
    </w:pPr>
    <w:rPr>
      <w:rFonts w:ascii="Times New Roman" w:eastAsia="宋体" w:hAnsi="Times New Roman" w:cs="Times New Roman"/>
      <w:color w:val="000000"/>
      <w:sz w:val="18"/>
      <w:szCs w:val="21"/>
    </w:rPr>
    <w:tblPr>
      <w:tblBorders>
        <w:top w:val="single" w:sz="12" w:space="0" w:color="auto"/>
        <w:bottom w:val="single" w:sz="12" w:space="0" w:color="auto"/>
        <w:insideH w:val="dotted" w:sz="4" w:space="0" w:color="auto"/>
        <w:insideV w:val="dotted" w:sz="4" w:space="0" w:color="auto"/>
      </w:tblBorders>
    </w:tblPr>
    <w:tcPr>
      <w:shd w:val="clear" w:color="auto" w:fill="auto"/>
    </w:tcPr>
  </w:style>
  <w:style w:type="table" w:customStyle="1" w:styleId="21217">
    <w:name w:val="立信年报表格 [2级]121"/>
    <w:basedOn w:val="a3"/>
    <w:rsid w:val="00215A54"/>
    <w:pPr>
      <w:spacing w:line="400" w:lineRule="atLeast"/>
      <w:jc w:val="both"/>
    </w:pPr>
    <w:rPr>
      <w:rFonts w:ascii="Times New Roman" w:eastAsia="宋体" w:hAnsi="Times New Roman" w:cs="Times New Roman"/>
      <w:color w:val="000000"/>
      <w:sz w:val="18"/>
      <w:szCs w:val="21"/>
    </w:rPr>
    <w:tblPr>
      <w:tblBorders>
        <w:top w:val="single" w:sz="12" w:space="0" w:color="auto"/>
        <w:bottom w:val="single" w:sz="12" w:space="0" w:color="auto"/>
        <w:insideH w:val="dotted" w:sz="4" w:space="0" w:color="auto"/>
        <w:insideV w:val="dotted" w:sz="4" w:space="0" w:color="auto"/>
      </w:tblBorders>
    </w:tblPr>
    <w:tcPr>
      <w:shd w:val="clear" w:color="auto" w:fill="auto"/>
    </w:tcPr>
  </w:style>
  <w:style w:type="table" w:customStyle="1" w:styleId="11010">
    <w:name w:val="网格型1101"/>
    <w:basedOn w:val="a3"/>
    <w:uiPriority w:val="59"/>
    <w:locked/>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a">
    <w:name w:val="彩色型 1111"/>
    <w:basedOn w:val="a3"/>
    <w:uiPriority w:val="99"/>
    <w:unhideWhenUsed/>
    <w:rsid w:val="00215A54"/>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13c">
    <w:name w:val="#华泰联合13"/>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wordWrap/>
        <w:jc w:val="center"/>
      </w:pPr>
      <w:rPr>
        <w:b/>
        <w:i w:val="0"/>
      </w:rPr>
      <w:tblPr/>
      <w:trPr>
        <w:tblHeader/>
      </w:trPr>
      <w:tcPr>
        <w:shd w:val="clear" w:color="auto" w:fill="D9D9D9"/>
        <w:vAlign w:val="center"/>
      </w:tcPr>
    </w:tblStylePr>
    <w:tblStylePr w:type="lastRow">
      <w:rPr>
        <w:b/>
      </w:rPr>
    </w:tblStylePr>
  </w:style>
  <w:style w:type="table" w:customStyle="1" w:styleId="22117">
    <w:name w:val="立信年报表格 [2级]211"/>
    <w:basedOn w:val="a3"/>
    <w:rsid w:val="00215A54"/>
    <w:pPr>
      <w:spacing w:line="400" w:lineRule="atLeast"/>
      <w:jc w:val="both"/>
    </w:pPr>
    <w:rPr>
      <w:rFonts w:ascii="Times New Roman" w:eastAsia="宋体" w:hAnsi="Times New Roman" w:cs="Times New Roman"/>
      <w:color w:val="000000"/>
      <w:kern w:val="0"/>
      <w:sz w:val="18"/>
      <w:szCs w:val="21"/>
    </w:rPr>
    <w:tblPr>
      <w:tblBorders>
        <w:top w:val="single" w:sz="12" w:space="0" w:color="auto"/>
        <w:bottom w:val="single" w:sz="12" w:space="0" w:color="auto"/>
        <w:insideH w:val="dotted" w:sz="4" w:space="0" w:color="auto"/>
        <w:insideV w:val="dotted" w:sz="4" w:space="0" w:color="auto"/>
      </w:tblBorders>
    </w:tblPr>
    <w:tcPr>
      <w:shd w:val="clear" w:color="auto" w:fill="auto"/>
    </w:tcPr>
  </w:style>
  <w:style w:type="table" w:customStyle="1" w:styleId="211116">
    <w:name w:val="立信年报表格 [2级]1111"/>
    <w:basedOn w:val="a3"/>
    <w:rsid w:val="00215A54"/>
    <w:pPr>
      <w:spacing w:line="400" w:lineRule="atLeast"/>
      <w:jc w:val="both"/>
    </w:pPr>
    <w:rPr>
      <w:rFonts w:ascii="Times New Roman" w:eastAsia="宋体" w:hAnsi="Times New Roman" w:cs="Times New Roman"/>
      <w:color w:val="000000"/>
      <w:kern w:val="0"/>
      <w:sz w:val="18"/>
      <w:szCs w:val="21"/>
    </w:rPr>
    <w:tblPr>
      <w:tblBorders>
        <w:top w:val="single" w:sz="12" w:space="0" w:color="auto"/>
        <w:bottom w:val="single" w:sz="12" w:space="0" w:color="auto"/>
        <w:insideH w:val="dotted" w:sz="4" w:space="0" w:color="auto"/>
        <w:insideV w:val="dotted" w:sz="4" w:space="0" w:color="auto"/>
      </w:tblBorders>
    </w:tblPr>
    <w:tcPr>
      <w:shd w:val="clear" w:color="auto" w:fill="auto"/>
    </w:tcPr>
  </w:style>
  <w:style w:type="table" w:customStyle="1" w:styleId="-1412">
    <w:name w:val="浅色底纹 - 强调文字颜色 1412"/>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312">
    <w:name w:val="浅色底纹 - 强调文字颜色 1312"/>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3112">
    <w:name w:val="浅色底纹 - 强调文字颜色 3112"/>
    <w:basedOn w:val="a3"/>
    <w:uiPriority w:val="60"/>
    <w:rsid w:val="00215A54"/>
    <w:rPr>
      <w:rFonts w:ascii="Times New Roman" w:eastAsia="宋体" w:hAnsi="Times New Roman" w:cs="Times New Roman"/>
      <w:color w:val="76923C"/>
      <w:kern w:val="0"/>
      <w:sz w:val="20"/>
      <w:szCs w:val="20"/>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customStyle="1" w:styleId="-51120">
    <w:name w:val="浅色网格 - 强调文字颜色 5112"/>
    <w:basedOn w:val="a3"/>
    <w:uiPriority w:val="62"/>
    <w:rsid w:val="00215A54"/>
    <w:rPr>
      <w:rFonts w:ascii="Times New Roman" w:eastAsia="宋体" w:hAnsi="Times New Roman" w:cs="Times New Roman"/>
      <w:kern w:val="0"/>
      <w:sz w:val="20"/>
      <w:szCs w:val="2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Guli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Guli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Gulim" w:cs="Times New Roman"/>
        <w:b/>
        <w:bCs/>
      </w:rPr>
    </w:tblStylePr>
    <w:tblStylePr w:type="lastCol">
      <w:rPr>
        <w:rFonts w:eastAsia="Gulim" w:cs="Times New Roman"/>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table" w:customStyle="1" w:styleId="-51121">
    <w:name w:val="浅色底纹 - 强调文字颜色 5112"/>
    <w:basedOn w:val="a3"/>
    <w:uiPriority w:val="60"/>
    <w:rsid w:val="00215A54"/>
    <w:rPr>
      <w:rFonts w:ascii="Times New Roman" w:eastAsia="宋体" w:hAnsi="Times New Roman" w:cs="Times New Roman"/>
      <w:color w:val="31849B"/>
      <w:kern w:val="0"/>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style>
  <w:style w:type="table" w:customStyle="1" w:styleId="1-1312">
    <w:name w:val="中等深浅底纹 1 - 强调文字颜色 1312"/>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12">
    <w:name w:val="浅色底纹 - 强调文字颜色 1112"/>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412">
    <w:name w:val="中等深浅底纹 1 - 强调文字颜色 1412"/>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51122">
    <w:name w:val="浅色列表 - 强调文字颜色 5112"/>
    <w:basedOn w:val="a3"/>
    <w:uiPriority w:val="61"/>
    <w:rsid w:val="00215A54"/>
    <w:rPr>
      <w:rFonts w:ascii="Times New Roman" w:eastAsia="宋体" w:hAnsi="Times New Roman" w:cs="Times New Roman"/>
      <w:kern w:val="0"/>
      <w:sz w:val="20"/>
      <w:szCs w:val="20"/>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table" w:customStyle="1" w:styleId="-1512">
    <w:name w:val="浅色底纹 - 强调文字颜色 1512"/>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212">
    <w:name w:val="中等深浅底纹 1 - 强调文字颜色 1212"/>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4112">
    <w:name w:val="浅色底纹 - 强调文字颜色 4112"/>
    <w:basedOn w:val="a3"/>
    <w:uiPriority w:val="60"/>
    <w:rsid w:val="00215A54"/>
    <w:rPr>
      <w:rFonts w:ascii="Times New Roman" w:eastAsia="宋体" w:hAnsi="Times New Roman" w:cs="Times New Roman"/>
      <w:color w:val="5F497A"/>
      <w:kern w:val="0"/>
      <w:sz w:val="20"/>
      <w:szCs w:val="20"/>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customStyle="1" w:styleId="-1212">
    <w:name w:val="浅色底纹 - 强调文字颜色 1212"/>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512">
    <w:name w:val="中等深浅底纹 1 - 强调文字颜色 1512"/>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2112">
    <w:name w:val="浅色底纹 - 强调文字颜色 2112"/>
    <w:basedOn w:val="a3"/>
    <w:uiPriority w:val="60"/>
    <w:rsid w:val="00215A54"/>
    <w:rPr>
      <w:rFonts w:ascii="Times New Roman" w:eastAsia="宋体" w:hAnsi="Times New Roman" w:cs="Times New Roman"/>
      <w:color w:val="943634"/>
      <w:kern w:val="0"/>
      <w:sz w:val="20"/>
      <w:szCs w:val="20"/>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customStyle="1" w:styleId="1-5112">
    <w:name w:val="中等深浅底纹 1 - 强调文字颜色 5112"/>
    <w:basedOn w:val="a3"/>
    <w:uiPriority w:val="63"/>
    <w:rsid w:val="00215A54"/>
    <w:rPr>
      <w:rFonts w:ascii="Times New Roman" w:eastAsia="宋体" w:hAnsi="Times New Roman" w:cs="Times New Roman"/>
      <w:kern w:val="0"/>
      <w:sz w:val="20"/>
      <w:szCs w:val="20"/>
    </w:rPr>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il"/>
          <w:tr2bl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il"/>
          <w:tr2bl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2EAF1"/>
      </w:tcPr>
    </w:tblStylePr>
  </w:style>
  <w:style w:type="table" w:customStyle="1" w:styleId="1-1112">
    <w:name w:val="中等深浅底纹 1 - 强调文字颜色 1112"/>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3-212">
    <w:name w:val="中等深浅网格 3 - 强调文字颜色 212"/>
    <w:basedOn w:val="a3"/>
    <w:uiPriority w:val="30"/>
    <w:semiHidden/>
    <w:unhideWhenUsed/>
    <w:rsid w:val="00215A54"/>
    <w:rPr>
      <w:rFonts w:ascii="Arial" w:eastAsia="宋体" w:hAnsi="Arial" w:cs="Times New Roman"/>
      <w:b/>
      <w:bCs/>
      <w:i/>
      <w:iCs/>
      <w:color w:val="4F81BD"/>
    </w:rPr>
    <w:tblPr>
      <w:tblBorders>
        <w:top w:val="single" w:sz="8" w:space="0" w:color="ED7D31"/>
        <w:bottom w:val="single" w:sz="8" w:space="0" w:color="ED7D31"/>
      </w:tblBorders>
    </w:tblPr>
    <w:tblStylePr w:type="fir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customStyle="1" w:styleId="1920">
    <w:name w:val="浅色底纹19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82">
    <w:name w:val="浅色底纹28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32">
    <w:name w:val="浅色底纹20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620">
    <w:name w:val="浅色底纹116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62">
    <w:name w:val="浅色底纹216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62">
    <w:name w:val="浅色底纹126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62">
    <w:name w:val="无格式表格 5162"/>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520">
    <w:name w:val="浅色底纹13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62">
    <w:name w:val="浅色底纹36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62">
    <w:name w:val="浅色底纹226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62">
    <w:name w:val="浅色底纹1116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62">
    <w:name w:val="浅色底纹2116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20">
    <w:name w:val="浅色底纹4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452">
    <w:name w:val="浅色底纹14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32">
    <w:name w:val="浅色底纹40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52">
    <w:name w:val="浅色底纹23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52">
    <w:name w:val="浅色底纹112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52">
    <w:name w:val="浅色底纹212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52">
    <w:name w:val="浅色底纹1215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132">
    <w:name w:val="无格式表格 51132"/>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32">
    <w:name w:val="浅色底纹13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52">
    <w:name w:val="浅色底纹31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52">
    <w:name w:val="浅色底纹221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52">
    <w:name w:val="浅色底纹1111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52">
    <w:name w:val="浅色底纹2111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32">
    <w:name w:val="浅色底纹121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32">
    <w:name w:val="浅色底纹31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32">
    <w:name w:val="浅色底纹221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132">
    <w:name w:val="浅色底纹1111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32">
    <w:name w:val="浅色底纹2111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132">
    <w:name w:val="浅色底纹14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32">
    <w:name w:val="浅色底纹4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32">
    <w:name w:val="浅色底纹23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32">
    <w:name w:val="浅色底纹112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32">
    <w:name w:val="浅色底纹212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42">
    <w:name w:val="浅色底纹122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42">
    <w:name w:val="浅色底纹32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42">
    <w:name w:val="浅色底纹222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42">
    <w:name w:val="浅色底纹1112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42">
    <w:name w:val="浅色底纹2112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24">
    <w:name w:val="浅色网格25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524">
    <w:name w:val="浅色网格15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532">
    <w:name w:val="浅色底纹5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5320">
    <w:name w:val="浅色底纹15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32">
    <w:name w:val="浅色底纹24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32">
    <w:name w:val="浅色底纹25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32">
    <w:name w:val="浅色底纹113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32">
    <w:name w:val="浅色底纹213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332">
    <w:name w:val="浅色底纹1233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232">
    <w:name w:val="无格式表格 51232"/>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32">
    <w:name w:val="浅色底纹13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32">
    <w:name w:val="浅色底纹33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32">
    <w:name w:val="浅色底纹223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32">
    <w:name w:val="浅色底纹1113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32">
    <w:name w:val="浅色底纹2113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32">
    <w:name w:val="浅色底纹121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32">
    <w:name w:val="浅色底纹31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32">
    <w:name w:val="浅色底纹221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32">
    <w:name w:val="浅色底纹1111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32">
    <w:name w:val="浅色底纹2111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32">
    <w:name w:val="浅色底纹14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320">
    <w:name w:val="浅色底纹4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32">
    <w:name w:val="浅色底纹23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32">
    <w:name w:val="浅色底纹112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32">
    <w:name w:val="浅色底纹212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32">
    <w:name w:val="浅色底纹122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32">
    <w:name w:val="浅色底纹32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32">
    <w:name w:val="浅色底纹222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32">
    <w:name w:val="浅色底纹1112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32">
    <w:name w:val="浅色底纹2112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20">
    <w:name w:val="浅色网格213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324">
    <w:name w:val="浅色网格113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320">
    <w:name w:val="浅色网格223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320">
    <w:name w:val="浅色网格123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6320">
    <w:name w:val="浅色底纹1632"/>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332">
    <w:name w:val="无格式表格 51332"/>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7120">
    <w:name w:val="浅色底纹17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612">
    <w:name w:val="浅色底纹26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112">
    <w:name w:val="浅色底纹20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4120">
    <w:name w:val="浅色底纹11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412">
    <w:name w:val="浅色底纹21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4120">
    <w:name w:val="浅色底纹1241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412">
    <w:name w:val="无格式表格 51412"/>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3120">
    <w:name w:val="浅色底纹13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412">
    <w:name w:val="浅色底纹3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412">
    <w:name w:val="浅色底纹22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412">
    <w:name w:val="浅色底纹111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412">
    <w:name w:val="浅色底纹211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3120">
    <w:name w:val="浅色底纹4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43120">
    <w:name w:val="浅色底纹14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112">
    <w:name w:val="浅色底纹40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312">
    <w:name w:val="浅色底纹23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312">
    <w:name w:val="浅色底纹112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312">
    <w:name w:val="浅色底纹212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312">
    <w:name w:val="浅色底纹12131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1112">
    <w:name w:val="无格式表格 511112"/>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1120">
    <w:name w:val="浅色底纹13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312">
    <w:name w:val="浅色底纹31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312">
    <w:name w:val="浅色底纹221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312">
    <w:name w:val="浅色底纹1111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312">
    <w:name w:val="浅色底纹2111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112">
    <w:name w:val="浅色底纹121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112">
    <w:name w:val="浅色底纹31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112">
    <w:name w:val="浅色底纹221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1112">
    <w:name w:val="浅色底纹1111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112">
    <w:name w:val="浅色底纹2111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11120">
    <w:name w:val="浅色底纹14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1120">
    <w:name w:val="浅色底纹4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112">
    <w:name w:val="浅色底纹23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112">
    <w:name w:val="浅色底纹112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112">
    <w:name w:val="浅色底纹212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212">
    <w:name w:val="浅色底纹12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212">
    <w:name w:val="浅色底纹3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212">
    <w:name w:val="浅色底纹22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212">
    <w:name w:val="浅色底纹111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212">
    <w:name w:val="浅色底纹211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20">
    <w:name w:val="浅色网格231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3124">
    <w:name w:val="浅色网格131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51124">
    <w:name w:val="浅色底纹5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51120">
    <w:name w:val="浅色底纹15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112">
    <w:name w:val="浅色底纹24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112">
    <w:name w:val="浅色底纹25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1120">
    <w:name w:val="浅色底纹113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112">
    <w:name w:val="浅色底纹213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3112">
    <w:name w:val="浅色底纹12311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2112">
    <w:name w:val="无格式表格 512112"/>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1120">
    <w:name w:val="浅色底纹13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112">
    <w:name w:val="浅色底纹33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112">
    <w:name w:val="浅色底纹223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112">
    <w:name w:val="浅色底纹1113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112">
    <w:name w:val="浅色底纹2113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112">
    <w:name w:val="浅色底纹121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112">
    <w:name w:val="浅色底纹31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112">
    <w:name w:val="浅色底纹221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112">
    <w:name w:val="浅色底纹1111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112">
    <w:name w:val="浅色底纹2111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112">
    <w:name w:val="浅色底纹14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1120">
    <w:name w:val="浅色底纹4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112">
    <w:name w:val="浅色底纹23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112">
    <w:name w:val="浅色底纹112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112">
    <w:name w:val="浅色底纹212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112">
    <w:name w:val="浅色底纹122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112">
    <w:name w:val="浅色底纹32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112">
    <w:name w:val="浅色底纹222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112">
    <w:name w:val="浅色底纹1112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112">
    <w:name w:val="浅色底纹2112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0">
    <w:name w:val="浅色网格2111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1120">
    <w:name w:val="浅色网格1111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1120">
    <w:name w:val="浅色网格2211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1120">
    <w:name w:val="浅色网格1211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61120">
    <w:name w:val="浅色底纹16112"/>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3112">
    <w:name w:val="无格式表格 513112"/>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8120">
    <w:name w:val="浅色底纹18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712">
    <w:name w:val="浅色底纹27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212">
    <w:name w:val="浅色底纹20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5120">
    <w:name w:val="浅色底纹115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512">
    <w:name w:val="浅色底纹215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512">
    <w:name w:val="浅色底纹1251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512">
    <w:name w:val="无格式表格 51512"/>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4120">
    <w:name w:val="浅色底纹13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512">
    <w:name w:val="浅色底纹35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512">
    <w:name w:val="浅色底纹225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512">
    <w:name w:val="浅色底纹1115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512">
    <w:name w:val="浅色底纹2115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4120">
    <w:name w:val="浅色底纹4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4412">
    <w:name w:val="浅色底纹14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212">
    <w:name w:val="浅色底纹40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412">
    <w:name w:val="浅色底纹23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412">
    <w:name w:val="浅色底纹112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412">
    <w:name w:val="浅色底纹212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412">
    <w:name w:val="浅色底纹12141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1212">
    <w:name w:val="无格式表格 511212"/>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2120">
    <w:name w:val="浅色底纹13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412">
    <w:name w:val="浅色底纹31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412">
    <w:name w:val="浅色底纹221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412">
    <w:name w:val="浅色底纹1111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412">
    <w:name w:val="浅色底纹2111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212">
    <w:name w:val="浅色底纹121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212">
    <w:name w:val="浅色底纹31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212">
    <w:name w:val="浅色底纹221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1212">
    <w:name w:val="浅色底纹1111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212">
    <w:name w:val="浅色底纹2111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12120">
    <w:name w:val="浅色底纹14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2120">
    <w:name w:val="浅色底纹4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212">
    <w:name w:val="浅色底纹23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212">
    <w:name w:val="浅色底纹112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212">
    <w:name w:val="浅色底纹212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312">
    <w:name w:val="浅色底纹122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312">
    <w:name w:val="浅色底纹32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312">
    <w:name w:val="浅色底纹222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312">
    <w:name w:val="浅色底纹1112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312">
    <w:name w:val="浅色底纹2112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121">
    <w:name w:val="浅色网格241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4124">
    <w:name w:val="浅色网格141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5212">
    <w:name w:val="浅色底纹5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52120">
    <w:name w:val="浅色底纹15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212">
    <w:name w:val="浅色底纹24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212">
    <w:name w:val="浅色底纹25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212">
    <w:name w:val="浅色底纹113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212">
    <w:name w:val="浅色底纹213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3212">
    <w:name w:val="浅色底纹12321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2212">
    <w:name w:val="无格式表格 512212"/>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2120">
    <w:name w:val="浅色底纹13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212">
    <w:name w:val="浅色底纹33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212">
    <w:name w:val="浅色底纹223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212">
    <w:name w:val="浅色底纹1113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212">
    <w:name w:val="浅色底纹2113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212">
    <w:name w:val="浅色底纹121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212">
    <w:name w:val="浅色底纹31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212">
    <w:name w:val="浅色底纹221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212">
    <w:name w:val="浅色底纹1111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212">
    <w:name w:val="浅色底纹2111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212">
    <w:name w:val="浅色底纹14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212">
    <w:name w:val="浅色底纹4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212">
    <w:name w:val="浅色底纹23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212">
    <w:name w:val="浅色底纹112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212">
    <w:name w:val="浅色底纹212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212">
    <w:name w:val="浅色底纹122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212">
    <w:name w:val="浅色底纹32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212">
    <w:name w:val="浅色底纹222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212">
    <w:name w:val="浅色底纹1112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212">
    <w:name w:val="浅色底纹2112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20">
    <w:name w:val="浅色网格2121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2120">
    <w:name w:val="浅色网格1121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2120">
    <w:name w:val="浅色网格2221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2120">
    <w:name w:val="浅色网格1221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62120">
    <w:name w:val="浅色底纹16212"/>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3212">
    <w:name w:val="无格式表格 513212"/>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229">
    <w:name w:val="#华泰联合22"/>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rFonts w:cs="Times New Roman"/>
        <w:b/>
        <w:i w:val="0"/>
      </w:rPr>
      <w:tblPr/>
      <w:trPr>
        <w:tblHeader/>
      </w:trPr>
      <w:tcPr>
        <w:shd w:val="clear" w:color="auto" w:fill="D9D9D9"/>
      </w:tcPr>
    </w:tblStylePr>
    <w:tblStylePr w:type="lastRow">
      <w:rPr>
        <w:rFonts w:cs="Times New Roman"/>
        <w:b/>
      </w:rPr>
    </w:tblStylePr>
  </w:style>
  <w:style w:type="table" w:customStyle="1" w:styleId="1129">
    <w:name w:val="#华泰联合112"/>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wordWrap/>
        <w:jc w:val="center"/>
      </w:pPr>
      <w:rPr>
        <w:b/>
        <w:i w:val="0"/>
      </w:rPr>
      <w:tblPr/>
      <w:trPr>
        <w:tblHeader/>
      </w:trPr>
      <w:tcPr>
        <w:shd w:val="clear" w:color="auto" w:fill="D9D9D9"/>
        <w:vAlign w:val="center"/>
      </w:tcPr>
    </w:tblStylePr>
    <w:tblStylePr w:type="lastRow">
      <w:rPr>
        <w:b/>
      </w:rPr>
    </w:tblStylePr>
  </w:style>
  <w:style w:type="table" w:customStyle="1" w:styleId="274">
    <w:name w:val="网格型27"/>
    <w:basedOn w:val="a3"/>
    <w:qFormat/>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54">
    <w:name w:val="网格型115"/>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3">
    <w:name w:val="网格型116"/>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83">
    <w:name w:val="网格型28"/>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0">
    <w:name w:val="浅色底纹120"/>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90">
    <w:name w:val="浅色底纹219"/>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6">
    <w:name w:val="浅色底纹20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6">
    <w:name w:val="网格表 4 - 着色 516"/>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344">
    <w:name w:val="网格型34"/>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4">
    <w:name w:val="网格型214"/>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0">
    <w:name w:val="浅色底纹1110"/>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00">
    <w:name w:val="浅色底纹2110"/>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5">
    <w:name w:val="网格表 4 - 着色 5115"/>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66">
    <w:name w:val="定制网格型16"/>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90">
    <w:name w:val="浅色底纹129"/>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71">
    <w:name w:val="表格样式117"/>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641">
    <w:name w:val="表格样式164"/>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81">
    <w:name w:val="表格样式118"/>
    <w:basedOn w:val="a3"/>
    <w:uiPriority w:val="59"/>
    <w:qFormat/>
    <w:rsid w:val="00215A54"/>
    <w:rPr>
      <w:rFonts w:ascii="Times New Roman" w:eastAsia="宋体" w:hAnsi="Times New Roman" w:cs="Times New Roman"/>
      <w:kern w:val="0"/>
      <w:sz w:val="20"/>
      <w:szCs w:val="20"/>
    </w:rPr>
    <w:tblPr>
      <w:tblBorders>
        <w:top w:val="single" w:sz="12" w:space="0" w:color="auto"/>
        <w:bottom w:val="single" w:sz="12" w:space="0" w:color="auto"/>
        <w:insideH w:val="dotted" w:sz="8" w:space="0" w:color="auto"/>
        <w:insideV w:val="dotted" w:sz="8" w:space="0" w:color="auto"/>
      </w:tblBorders>
    </w:tblPr>
  </w:style>
  <w:style w:type="table" w:customStyle="1" w:styleId="1541">
    <w:name w:val="表格样式154"/>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22a">
    <w:name w:val="样式22"/>
    <w:basedOn w:val="a3"/>
    <w:uiPriority w:val="99"/>
    <w:qFormat/>
    <w:rsid w:val="00215A54"/>
    <w:rPr>
      <w:rFonts w:ascii="Times New Roman" w:eastAsia="宋体" w:hAnsi="Times New Roman" w:cs="Times New Roman"/>
      <w:kern w:val="0"/>
      <w:sz w:val="20"/>
      <w:szCs w:val="20"/>
    </w:rPr>
    <w:tblPr>
      <w:tblBorders>
        <w:top w:val="thinThickSmallGap" w:sz="24" w:space="0" w:color="000000"/>
        <w:bottom w:val="thinThickSmallGap" w:sz="24" w:space="0" w:color="000000"/>
        <w:insideH w:val="single" w:sz="4" w:space="0" w:color="000000"/>
        <w:insideV w:val="single" w:sz="4" w:space="0" w:color="000000"/>
      </w:tblBorders>
    </w:tblPr>
  </w:style>
  <w:style w:type="table" w:customStyle="1" w:styleId="1263">
    <w:name w:val="网格型126"/>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9">
    <w:name w:val="无格式表格 519"/>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61">
    <w:name w:val="网格型46"/>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0">
    <w:name w:val="网格型136"/>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80">
    <w:name w:val="浅色底纹13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90">
    <w:name w:val="浅色底纹39"/>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90">
    <w:name w:val="浅色底纹229"/>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90">
    <w:name w:val="浅色底纹1119"/>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9">
    <w:name w:val="浅色底纹2119"/>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80">
    <w:name w:val="浅色底纹4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6">
    <w:name w:val="网格型56"/>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4">
    <w:name w:val="网格型144"/>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80">
    <w:name w:val="浅色底纹14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6">
    <w:name w:val="浅色底纹40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8">
    <w:name w:val="浅色底纹23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80">
    <w:name w:val="浅色底纹112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8">
    <w:name w:val="浅色底纹212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40">
    <w:name w:val="网格型414"/>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44">
    <w:name w:val="定制网格型114"/>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80">
    <w:name w:val="浅色底纹1218"/>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144">
    <w:name w:val="网格型1214"/>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6">
    <w:name w:val="无格式表格 5116"/>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60">
    <w:name w:val="浅色底纹13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8">
    <w:name w:val="浅色底纹31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8">
    <w:name w:val="浅色底纹221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80">
    <w:name w:val="浅色底纹1111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80">
    <w:name w:val="浅色底纹2111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60">
    <w:name w:val="浅色底纹121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60">
    <w:name w:val="浅色底纹31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60">
    <w:name w:val="浅色底纹221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24">
    <w:name w:val="网格表 4 - 着色 5124"/>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111160">
    <w:name w:val="浅色底纹1111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60">
    <w:name w:val="浅色底纹2111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14">
    <w:name w:val="网格表 4 - 着色 51114"/>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4160">
    <w:name w:val="浅色底纹14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6">
    <w:name w:val="浅色底纹4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60">
    <w:name w:val="浅色底纹23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60">
    <w:name w:val="浅色底纹112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60">
    <w:name w:val="浅色底纹212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7">
    <w:name w:val="浅色底纹122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70">
    <w:name w:val="浅色底纹32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70">
    <w:name w:val="浅色底纹222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7">
    <w:name w:val="浅色底纹1112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70">
    <w:name w:val="浅色底纹2112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140">
    <w:name w:val="网格型514"/>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4">
    <w:name w:val="网格型224"/>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3141">
    <w:name w:val="网格型1314"/>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84">
    <w:name w:val="浅色网格28"/>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84">
    <w:name w:val="浅色网格18"/>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44">
    <w:name w:val="表格样式124"/>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9">
    <w:name w:val="普通表格14"/>
    <w:basedOn w:val="a3"/>
    <w:uiPriority w:val="99"/>
    <w:qFormat/>
    <w:rsid w:val="00215A54"/>
    <w:pPr>
      <w:jc w:val="center"/>
    </w:pPr>
    <w:rPr>
      <w:rFonts w:ascii="Times New Roman" w:eastAsia="宋体" w:hAnsi="Times New Roman" w:cs="Times New Roman"/>
      <w:kern w:val="0"/>
      <w:sz w:val="20"/>
      <w:szCs w:val="20"/>
    </w:rPr>
    <w:tblPr>
      <w:tblBorders>
        <w:top w:val="single" w:sz="4" w:space="0" w:color="auto"/>
        <w:bottom w:val="single" w:sz="4" w:space="0" w:color="auto"/>
        <w:insideH w:val="single" w:sz="4" w:space="0" w:color="auto"/>
        <w:insideV w:val="single" w:sz="4" w:space="0" w:color="auto"/>
      </w:tblBorders>
    </w:tblPr>
    <w:tcPr>
      <w:vAlign w:val="center"/>
    </w:tcPr>
    <w:tblStylePr w:type="firstRow">
      <w:rPr>
        <w:color w:val="auto"/>
      </w:rPr>
      <w:tblPr/>
      <w:tcPr>
        <w:shd w:val="clear" w:color="auto" w:fill="BFBFBF"/>
      </w:tcPr>
    </w:tblStylePr>
  </w:style>
  <w:style w:type="table" w:customStyle="1" w:styleId="1344">
    <w:name w:val="表格样式134"/>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53">
    <w:name w:val="表格样式145"/>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141">
    <w:name w:val="表格样式1414"/>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144">
    <w:name w:val="表格样式1114"/>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560">
    <w:name w:val="浅色底纹5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64">
    <w:name w:val="网格型64"/>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2">
    <w:name w:val="网格型154"/>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6">
    <w:name w:val="浅色底纹15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60">
    <w:name w:val="浅色底纹24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6">
    <w:name w:val="浅色底纹25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60">
    <w:name w:val="浅色底纹113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60">
    <w:name w:val="浅色底纹213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40">
    <w:name w:val="网格型424"/>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45">
    <w:name w:val="定制网格型124"/>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60">
    <w:name w:val="浅色底纹1236"/>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243">
    <w:name w:val="网格型1224"/>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6">
    <w:name w:val="无格式表格 5126"/>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6">
    <w:name w:val="浅色底纹13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6">
    <w:name w:val="浅色底纹33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6">
    <w:name w:val="浅色底纹223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60">
    <w:name w:val="浅色底纹1113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6">
    <w:name w:val="浅色底纹2113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6">
    <w:name w:val="浅色底纹121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6">
    <w:name w:val="浅色底纹31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6">
    <w:name w:val="浅色底纹221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6">
    <w:name w:val="浅色底纹1111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6">
    <w:name w:val="浅色底纹2111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6">
    <w:name w:val="浅色底纹14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6">
    <w:name w:val="浅色底纹4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6">
    <w:name w:val="浅色底纹23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6">
    <w:name w:val="浅色底纹112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6">
    <w:name w:val="浅色底纹212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60">
    <w:name w:val="浅色底纹122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6">
    <w:name w:val="浅色底纹32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60">
    <w:name w:val="浅色底纹222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6">
    <w:name w:val="浅色底纹1112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6">
    <w:name w:val="浅色底纹2112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24">
    <w:name w:val="网格型524"/>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40">
    <w:name w:val="网格型1324"/>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163">
    <w:name w:val="浅色网格216"/>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64">
    <w:name w:val="浅色网格116"/>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74">
    <w:name w:val="网格型74"/>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44">
    <w:name w:val="网格型234"/>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642">
    <w:name w:val="网格型164"/>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263">
    <w:name w:val="浅色网格226"/>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64">
    <w:name w:val="浅色网格126"/>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74">
    <w:name w:val="表格样式174"/>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84">
    <w:name w:val="网格型84"/>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60">
    <w:name w:val="浅色底纹166"/>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740">
    <w:name w:val="网格型174"/>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60">
    <w:name w:val="无格式表格 5136"/>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244">
    <w:name w:val="表格样式1124"/>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341">
    <w:name w:val="表格样式1134"/>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4">
    <w:name w:val="浅色底纹 - 强调文字颜色 144"/>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34">
    <w:name w:val="浅色底纹 - 强调文字颜色 134"/>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314">
    <w:name w:val="浅色底纹 - 强调文字颜色 314"/>
    <w:basedOn w:val="a3"/>
    <w:uiPriority w:val="60"/>
    <w:rsid w:val="00215A54"/>
    <w:rPr>
      <w:rFonts w:ascii="Times New Roman" w:eastAsia="宋体" w:hAnsi="Times New Roman" w:cs="Times New Roman"/>
      <w:color w:val="76923C"/>
      <w:kern w:val="0"/>
      <w:sz w:val="20"/>
      <w:szCs w:val="20"/>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customStyle="1" w:styleId="-514">
    <w:name w:val="浅色网格 - 强调文字颜色 514"/>
    <w:basedOn w:val="a3"/>
    <w:uiPriority w:val="62"/>
    <w:rsid w:val="00215A54"/>
    <w:rPr>
      <w:rFonts w:ascii="Times New Roman" w:eastAsia="宋体" w:hAnsi="Times New Roman" w:cs="Times New Roman"/>
      <w:kern w:val="0"/>
      <w:sz w:val="20"/>
      <w:szCs w:val="2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Guli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Guli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Gulim" w:cs="Times New Roman"/>
        <w:b/>
        <w:bCs/>
      </w:rPr>
    </w:tblStylePr>
    <w:tblStylePr w:type="lastCol">
      <w:rPr>
        <w:rFonts w:eastAsia="Gulim" w:cs="Times New Roman"/>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table" w:customStyle="1" w:styleId="-5140">
    <w:name w:val="浅色底纹 - 强调文字颜色 514"/>
    <w:basedOn w:val="a3"/>
    <w:uiPriority w:val="60"/>
    <w:rsid w:val="00215A54"/>
    <w:rPr>
      <w:rFonts w:ascii="Times New Roman" w:eastAsia="宋体" w:hAnsi="Times New Roman" w:cs="Times New Roman"/>
      <w:color w:val="31849B"/>
      <w:kern w:val="0"/>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style>
  <w:style w:type="table" w:customStyle="1" w:styleId="1-134">
    <w:name w:val="中等深浅底纹 1 - 强调文字颜色 134"/>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4">
    <w:name w:val="浅色底纹 - 强调文字颜色 114"/>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44">
    <w:name w:val="中等深浅底纹 1 - 强调文字颜色 144"/>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5141">
    <w:name w:val="浅色列表 - 强调文字颜色 514"/>
    <w:basedOn w:val="a3"/>
    <w:uiPriority w:val="61"/>
    <w:rsid w:val="00215A54"/>
    <w:rPr>
      <w:rFonts w:ascii="Times New Roman" w:eastAsia="宋体" w:hAnsi="Times New Roman" w:cs="Times New Roman"/>
      <w:kern w:val="0"/>
      <w:sz w:val="20"/>
      <w:szCs w:val="20"/>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table" w:customStyle="1" w:styleId="14a">
    <w:name w:val="招股书，表格14"/>
    <w:basedOn w:val="a3"/>
    <w:uiPriority w:val="39"/>
    <w:qFormat/>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22">
    <w:name w:val="网格型 72"/>
    <w:basedOn w:val="a3"/>
    <w:rsid w:val="00215A54"/>
    <w:pPr>
      <w:widowControl w:val="0"/>
      <w:jc w:val="both"/>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nil"/>
          <w:bottom w:val="single" w:sz="12" w:space="0" w:color="000000"/>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22b">
    <w:name w:val="表格22"/>
    <w:basedOn w:val="a3"/>
    <w:uiPriority w:val="99"/>
    <w:rsid w:val="00215A54"/>
    <w:pPr>
      <w:jc w:val="right"/>
    </w:pPr>
    <w:rPr>
      <w:rFonts w:ascii="Times New Roman" w:eastAsia="宋体" w:hAnsi="Times New Roman" w:cs="Times New Roman"/>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浅色底纹 - 强调文字颜色 154"/>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24">
    <w:name w:val="中等深浅底纹 1 - 强调文字颜色 124"/>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414">
    <w:name w:val="浅色底纹 - 强调文字颜色 414"/>
    <w:basedOn w:val="a3"/>
    <w:uiPriority w:val="60"/>
    <w:rsid w:val="00215A54"/>
    <w:rPr>
      <w:rFonts w:ascii="Times New Roman" w:eastAsia="宋体" w:hAnsi="Times New Roman" w:cs="Times New Roman"/>
      <w:color w:val="5F497A"/>
      <w:kern w:val="0"/>
      <w:sz w:val="20"/>
      <w:szCs w:val="20"/>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customStyle="1" w:styleId="-124">
    <w:name w:val="浅色底纹 - 强调文字颜色 124"/>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54">
    <w:name w:val="中等深浅底纹 1 - 强调文字颜色 154"/>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214">
    <w:name w:val="浅色底纹 - 强调文字颜色 214"/>
    <w:basedOn w:val="a3"/>
    <w:uiPriority w:val="60"/>
    <w:rsid w:val="00215A54"/>
    <w:rPr>
      <w:rFonts w:ascii="Times New Roman" w:eastAsia="宋体" w:hAnsi="Times New Roman" w:cs="Times New Roman"/>
      <w:color w:val="943634"/>
      <w:kern w:val="0"/>
      <w:sz w:val="20"/>
      <w:szCs w:val="20"/>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customStyle="1" w:styleId="1-514">
    <w:name w:val="中等深浅底纹 1 - 强调文字颜色 514"/>
    <w:basedOn w:val="a3"/>
    <w:uiPriority w:val="63"/>
    <w:rsid w:val="00215A54"/>
    <w:rPr>
      <w:rFonts w:ascii="Times New Roman" w:eastAsia="宋体" w:hAnsi="Times New Roman" w:cs="Times New Roman"/>
      <w:kern w:val="0"/>
      <w:sz w:val="20"/>
      <w:szCs w:val="20"/>
    </w:rPr>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il"/>
          <w:tr2bl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il"/>
          <w:tr2bl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2EAF1"/>
      </w:tcPr>
    </w:tblStylePr>
  </w:style>
  <w:style w:type="table" w:customStyle="1" w:styleId="1-114">
    <w:name w:val="中等深浅底纹 1 - 强调文字颜色 114"/>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2ff5">
    <w:name w:val="报告附注表2"/>
    <w:basedOn w:val="a3"/>
    <w:rsid w:val="00215A54"/>
    <w:pPr>
      <w:jc w:val="center"/>
    </w:pPr>
    <w:rPr>
      <w:rFonts w:ascii="Times New Roman" w:eastAsia="楷体_GB2312" w:hAnsi="Times New Roman" w:cs="Times New Roman"/>
      <w:kern w:val="0"/>
      <w:szCs w:val="20"/>
    </w:rPr>
    <w:tblPr>
      <w:tblBorders>
        <w:top w:val="single" w:sz="12" w:space="0" w:color="auto"/>
        <w:bottom w:val="single" w:sz="12" w:space="0" w:color="auto"/>
      </w:tblBorders>
    </w:tblPr>
    <w:tcPr>
      <w:vAlign w:val="center"/>
    </w:tcPr>
    <w:tblStylePr w:type="firstRow">
      <w:tblPr/>
      <w:tcPr>
        <w:tcBorders>
          <w:top w:val="single" w:sz="12" w:space="0" w:color="auto"/>
          <w:left w:val="nil"/>
          <w:bottom w:val="single" w:sz="2" w:space="0" w:color="auto"/>
          <w:right w:val="nil"/>
          <w:insideH w:val="nil"/>
          <w:insideV w:val="nil"/>
          <w:tl2br w:val="nil"/>
          <w:tr2bl w:val="nil"/>
        </w:tcBorders>
      </w:tcPr>
    </w:tblStylePr>
  </w:style>
  <w:style w:type="table" w:customStyle="1" w:styleId="2-512">
    <w:name w:val="中等深浅列表 2 - 强调文字颜色 512"/>
    <w:basedOn w:val="a3"/>
    <w:uiPriority w:val="66"/>
    <w:rsid w:val="00215A54"/>
    <w:rPr>
      <w:rFonts w:ascii="Cambria" w:eastAsia="宋体" w:hAnsi="Cambria" w:cs="Times New Roman"/>
      <w:color w:val="000000"/>
      <w:kern w:val="0"/>
      <w:sz w:val="20"/>
      <w:szCs w:val="2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l2br w:val="nil"/>
          <w:tr2bl w:val="nil"/>
        </w:tcBorders>
        <w:shd w:val="clear" w:color="auto" w:fill="FFFFFF"/>
      </w:tcPr>
    </w:tblStylePr>
    <w:tblStylePr w:type="lastRow">
      <w:tblPr/>
      <w:tcPr>
        <w:tcBorders>
          <w:top w:val="single" w:sz="8" w:space="0" w:color="4BACC6"/>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4BACC6"/>
          <w:insideH w:val="nil"/>
          <w:insideV w:val="nil"/>
          <w:tl2br w:val="nil"/>
          <w:tr2bl w:val="nil"/>
        </w:tcBorders>
        <w:shd w:val="clear" w:color="auto" w:fill="FFFFFF"/>
      </w:tcPr>
    </w:tblStylePr>
    <w:tblStylePr w:type="lastCol">
      <w:tblPr/>
      <w:tcPr>
        <w:tcBorders>
          <w:top w:val="nil"/>
          <w:left w:val="single" w:sz="8" w:space="0" w:color="4BACC6"/>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3-220">
    <w:name w:val="中等深浅网格 3 - 着色 22"/>
    <w:basedOn w:val="a3"/>
    <w:uiPriority w:val="30"/>
    <w:semiHidden/>
    <w:unhideWhenUsed/>
    <w:rsid w:val="00215A54"/>
    <w:rPr>
      <w:rFonts w:ascii="Arial" w:eastAsia="等线" w:hAnsi="Arial" w:cs="Times New Roman"/>
      <w:b/>
      <w:bCs/>
      <w:i/>
      <w:iCs/>
      <w:color w:val="4F81BD"/>
    </w:rPr>
    <w:tblPr>
      <w:tblBorders>
        <w:top w:val="single" w:sz="8" w:space="0" w:color="ED7D31"/>
        <w:bottom w:val="single" w:sz="8" w:space="0" w:color="ED7D31"/>
      </w:tblBorders>
    </w:tblPr>
    <w:tblStylePr w:type="fir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customStyle="1" w:styleId="1821">
    <w:name w:val="网格型182"/>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8">
    <w:name w:val="网格型1112"/>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424">
    <w:name w:val="网格型242"/>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41">
    <w:name w:val="浅色底纹17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64">
    <w:name w:val="浅色底纹26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14">
    <w:name w:val="浅色底纹20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32">
    <w:name w:val="网格表 4 - 着色 5132"/>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3127">
    <w:name w:val="网格型312"/>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8">
    <w:name w:val="网格型2112"/>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40">
    <w:name w:val="浅色底纹114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440">
    <w:name w:val="浅色底纹214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22">
    <w:name w:val="网格表 4 - 着色 51122"/>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327">
    <w:name w:val="定制网格型132"/>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40">
    <w:name w:val="浅色底纹1244"/>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421">
    <w:name w:val="表格样式114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6121">
    <w:name w:val="表格样式161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822">
    <w:name w:val="表格样式182"/>
    <w:basedOn w:val="a3"/>
    <w:uiPriority w:val="59"/>
    <w:qFormat/>
    <w:rsid w:val="00215A54"/>
    <w:rPr>
      <w:rFonts w:ascii="Times New Roman" w:eastAsia="宋体" w:hAnsi="Times New Roman" w:cs="Times New Roman"/>
      <w:kern w:val="0"/>
      <w:sz w:val="20"/>
      <w:szCs w:val="20"/>
    </w:rPr>
    <w:tblPr>
      <w:tblBorders>
        <w:top w:val="single" w:sz="12" w:space="0" w:color="auto"/>
        <w:bottom w:val="single" w:sz="12" w:space="0" w:color="auto"/>
        <w:insideH w:val="dotted" w:sz="8" w:space="0" w:color="auto"/>
        <w:insideV w:val="dotted" w:sz="8" w:space="0" w:color="auto"/>
      </w:tblBorders>
    </w:tblPr>
  </w:style>
  <w:style w:type="table" w:customStyle="1" w:styleId="15121">
    <w:name w:val="表格样式151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2324">
    <w:name w:val="网格型1232"/>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44">
    <w:name w:val="无格式表格 5144"/>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320">
    <w:name w:val="网格型432"/>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20">
    <w:name w:val="网格型1332"/>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340">
    <w:name w:val="浅色底纹13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440">
    <w:name w:val="浅色底纹34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440">
    <w:name w:val="浅色底纹224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440">
    <w:name w:val="浅色底纹1114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44">
    <w:name w:val="浅色底纹2114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34">
    <w:name w:val="浅色底纹4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320">
    <w:name w:val="网格型532"/>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5">
    <w:name w:val="网格型1412"/>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340">
    <w:name w:val="浅色底纹14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14">
    <w:name w:val="浅色底纹40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340">
    <w:name w:val="浅色底纹23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340">
    <w:name w:val="浅色底纹112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34">
    <w:name w:val="浅色底纹212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120">
    <w:name w:val="网格型4112"/>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129">
    <w:name w:val="定制网格型1112"/>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40">
    <w:name w:val="浅色底纹12134"/>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1124">
    <w:name w:val="网格型12112"/>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40">
    <w:name w:val="无格式表格 51114"/>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140">
    <w:name w:val="浅色底纹13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34">
    <w:name w:val="浅色底纹31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34">
    <w:name w:val="浅色底纹221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34">
    <w:name w:val="浅色底纹1111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34">
    <w:name w:val="浅色底纹2111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140">
    <w:name w:val="浅色底纹121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14">
    <w:name w:val="浅色底纹31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14">
    <w:name w:val="浅色底纹221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212">
    <w:name w:val="网格表 4 - 着色 51212"/>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111114">
    <w:name w:val="浅色底纹1111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14">
    <w:name w:val="浅色底纹2111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112">
    <w:name w:val="网格表 4 - 着色 511112"/>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41140">
    <w:name w:val="浅色底纹14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14">
    <w:name w:val="浅色底纹4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140">
    <w:name w:val="浅色底纹23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140">
    <w:name w:val="浅色底纹112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14">
    <w:name w:val="浅色底纹212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paragraph" w:styleId="affffffffff9">
    <w:name w:val="Revision"/>
    <w:hidden/>
    <w:uiPriority w:val="99"/>
    <w:rsid w:val="00215A54"/>
    <w:rPr>
      <w:rFonts w:ascii="Calibri" w:eastAsia="宋体" w:hAnsi="Calibri" w:cs="Times New Roman"/>
    </w:rPr>
  </w:style>
  <w:style w:type="numbering" w:customStyle="1" w:styleId="1fff3">
    <w:name w:val="无列表1"/>
    <w:next w:val="a4"/>
    <w:uiPriority w:val="99"/>
    <w:semiHidden/>
    <w:unhideWhenUsed/>
    <w:rsid w:val="00215A54"/>
  </w:style>
  <w:style w:type="table" w:customStyle="1" w:styleId="291">
    <w:name w:val="网格型29"/>
    <w:basedOn w:val="a3"/>
    <w:next w:val="afff"/>
    <w:uiPriority w:val="59"/>
    <w:qFormat/>
    <w:rsid w:val="00215A54"/>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b">
    <w:name w:val="无列表11"/>
    <w:next w:val="a4"/>
    <w:uiPriority w:val="99"/>
    <w:semiHidden/>
    <w:unhideWhenUsed/>
    <w:rsid w:val="00215A54"/>
  </w:style>
  <w:style w:type="table" w:customStyle="1" w:styleId="1172">
    <w:name w:val="网格型117"/>
    <w:basedOn w:val="a3"/>
    <w:next w:val="afff"/>
    <w:qFormat/>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1"/>
    <w:uiPriority w:val="39"/>
    <w:semiHidden/>
    <w:qFormat/>
    <w:rsid w:val="00215A54"/>
    <w:pPr>
      <w:spacing w:before="480" w:after="0" w:line="276" w:lineRule="auto"/>
      <w:outlineLvl w:val="9"/>
    </w:pPr>
    <w:rPr>
      <w:rFonts w:ascii="Cambria" w:hAnsi="Cambria"/>
      <w:color w:val="365F91"/>
      <w:kern w:val="0"/>
      <w:sz w:val="28"/>
      <w:szCs w:val="28"/>
    </w:rPr>
  </w:style>
  <w:style w:type="numbering" w:customStyle="1" w:styleId="14">
    <w:name w:val="样式14"/>
    <w:rsid w:val="00215A54"/>
    <w:pPr>
      <w:numPr>
        <w:numId w:val="16"/>
      </w:numPr>
    </w:pPr>
  </w:style>
  <w:style w:type="numbering" w:customStyle="1" w:styleId="13">
    <w:name w:val="样式13"/>
    <w:rsid w:val="00215A54"/>
    <w:pPr>
      <w:numPr>
        <w:numId w:val="17"/>
      </w:numPr>
    </w:pPr>
  </w:style>
  <w:style w:type="numbering" w:customStyle="1" w:styleId="111b">
    <w:name w:val="无列表111"/>
    <w:next w:val="a4"/>
    <w:uiPriority w:val="99"/>
    <w:semiHidden/>
    <w:rsid w:val="00215A54"/>
  </w:style>
  <w:style w:type="table" w:customStyle="1" w:styleId="1182">
    <w:name w:val="网格型118"/>
    <w:basedOn w:val="a3"/>
    <w:next w:val="afff"/>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
    <w:name w:val="样式141"/>
    <w:rsid w:val="00215A54"/>
    <w:pPr>
      <w:numPr>
        <w:numId w:val="18"/>
      </w:numPr>
    </w:pPr>
  </w:style>
  <w:style w:type="numbering" w:customStyle="1" w:styleId="131">
    <w:name w:val="样式131"/>
    <w:rsid w:val="00215A54"/>
    <w:pPr>
      <w:numPr>
        <w:numId w:val="19"/>
      </w:numPr>
    </w:pPr>
  </w:style>
  <w:style w:type="numbering" w:customStyle="1" w:styleId="2ff6">
    <w:name w:val="无列表2"/>
    <w:next w:val="a4"/>
    <w:uiPriority w:val="99"/>
    <w:semiHidden/>
    <w:unhideWhenUsed/>
    <w:rsid w:val="00215A54"/>
  </w:style>
  <w:style w:type="table" w:customStyle="1" w:styleId="2103">
    <w:name w:val="网格型210"/>
    <w:basedOn w:val="a3"/>
    <w:next w:val="afff"/>
    <w:uiPriority w:val="99"/>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0">
    <w:name w:val="浅色底纹130"/>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00">
    <w:name w:val="浅色底纹220"/>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7">
    <w:name w:val="浅色底纹20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7">
    <w:name w:val="网格表 4 - 着色 517"/>
    <w:basedOn w:val="a3"/>
    <w:uiPriority w:val="49"/>
    <w:rsid w:val="00215A54"/>
    <w:rPr>
      <w:rFonts w:ascii="Calibri" w:eastAsia="宋体" w:hAnsi="Calibri" w:cs="Times New Roman"/>
      <w:kern w:val="0"/>
      <w:sz w:val="20"/>
      <w:szCs w:val="20"/>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numbering" w:customStyle="1" w:styleId="32">
    <w:name w:val="当前列表32"/>
    <w:rsid w:val="00215A54"/>
    <w:pPr>
      <w:numPr>
        <w:numId w:val="20"/>
      </w:numPr>
    </w:pPr>
  </w:style>
  <w:style w:type="numbering" w:customStyle="1" w:styleId="3f9">
    <w:name w:val="无列表3"/>
    <w:next w:val="a4"/>
    <w:uiPriority w:val="99"/>
    <w:semiHidden/>
    <w:unhideWhenUsed/>
    <w:rsid w:val="00215A54"/>
  </w:style>
  <w:style w:type="table" w:customStyle="1" w:styleId="354">
    <w:name w:val="网格型35"/>
    <w:basedOn w:val="a3"/>
    <w:next w:val="afff"/>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7">
    <w:name w:val="样式142"/>
    <w:rsid w:val="00215A54"/>
  </w:style>
  <w:style w:type="numbering" w:customStyle="1" w:styleId="1328">
    <w:name w:val="样式132"/>
    <w:rsid w:val="00215A54"/>
  </w:style>
  <w:style w:type="numbering" w:customStyle="1" w:styleId="1111b">
    <w:name w:val="无列表1111"/>
    <w:next w:val="a4"/>
    <w:uiPriority w:val="99"/>
    <w:semiHidden/>
    <w:rsid w:val="00215A54"/>
  </w:style>
  <w:style w:type="numbering" w:customStyle="1" w:styleId="14115">
    <w:name w:val="样式1411"/>
    <w:rsid w:val="00215A54"/>
  </w:style>
  <w:style w:type="numbering" w:customStyle="1" w:styleId="13115">
    <w:name w:val="样式1311"/>
    <w:rsid w:val="00215A54"/>
  </w:style>
  <w:style w:type="numbering" w:customStyle="1" w:styleId="21c">
    <w:name w:val="无列表21"/>
    <w:next w:val="a4"/>
    <w:uiPriority w:val="99"/>
    <w:semiHidden/>
    <w:unhideWhenUsed/>
    <w:rsid w:val="00215A54"/>
  </w:style>
  <w:style w:type="table" w:customStyle="1" w:styleId="2154">
    <w:name w:val="网格型215"/>
    <w:basedOn w:val="a3"/>
    <w:next w:val="afff"/>
    <w:uiPriority w:val="99"/>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0">
    <w:name w:val="浅色底纹1120"/>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00">
    <w:name w:val="浅色底纹2120"/>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6">
    <w:name w:val="网格表 4 - 着色 5116"/>
    <w:basedOn w:val="a3"/>
    <w:uiPriority w:val="49"/>
    <w:rsid w:val="00215A54"/>
    <w:rPr>
      <w:rFonts w:ascii="Calibri" w:eastAsia="宋体" w:hAnsi="Calibri" w:cs="Times New Roman"/>
      <w:kern w:val="0"/>
      <w:sz w:val="20"/>
      <w:szCs w:val="20"/>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numbering" w:customStyle="1" w:styleId="3217">
    <w:name w:val="当前列表321"/>
    <w:rsid w:val="00215A54"/>
  </w:style>
  <w:style w:type="table" w:customStyle="1" w:styleId="175">
    <w:name w:val="定制网格型17"/>
    <w:basedOn w:val="a3"/>
    <w:next w:val="afff"/>
    <w:uiPriority w:val="39"/>
    <w:qFormat/>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0">
    <w:name w:val="浅色底纹1210"/>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91">
    <w:name w:val="表格样式119"/>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650">
    <w:name w:val="表格样式165"/>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201">
    <w:name w:val="表格样式120"/>
    <w:basedOn w:val="a3"/>
    <w:uiPriority w:val="59"/>
    <w:qFormat/>
    <w:rsid w:val="00215A54"/>
    <w:rPr>
      <w:rFonts w:ascii="Times New Roman" w:eastAsia="宋体" w:hAnsi="Times New Roman" w:cs="Times New Roman"/>
      <w:kern w:val="0"/>
      <w:sz w:val="20"/>
      <w:szCs w:val="20"/>
    </w:rPr>
    <w:tblPr>
      <w:tblBorders>
        <w:top w:val="single" w:sz="12" w:space="0" w:color="auto"/>
        <w:bottom w:val="single" w:sz="12" w:space="0" w:color="auto"/>
        <w:insideH w:val="dotted" w:sz="8" w:space="0" w:color="auto"/>
        <w:insideV w:val="dotted" w:sz="8" w:space="0" w:color="auto"/>
      </w:tblBorders>
    </w:tblPr>
  </w:style>
  <w:style w:type="table" w:customStyle="1" w:styleId="1551">
    <w:name w:val="表格样式155"/>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239">
    <w:name w:val="样式23"/>
    <w:basedOn w:val="a3"/>
    <w:uiPriority w:val="99"/>
    <w:qFormat/>
    <w:rsid w:val="00215A54"/>
    <w:rPr>
      <w:rFonts w:ascii="Times New Roman" w:eastAsia="宋体" w:hAnsi="Times New Roman" w:cs="Times New Roman"/>
      <w:kern w:val="0"/>
      <w:sz w:val="20"/>
      <w:szCs w:val="20"/>
    </w:rPr>
    <w:tblPr>
      <w:tblBorders>
        <w:top w:val="thinThickSmallGap" w:sz="24" w:space="0" w:color="000000"/>
        <w:bottom w:val="thinThickSmallGap" w:sz="24" w:space="0" w:color="000000"/>
        <w:insideH w:val="single" w:sz="4" w:space="0" w:color="000000"/>
        <w:insideV w:val="single" w:sz="4" w:space="0" w:color="000000"/>
      </w:tblBorders>
    </w:tblPr>
  </w:style>
  <w:style w:type="table" w:customStyle="1" w:styleId="1271">
    <w:name w:val="网格型127"/>
    <w:basedOn w:val="a3"/>
    <w:next w:val="afff"/>
    <w:uiPriority w:val="39"/>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0">
    <w:name w:val="无格式表格 5110"/>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4b">
    <w:name w:val="无列表4"/>
    <w:next w:val="a4"/>
    <w:uiPriority w:val="99"/>
    <w:semiHidden/>
    <w:unhideWhenUsed/>
    <w:rsid w:val="00215A54"/>
  </w:style>
  <w:style w:type="table" w:customStyle="1" w:styleId="471">
    <w:name w:val="网格型47"/>
    <w:basedOn w:val="a3"/>
    <w:next w:val="afff"/>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35">
    <w:name w:val="样式143"/>
    <w:rsid w:val="00215A54"/>
  </w:style>
  <w:style w:type="numbering" w:customStyle="1" w:styleId="1335">
    <w:name w:val="样式133"/>
    <w:rsid w:val="00215A54"/>
  </w:style>
  <w:style w:type="numbering" w:customStyle="1" w:styleId="12b">
    <w:name w:val="无列表12"/>
    <w:next w:val="a4"/>
    <w:uiPriority w:val="99"/>
    <w:semiHidden/>
    <w:rsid w:val="00215A54"/>
  </w:style>
  <w:style w:type="table" w:customStyle="1" w:styleId="1370">
    <w:name w:val="网格型137"/>
    <w:basedOn w:val="a3"/>
    <w:next w:val="afff"/>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26">
    <w:name w:val="样式1412"/>
    <w:rsid w:val="00215A54"/>
  </w:style>
  <w:style w:type="numbering" w:customStyle="1" w:styleId="13125">
    <w:name w:val="样式1312"/>
    <w:rsid w:val="00215A54"/>
  </w:style>
  <w:style w:type="numbering" w:customStyle="1" w:styleId="22c">
    <w:name w:val="无列表22"/>
    <w:next w:val="a4"/>
    <w:uiPriority w:val="99"/>
    <w:semiHidden/>
    <w:unhideWhenUsed/>
    <w:rsid w:val="00215A54"/>
  </w:style>
  <w:style w:type="table" w:customStyle="1" w:styleId="1390">
    <w:name w:val="浅色底纹139"/>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01">
    <w:name w:val="浅色底纹310"/>
    <w:basedOn w:val="a3"/>
    <w:next w:val="47"/>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00">
    <w:name w:val="浅色底纹2210"/>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24">
    <w:name w:val="当前列表322"/>
    <w:rsid w:val="00215A54"/>
  </w:style>
  <w:style w:type="numbering" w:customStyle="1" w:styleId="319">
    <w:name w:val="无列表31"/>
    <w:next w:val="a4"/>
    <w:uiPriority w:val="99"/>
    <w:semiHidden/>
    <w:unhideWhenUsed/>
    <w:rsid w:val="00215A54"/>
  </w:style>
  <w:style w:type="numbering" w:customStyle="1" w:styleId="14215">
    <w:name w:val="样式1421"/>
    <w:rsid w:val="00215A54"/>
  </w:style>
  <w:style w:type="numbering" w:customStyle="1" w:styleId="13215">
    <w:name w:val="样式1321"/>
    <w:rsid w:val="00215A54"/>
  </w:style>
  <w:style w:type="numbering" w:customStyle="1" w:styleId="112a">
    <w:name w:val="无列表112"/>
    <w:next w:val="a4"/>
    <w:uiPriority w:val="99"/>
    <w:semiHidden/>
    <w:rsid w:val="00215A54"/>
  </w:style>
  <w:style w:type="numbering" w:customStyle="1" w:styleId="141113">
    <w:name w:val="样式14111"/>
    <w:rsid w:val="00215A54"/>
  </w:style>
  <w:style w:type="numbering" w:customStyle="1" w:styleId="131113">
    <w:name w:val="样式13111"/>
    <w:rsid w:val="00215A54"/>
  </w:style>
  <w:style w:type="numbering" w:customStyle="1" w:styleId="211a">
    <w:name w:val="无列表211"/>
    <w:next w:val="a4"/>
    <w:uiPriority w:val="99"/>
    <w:semiHidden/>
    <w:unhideWhenUsed/>
    <w:rsid w:val="00215A54"/>
  </w:style>
  <w:style w:type="table" w:customStyle="1" w:styleId="111100">
    <w:name w:val="浅色底纹11110"/>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00">
    <w:name w:val="浅色底纹21110"/>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110">
    <w:name w:val="当前列表3211"/>
    <w:rsid w:val="00215A54"/>
  </w:style>
  <w:style w:type="table" w:customStyle="1" w:styleId="490">
    <w:name w:val="浅色底纹49"/>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numbering" w:customStyle="1" w:styleId="57">
    <w:name w:val="无列表5"/>
    <w:next w:val="a4"/>
    <w:uiPriority w:val="99"/>
    <w:semiHidden/>
    <w:unhideWhenUsed/>
    <w:rsid w:val="00215A54"/>
  </w:style>
  <w:style w:type="numbering" w:customStyle="1" w:styleId="13d">
    <w:name w:val="无列表13"/>
    <w:next w:val="a4"/>
    <w:uiPriority w:val="99"/>
    <w:semiHidden/>
    <w:unhideWhenUsed/>
    <w:rsid w:val="00215A54"/>
  </w:style>
  <w:style w:type="table" w:customStyle="1" w:styleId="570">
    <w:name w:val="网格型57"/>
    <w:basedOn w:val="a3"/>
    <w:next w:val="afff"/>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45">
    <w:name w:val="样式144"/>
    <w:rsid w:val="00215A54"/>
  </w:style>
  <w:style w:type="numbering" w:customStyle="1" w:styleId="1345">
    <w:name w:val="样式134"/>
    <w:rsid w:val="00215A54"/>
  </w:style>
  <w:style w:type="numbering" w:customStyle="1" w:styleId="1137">
    <w:name w:val="无列表113"/>
    <w:next w:val="a4"/>
    <w:uiPriority w:val="99"/>
    <w:semiHidden/>
    <w:rsid w:val="00215A54"/>
  </w:style>
  <w:style w:type="table" w:customStyle="1" w:styleId="1454">
    <w:name w:val="网格型145"/>
    <w:basedOn w:val="a3"/>
    <w:next w:val="afff"/>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33">
    <w:name w:val="样式1413"/>
    <w:rsid w:val="00215A54"/>
  </w:style>
  <w:style w:type="numbering" w:customStyle="1" w:styleId="13133">
    <w:name w:val="样式1313"/>
    <w:rsid w:val="00215A54"/>
  </w:style>
  <w:style w:type="numbering" w:customStyle="1" w:styleId="23a">
    <w:name w:val="无列表23"/>
    <w:next w:val="a4"/>
    <w:uiPriority w:val="99"/>
    <w:semiHidden/>
    <w:unhideWhenUsed/>
    <w:rsid w:val="00215A54"/>
  </w:style>
  <w:style w:type="table" w:customStyle="1" w:styleId="1490">
    <w:name w:val="浅色底纹149"/>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7">
    <w:name w:val="浅色底纹407"/>
    <w:basedOn w:val="a3"/>
    <w:next w:val="55"/>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90">
    <w:name w:val="浅色底纹239"/>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34">
    <w:name w:val="当前列表323"/>
    <w:rsid w:val="00215A54"/>
  </w:style>
  <w:style w:type="numbering" w:customStyle="1" w:styleId="328">
    <w:name w:val="无列表32"/>
    <w:next w:val="a4"/>
    <w:uiPriority w:val="99"/>
    <w:semiHidden/>
    <w:unhideWhenUsed/>
    <w:rsid w:val="00215A54"/>
  </w:style>
  <w:style w:type="numbering" w:customStyle="1" w:styleId="14224">
    <w:name w:val="样式1422"/>
    <w:rsid w:val="00215A54"/>
  </w:style>
  <w:style w:type="numbering" w:customStyle="1" w:styleId="13224">
    <w:name w:val="样式1322"/>
    <w:rsid w:val="00215A54"/>
  </w:style>
  <w:style w:type="numbering" w:customStyle="1" w:styleId="111117">
    <w:name w:val="无列表11111"/>
    <w:next w:val="a4"/>
    <w:uiPriority w:val="99"/>
    <w:semiHidden/>
    <w:rsid w:val="00215A54"/>
  </w:style>
  <w:style w:type="numbering" w:customStyle="1" w:styleId="141120">
    <w:name w:val="样式14112"/>
    <w:rsid w:val="00215A54"/>
  </w:style>
  <w:style w:type="numbering" w:customStyle="1" w:styleId="131120">
    <w:name w:val="样式13112"/>
    <w:rsid w:val="00215A54"/>
  </w:style>
  <w:style w:type="numbering" w:customStyle="1" w:styleId="2129">
    <w:name w:val="无列表212"/>
    <w:next w:val="a4"/>
    <w:uiPriority w:val="99"/>
    <w:semiHidden/>
    <w:unhideWhenUsed/>
    <w:rsid w:val="00215A54"/>
  </w:style>
  <w:style w:type="table" w:customStyle="1" w:styleId="11290">
    <w:name w:val="浅色底纹1129"/>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90">
    <w:name w:val="浅色底纹2129"/>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120">
    <w:name w:val="当前列表3212"/>
    <w:rsid w:val="00215A54"/>
  </w:style>
  <w:style w:type="table" w:customStyle="1" w:styleId="4150">
    <w:name w:val="网格型415"/>
    <w:basedOn w:val="a3"/>
    <w:next w:val="afff"/>
    <w:uiPriority w:val="59"/>
    <w:rsid w:val="00215A54"/>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17">
    <w:name w:val="无列表41"/>
    <w:next w:val="a4"/>
    <w:uiPriority w:val="99"/>
    <w:semiHidden/>
    <w:unhideWhenUsed/>
    <w:rsid w:val="00215A54"/>
  </w:style>
  <w:style w:type="table" w:customStyle="1" w:styleId="1155">
    <w:name w:val="定制网格型115"/>
    <w:basedOn w:val="a3"/>
    <w:next w:val="afff"/>
    <w:uiPriority w:val="39"/>
    <w:qFormat/>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90">
    <w:name w:val="浅色底纹1219"/>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153">
    <w:name w:val="网格型1215"/>
    <w:basedOn w:val="a3"/>
    <w:next w:val="afff"/>
    <w:uiPriority w:val="39"/>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7">
    <w:name w:val="无格式表格 5117"/>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70">
    <w:name w:val="浅色底纹13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90">
    <w:name w:val="浅色底纹319"/>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9">
    <w:name w:val="浅色底纹2219"/>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90">
    <w:name w:val="浅色底纹11119"/>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9">
    <w:name w:val="浅色底纹21119"/>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14313">
    <w:name w:val="样式1431"/>
    <w:rsid w:val="00215A54"/>
  </w:style>
  <w:style w:type="numbering" w:customStyle="1" w:styleId="13313">
    <w:name w:val="样式1331"/>
    <w:rsid w:val="00215A54"/>
  </w:style>
  <w:style w:type="numbering" w:customStyle="1" w:styleId="141213">
    <w:name w:val="样式14121"/>
    <w:rsid w:val="00215A54"/>
  </w:style>
  <w:style w:type="numbering" w:customStyle="1" w:styleId="131213">
    <w:name w:val="样式13121"/>
    <w:rsid w:val="00215A54"/>
  </w:style>
  <w:style w:type="table" w:customStyle="1" w:styleId="121170">
    <w:name w:val="浅色底纹121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7">
    <w:name w:val="浅色底纹31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70">
    <w:name w:val="浅色底纹221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25">
    <w:name w:val="网格表 4 - 着色 5125"/>
    <w:basedOn w:val="a3"/>
    <w:uiPriority w:val="49"/>
    <w:rsid w:val="00215A54"/>
    <w:rPr>
      <w:rFonts w:ascii="Calibri" w:eastAsia="宋体" w:hAnsi="Calibri" w:cs="Times New Roman"/>
      <w:kern w:val="0"/>
      <w:sz w:val="20"/>
      <w:szCs w:val="20"/>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numbering" w:customStyle="1" w:styleId="32210">
    <w:name w:val="当前列表3221"/>
    <w:rsid w:val="00215A54"/>
  </w:style>
  <w:style w:type="table" w:customStyle="1" w:styleId="1111170">
    <w:name w:val="浅色底纹1111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7">
    <w:name w:val="浅色底纹2111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15">
    <w:name w:val="网格表 4 - 着色 51115"/>
    <w:basedOn w:val="a3"/>
    <w:uiPriority w:val="49"/>
    <w:rsid w:val="00215A54"/>
    <w:rPr>
      <w:rFonts w:ascii="Calibri" w:eastAsia="宋体" w:hAnsi="Calibri" w:cs="Times New Roman"/>
      <w:kern w:val="0"/>
      <w:sz w:val="20"/>
      <w:szCs w:val="20"/>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4170">
    <w:name w:val="浅色底纹14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70">
    <w:name w:val="浅色底纹4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7">
    <w:name w:val="浅色底纹23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70">
    <w:name w:val="浅色底纹112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70">
    <w:name w:val="浅色底纹212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143110">
    <w:name w:val="样式14311"/>
    <w:rsid w:val="00215A54"/>
  </w:style>
  <w:style w:type="numbering" w:customStyle="1" w:styleId="133110">
    <w:name w:val="样式13311"/>
    <w:rsid w:val="00215A54"/>
  </w:style>
  <w:style w:type="numbering" w:customStyle="1" w:styleId="1412110">
    <w:name w:val="样式141211"/>
    <w:rsid w:val="00215A54"/>
  </w:style>
  <w:style w:type="numbering" w:customStyle="1" w:styleId="1312110">
    <w:name w:val="样式131211"/>
    <w:rsid w:val="00215A54"/>
  </w:style>
  <w:style w:type="table" w:customStyle="1" w:styleId="1228">
    <w:name w:val="浅色底纹1228"/>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80">
    <w:name w:val="浅色底纹328"/>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8">
    <w:name w:val="浅色底纹2228"/>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2110">
    <w:name w:val="当前列表32211"/>
    <w:rsid w:val="00215A54"/>
  </w:style>
  <w:style w:type="table" w:customStyle="1" w:styleId="111280">
    <w:name w:val="浅色底纹11128"/>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80">
    <w:name w:val="浅色底纹21128"/>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51a">
    <w:name w:val="无列表51"/>
    <w:next w:val="a4"/>
    <w:uiPriority w:val="99"/>
    <w:semiHidden/>
    <w:unhideWhenUsed/>
    <w:rsid w:val="00215A54"/>
  </w:style>
  <w:style w:type="table" w:customStyle="1" w:styleId="5154">
    <w:name w:val="网格型515"/>
    <w:basedOn w:val="a3"/>
    <w:next w:val="afff"/>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4">
    <w:name w:val="网格型225"/>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3150">
    <w:name w:val="网格型1315"/>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92">
    <w:name w:val="浅色网格29"/>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93">
    <w:name w:val="浅色网格19"/>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55">
    <w:name w:val="表格样式125"/>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57">
    <w:name w:val="普通表格15"/>
    <w:basedOn w:val="a3"/>
    <w:uiPriority w:val="99"/>
    <w:qFormat/>
    <w:rsid w:val="00215A54"/>
    <w:pPr>
      <w:jc w:val="center"/>
    </w:pPr>
    <w:rPr>
      <w:rFonts w:ascii="Times New Roman" w:eastAsia="宋体" w:hAnsi="Times New Roman" w:cs="Times New Roman"/>
      <w:kern w:val="0"/>
      <w:sz w:val="20"/>
      <w:szCs w:val="20"/>
    </w:rPr>
    <w:tblPr>
      <w:tblBorders>
        <w:top w:val="single" w:sz="4" w:space="0" w:color="auto"/>
        <w:bottom w:val="single" w:sz="4" w:space="0" w:color="auto"/>
        <w:insideH w:val="single" w:sz="4" w:space="0" w:color="auto"/>
        <w:insideV w:val="single" w:sz="4" w:space="0" w:color="auto"/>
      </w:tblBorders>
    </w:tblPr>
    <w:tcPr>
      <w:vAlign w:val="center"/>
    </w:tcPr>
    <w:tblStylePr w:type="firstRow">
      <w:rPr>
        <w:color w:val="auto"/>
      </w:rPr>
      <w:tblPr/>
      <w:tcPr>
        <w:shd w:val="clear" w:color="auto" w:fill="BFBFBF"/>
      </w:tcPr>
    </w:tblStylePr>
  </w:style>
  <w:style w:type="paragraph" w:customStyle="1" w:styleId="002">
    <w:name w:val="002二级标题"/>
    <w:rsid w:val="00215A54"/>
    <w:pPr>
      <w:keepNext/>
      <w:keepLines/>
      <w:spacing w:beforeLines="50" w:before="50" w:line="360" w:lineRule="auto"/>
      <w:jc w:val="both"/>
      <w:outlineLvl w:val="1"/>
    </w:pPr>
    <w:rPr>
      <w:rFonts w:ascii="Times New Roman" w:eastAsia="黑体" w:hAnsi="Times New Roman" w:cs="Times New Roman"/>
      <w:b/>
      <w:bCs/>
      <w:sz w:val="28"/>
      <w:szCs w:val="28"/>
    </w:rPr>
  </w:style>
  <w:style w:type="table" w:customStyle="1" w:styleId="1353">
    <w:name w:val="表格样式135"/>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60">
    <w:name w:val="表格样式146"/>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150">
    <w:name w:val="表格样式1415"/>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154">
    <w:name w:val="表格样式1115"/>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571">
    <w:name w:val="浅色底纹5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65">
    <w:name w:val="网格型65"/>
    <w:basedOn w:val="a3"/>
    <w:next w:val="afff"/>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55">
    <w:name w:val="样式145"/>
    <w:rsid w:val="00215A54"/>
  </w:style>
  <w:style w:type="numbering" w:customStyle="1" w:styleId="1354">
    <w:name w:val="样式135"/>
    <w:rsid w:val="00215A54"/>
  </w:style>
  <w:style w:type="table" w:customStyle="1" w:styleId="1552">
    <w:name w:val="网格型155"/>
    <w:basedOn w:val="a3"/>
    <w:next w:val="afff"/>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42">
    <w:name w:val="样式1414"/>
    <w:rsid w:val="00215A54"/>
  </w:style>
  <w:style w:type="numbering" w:customStyle="1" w:styleId="13142">
    <w:name w:val="样式1314"/>
    <w:rsid w:val="00215A54"/>
  </w:style>
  <w:style w:type="table" w:customStyle="1" w:styleId="1570">
    <w:name w:val="浅色底纹15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7">
    <w:name w:val="浅色底纹24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7">
    <w:name w:val="浅色底纹25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43">
    <w:name w:val="当前列表324"/>
    <w:rsid w:val="00215A54"/>
  </w:style>
  <w:style w:type="table" w:customStyle="1" w:styleId="11370">
    <w:name w:val="浅色底纹113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7">
    <w:name w:val="浅色底纹213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50">
    <w:name w:val="网格型425"/>
    <w:basedOn w:val="a3"/>
    <w:next w:val="afff"/>
    <w:uiPriority w:val="59"/>
    <w:rsid w:val="00215A54"/>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56">
    <w:name w:val="定制网格型125"/>
    <w:basedOn w:val="a3"/>
    <w:next w:val="afff"/>
    <w:uiPriority w:val="39"/>
    <w:qFormat/>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7">
    <w:name w:val="浅色底纹1237"/>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251">
    <w:name w:val="网格型1225"/>
    <w:basedOn w:val="a3"/>
    <w:next w:val="afff"/>
    <w:uiPriority w:val="39"/>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7">
    <w:name w:val="无格式表格 5127"/>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70">
    <w:name w:val="浅色底纹132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7">
    <w:name w:val="浅色底纹33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7">
    <w:name w:val="浅色底纹223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7">
    <w:name w:val="浅色底纹1113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7">
    <w:name w:val="浅色底纹2113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14320">
    <w:name w:val="样式1432"/>
    <w:rsid w:val="00215A54"/>
  </w:style>
  <w:style w:type="numbering" w:customStyle="1" w:styleId="13321">
    <w:name w:val="样式1332"/>
    <w:rsid w:val="00215A54"/>
  </w:style>
  <w:style w:type="numbering" w:customStyle="1" w:styleId="141220">
    <w:name w:val="样式14122"/>
    <w:rsid w:val="00215A54"/>
  </w:style>
  <w:style w:type="numbering" w:customStyle="1" w:styleId="131220">
    <w:name w:val="样式13122"/>
    <w:rsid w:val="00215A54"/>
  </w:style>
  <w:style w:type="table" w:customStyle="1" w:styleId="12127">
    <w:name w:val="浅色底纹1212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70">
    <w:name w:val="浅色底纹312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7">
    <w:name w:val="浅色底纹2212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220">
    <w:name w:val="当前列表3222"/>
    <w:rsid w:val="00215A54"/>
  </w:style>
  <w:style w:type="table" w:customStyle="1" w:styleId="111127">
    <w:name w:val="浅色底纹11112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7">
    <w:name w:val="浅色底纹21112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70">
    <w:name w:val="浅色底纹142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7">
    <w:name w:val="浅色底纹42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7">
    <w:name w:val="浅色底纹232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7">
    <w:name w:val="浅色底纹1122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7">
    <w:name w:val="浅色底纹2122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143121">
    <w:name w:val="样式14312"/>
    <w:rsid w:val="00215A54"/>
  </w:style>
  <w:style w:type="numbering" w:customStyle="1" w:styleId="133121">
    <w:name w:val="样式13312"/>
    <w:rsid w:val="00215A54"/>
  </w:style>
  <w:style w:type="numbering" w:customStyle="1" w:styleId="1412121">
    <w:name w:val="样式141212"/>
    <w:rsid w:val="00215A54"/>
  </w:style>
  <w:style w:type="numbering" w:customStyle="1" w:styleId="1312121">
    <w:name w:val="样式131212"/>
    <w:rsid w:val="00215A54"/>
  </w:style>
  <w:style w:type="table" w:customStyle="1" w:styleId="122170">
    <w:name w:val="浅色底纹122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70">
    <w:name w:val="浅色底纹32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7">
    <w:name w:val="浅色底纹222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2120">
    <w:name w:val="当前列表32212"/>
    <w:rsid w:val="00215A54"/>
  </w:style>
  <w:style w:type="table" w:customStyle="1" w:styleId="111217">
    <w:name w:val="浅色底纹1112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7">
    <w:name w:val="浅色底纹2112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25">
    <w:name w:val="网格型525"/>
    <w:basedOn w:val="a3"/>
    <w:next w:val="afff"/>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51">
    <w:name w:val="网格型1325"/>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171">
    <w:name w:val="浅色网格217"/>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73">
    <w:name w:val="浅色网格117"/>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paragraph" w:customStyle="1" w:styleId="003">
    <w:name w:val="003三级标题"/>
    <w:rsid w:val="00215A54"/>
    <w:pPr>
      <w:keepNext/>
      <w:keepLines/>
      <w:spacing w:beforeLines="50" w:before="50" w:line="360" w:lineRule="auto"/>
      <w:outlineLvl w:val="2"/>
    </w:pPr>
    <w:rPr>
      <w:rFonts w:ascii="Times New Roman" w:eastAsia="黑体" w:hAnsi="Times New Roman" w:cs="Times New Roman"/>
      <w:b/>
      <w:bCs/>
      <w:sz w:val="24"/>
      <w:szCs w:val="28"/>
    </w:rPr>
  </w:style>
  <w:style w:type="numbering" w:customStyle="1" w:styleId="66">
    <w:name w:val="无列表6"/>
    <w:next w:val="a4"/>
    <w:uiPriority w:val="99"/>
    <w:semiHidden/>
    <w:unhideWhenUsed/>
    <w:rsid w:val="00215A54"/>
  </w:style>
  <w:style w:type="table" w:customStyle="1" w:styleId="75">
    <w:name w:val="网格型75"/>
    <w:basedOn w:val="a3"/>
    <w:next w:val="afff"/>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53">
    <w:name w:val="网格型235"/>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651">
    <w:name w:val="网格型165"/>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270">
    <w:name w:val="浅色网格227"/>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72">
    <w:name w:val="浅色网格127"/>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750">
    <w:name w:val="表格样式175"/>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paragraph" w:customStyle="1" w:styleId="004">
    <w:name w:val="004四级标题"/>
    <w:basedOn w:val="002"/>
    <w:rsid w:val="00215A54"/>
    <w:pPr>
      <w:ind w:firstLineChars="200" w:firstLine="200"/>
      <w:outlineLvl w:val="3"/>
    </w:pPr>
    <w:rPr>
      <w:rFonts w:eastAsia="宋体"/>
      <w:sz w:val="24"/>
    </w:rPr>
  </w:style>
  <w:style w:type="table" w:customStyle="1" w:styleId="85">
    <w:name w:val="网格型85"/>
    <w:basedOn w:val="a3"/>
    <w:next w:val="afff"/>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7">
    <w:name w:val="浅色底纹167"/>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751">
    <w:name w:val="网格型175"/>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7">
    <w:name w:val="无格式表格 5137"/>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253">
    <w:name w:val="表格样式1125"/>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351">
    <w:name w:val="表格样式1135"/>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numbering" w:customStyle="1" w:styleId="76">
    <w:name w:val="无列表7"/>
    <w:next w:val="a4"/>
    <w:uiPriority w:val="99"/>
    <w:semiHidden/>
    <w:unhideWhenUsed/>
    <w:rsid w:val="00215A54"/>
  </w:style>
  <w:style w:type="paragraph" w:styleId="z-2">
    <w:name w:val="HTML Bottom of Form"/>
    <w:basedOn w:val="a1"/>
    <w:next w:val="a1"/>
    <w:link w:val="z-11"/>
    <w:semiHidden/>
    <w:rsid w:val="00215A54"/>
    <w:pPr>
      <w:widowControl/>
      <w:pBdr>
        <w:top w:val="single" w:sz="6" w:space="1" w:color="auto"/>
      </w:pBdr>
      <w:jc w:val="center"/>
    </w:pPr>
    <w:rPr>
      <w:rFonts w:ascii="Arial" w:hAnsi="Arial"/>
      <w:vanish/>
      <w:kern w:val="0"/>
      <w:sz w:val="16"/>
      <w:szCs w:val="16"/>
    </w:rPr>
  </w:style>
  <w:style w:type="character" w:customStyle="1" w:styleId="z-11">
    <w:name w:val="z-窗体底端 字符1"/>
    <w:basedOn w:val="a2"/>
    <w:link w:val="z-2"/>
    <w:semiHidden/>
    <w:rsid w:val="00215A54"/>
    <w:rPr>
      <w:rFonts w:ascii="Arial" w:eastAsia="宋体" w:hAnsi="Arial" w:cs="Times New Roman"/>
      <w:vanish/>
      <w:kern w:val="0"/>
      <w:sz w:val="16"/>
      <w:szCs w:val="16"/>
    </w:rPr>
  </w:style>
  <w:style w:type="paragraph" w:styleId="z-3">
    <w:name w:val="HTML Top of Form"/>
    <w:basedOn w:val="a1"/>
    <w:next w:val="a1"/>
    <w:link w:val="z-12"/>
    <w:semiHidden/>
    <w:rsid w:val="00215A54"/>
    <w:pPr>
      <w:widowControl/>
      <w:pBdr>
        <w:bottom w:val="single" w:sz="6" w:space="1" w:color="auto"/>
      </w:pBdr>
      <w:jc w:val="center"/>
    </w:pPr>
    <w:rPr>
      <w:rFonts w:ascii="Arial" w:hAnsi="Arial"/>
      <w:vanish/>
      <w:kern w:val="0"/>
      <w:sz w:val="16"/>
      <w:szCs w:val="16"/>
    </w:rPr>
  </w:style>
  <w:style w:type="character" w:customStyle="1" w:styleId="z-12">
    <w:name w:val="z-窗体顶端 字符1"/>
    <w:basedOn w:val="a2"/>
    <w:link w:val="z-3"/>
    <w:semiHidden/>
    <w:rsid w:val="00215A54"/>
    <w:rPr>
      <w:rFonts w:ascii="Arial" w:eastAsia="宋体" w:hAnsi="Arial" w:cs="Times New Roman"/>
      <w:vanish/>
      <w:kern w:val="0"/>
      <w:sz w:val="16"/>
      <w:szCs w:val="16"/>
    </w:rPr>
  </w:style>
  <w:style w:type="table" w:customStyle="1" w:styleId="-145">
    <w:name w:val="浅色底纹 - 强调文字颜色 145"/>
    <w:basedOn w:val="a3"/>
    <w:uiPriority w:val="60"/>
    <w:rsid w:val="00215A54"/>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35">
    <w:name w:val="浅色底纹 - 强调文字颜色 135"/>
    <w:basedOn w:val="a3"/>
    <w:uiPriority w:val="60"/>
    <w:rsid w:val="00215A54"/>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315">
    <w:name w:val="浅色底纹 - 强调文字颜色 315"/>
    <w:basedOn w:val="a3"/>
    <w:uiPriority w:val="60"/>
    <w:rsid w:val="00215A54"/>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customStyle="1" w:styleId="-515">
    <w:name w:val="浅色网格 - 强调文字颜色 515"/>
    <w:basedOn w:val="a3"/>
    <w:uiPriority w:val="62"/>
    <w:rsid w:val="00215A54"/>
    <w:rPr>
      <w:rFonts w:ascii="Times New Roman" w:eastAsia="宋体" w:hAnsi="Times New Roman" w:cs="Times New Roman"/>
      <w:kern w:val="0"/>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Guli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l2br w:val="nil"/>
          <w:tr2bl w:val="nil"/>
        </w:tcBorders>
      </w:tcPr>
    </w:tblStylePr>
    <w:tblStylePr w:type="lastRow">
      <w:pPr>
        <w:spacing w:before="0" w:after="0" w:line="240" w:lineRule="auto"/>
      </w:pPr>
      <w:rPr>
        <w:rFonts w:eastAsia="Guli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l2br w:val="nil"/>
          <w:tr2bl w:val="nil"/>
        </w:tcBorders>
      </w:tcPr>
    </w:tblStylePr>
    <w:tblStylePr w:type="firstCol">
      <w:rPr>
        <w:rFonts w:eastAsia="Gulim" w:cs="Times New Roman"/>
        <w:b/>
        <w:bCs/>
      </w:rPr>
    </w:tblStylePr>
    <w:tblStylePr w:type="lastCol">
      <w:rPr>
        <w:rFonts w:eastAsia="Gulim" w:cs="Times New Roman"/>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4BACC6"/>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4BACC6"/>
          <w:tl2br w:val="nil"/>
          <w:tr2bl w:val="nil"/>
        </w:tcBorders>
      </w:tcPr>
    </w:tblStylePr>
  </w:style>
  <w:style w:type="table" w:customStyle="1" w:styleId="-5150">
    <w:name w:val="浅色底纹 - 强调文字颜色 515"/>
    <w:basedOn w:val="a3"/>
    <w:uiPriority w:val="60"/>
    <w:rsid w:val="00215A54"/>
    <w:rPr>
      <w:rFonts w:ascii="Times New Roman" w:eastAsia="宋体" w:hAnsi="Times New Roman" w:cs="Times New Roman"/>
      <w:color w:val="31849B"/>
      <w:kern w:val="0"/>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style>
  <w:style w:type="table" w:customStyle="1" w:styleId="1-135">
    <w:name w:val="中等深浅底纹 1 - 强调文字颜色 135"/>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5">
    <w:name w:val="浅色底纹 - 强调文字颜色 115"/>
    <w:basedOn w:val="a3"/>
    <w:uiPriority w:val="60"/>
    <w:rsid w:val="00215A54"/>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45">
    <w:name w:val="中等深浅底纹 1 - 强调文字颜色 145"/>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5151">
    <w:name w:val="浅色列表 - 强调文字颜色 515"/>
    <w:basedOn w:val="a3"/>
    <w:uiPriority w:val="61"/>
    <w:rsid w:val="00215A54"/>
    <w:rPr>
      <w:rFonts w:ascii="Times New Roman" w:eastAsia="宋体" w:hAnsi="Times New Roman" w:cs="Times New Roman"/>
      <w:kern w:val="0"/>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table" w:customStyle="1" w:styleId="158">
    <w:name w:val="招股书，表格15"/>
    <w:basedOn w:val="a3"/>
    <w:next w:val="afff"/>
    <w:uiPriority w:val="39"/>
    <w:qFormat/>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31">
    <w:name w:val="网格型 73"/>
    <w:basedOn w:val="a3"/>
    <w:next w:val="72"/>
    <w:rsid w:val="00215A54"/>
    <w:pPr>
      <w:widowControl w:val="0"/>
      <w:jc w:val="both"/>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nil"/>
          <w:bottom w:val="single" w:sz="12" w:space="0" w:color="000000"/>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23b">
    <w:name w:val="表格23"/>
    <w:basedOn w:val="a3"/>
    <w:uiPriority w:val="99"/>
    <w:rsid w:val="00215A54"/>
    <w:pPr>
      <w:jc w:val="right"/>
    </w:pPr>
    <w:rPr>
      <w:rFonts w:ascii="Times New Roman" w:eastAsia="宋体" w:hAnsi="Times New Roman" w:cs="Times New Roman"/>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5">
    <w:name w:val="浅色底纹 - 强调文字颜色 155"/>
    <w:basedOn w:val="a3"/>
    <w:uiPriority w:val="60"/>
    <w:rsid w:val="00215A54"/>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25">
    <w:name w:val="中等深浅底纹 1 - 强调文字颜色 125"/>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415">
    <w:name w:val="浅色底纹 - 强调文字颜色 415"/>
    <w:basedOn w:val="a3"/>
    <w:uiPriority w:val="60"/>
    <w:rsid w:val="00215A54"/>
    <w:rPr>
      <w:rFonts w:ascii="Times New Roman" w:eastAsia="宋体" w:hAnsi="Times New Roman" w:cs="Times New Roman"/>
      <w:color w:val="5F497A"/>
      <w:kern w:val="0"/>
      <w:sz w:val="20"/>
      <w:szCs w:val="20"/>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customStyle="1" w:styleId="-125">
    <w:name w:val="浅色底纹 - 强调文字颜色 125"/>
    <w:basedOn w:val="a3"/>
    <w:uiPriority w:val="60"/>
    <w:rsid w:val="00215A54"/>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55">
    <w:name w:val="中等深浅底纹 1 - 强调文字颜色 155"/>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215">
    <w:name w:val="浅色底纹 - 强调文字颜色 215"/>
    <w:basedOn w:val="a3"/>
    <w:uiPriority w:val="60"/>
    <w:rsid w:val="00215A54"/>
    <w:rPr>
      <w:rFonts w:ascii="Times New Roman" w:eastAsia="宋体" w:hAnsi="Times New Roman" w:cs="Times New Roman"/>
      <w:color w:val="943634"/>
      <w:kern w:val="0"/>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customStyle="1" w:styleId="1-515">
    <w:name w:val="中等深浅底纹 1 - 强调文字颜色 515"/>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il"/>
          <w:tr2bl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il"/>
          <w:tr2bl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2EAF1"/>
      </w:tcPr>
    </w:tblStylePr>
  </w:style>
  <w:style w:type="table" w:customStyle="1" w:styleId="1-115">
    <w:name w:val="中等深浅底纹 1 - 强调文字颜色 115"/>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3fa">
    <w:name w:val="报告附注表3"/>
    <w:basedOn w:val="a3"/>
    <w:rsid w:val="00215A54"/>
    <w:pPr>
      <w:jc w:val="center"/>
    </w:pPr>
    <w:rPr>
      <w:rFonts w:ascii="Times New Roman" w:eastAsia="楷体_GB2312" w:hAnsi="Times New Roman" w:cs="Times New Roman"/>
      <w:kern w:val="0"/>
      <w:szCs w:val="20"/>
    </w:rPr>
    <w:tblPr>
      <w:tblBorders>
        <w:top w:val="single" w:sz="12" w:space="0" w:color="auto"/>
        <w:bottom w:val="single" w:sz="12" w:space="0" w:color="auto"/>
      </w:tblBorders>
    </w:tblPr>
    <w:tcPr>
      <w:vAlign w:val="center"/>
    </w:tcPr>
    <w:tblStylePr w:type="firstRow">
      <w:tblPr/>
      <w:tcPr>
        <w:tcBorders>
          <w:top w:val="single" w:sz="12" w:space="0" w:color="auto"/>
          <w:left w:val="nil"/>
          <w:bottom w:val="single" w:sz="2" w:space="0" w:color="auto"/>
          <w:right w:val="nil"/>
          <w:insideH w:val="nil"/>
          <w:insideV w:val="nil"/>
          <w:tl2br w:val="nil"/>
          <w:tr2bl w:val="nil"/>
        </w:tcBorders>
      </w:tcPr>
    </w:tblStylePr>
  </w:style>
  <w:style w:type="table" w:customStyle="1" w:styleId="2-513">
    <w:name w:val="中等深浅列表 2 - 强调文字颜色 513"/>
    <w:basedOn w:val="a3"/>
    <w:uiPriority w:val="66"/>
    <w:rsid w:val="00215A54"/>
    <w:rPr>
      <w:rFonts w:ascii="Cambria" w:eastAsia="宋体" w:hAnsi="Cambria" w:cs="Times New Roman"/>
      <w:color w:val="000000"/>
      <w:kern w:val="0"/>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l2br w:val="nil"/>
          <w:tr2bl w:val="nil"/>
        </w:tcBorders>
        <w:shd w:val="clear" w:color="auto" w:fill="FFFFFF"/>
      </w:tcPr>
    </w:tblStylePr>
    <w:tblStylePr w:type="lastRow">
      <w:tblPr/>
      <w:tcPr>
        <w:tcBorders>
          <w:top w:val="single" w:sz="8" w:space="0" w:color="4BACC6"/>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4BACC6"/>
          <w:insideH w:val="nil"/>
          <w:insideV w:val="nil"/>
          <w:tl2br w:val="nil"/>
          <w:tr2bl w:val="nil"/>
        </w:tcBorders>
        <w:shd w:val="clear" w:color="auto" w:fill="FFFFFF"/>
      </w:tcPr>
    </w:tblStylePr>
    <w:tblStylePr w:type="lastCol">
      <w:tblPr/>
      <w:tcPr>
        <w:tcBorders>
          <w:top w:val="nil"/>
          <w:left w:val="single" w:sz="8" w:space="0" w:color="4BACC6"/>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3-23">
    <w:name w:val="中等深浅网格 3 - 着色 23"/>
    <w:basedOn w:val="a3"/>
    <w:next w:val="3-2"/>
    <w:uiPriority w:val="30"/>
    <w:semiHidden/>
    <w:unhideWhenUsed/>
    <w:rsid w:val="00215A54"/>
    <w:rPr>
      <w:rFonts w:ascii="Arial" w:eastAsia="宋体" w:hAnsi="Arial" w:cs="Times New Roman"/>
      <w:b/>
      <w:bCs/>
      <w:i/>
      <w:iCs/>
      <w:color w:val="4F81BD"/>
    </w:rPr>
    <w:tblPr>
      <w:tblStyleRowBandSize w:val="1"/>
      <w:tblStyleColBandSize w:val="1"/>
      <w:tblBorders>
        <w:top w:val="single" w:sz="8" w:space="0" w:color="ED7D31"/>
        <w:bottom w:val="single" w:sz="8" w:space="0" w:color="ED7D31"/>
      </w:tblBorders>
    </w:tblPr>
    <w:tblStylePr w:type="fir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numbering" w:customStyle="1" w:styleId="14b">
    <w:name w:val="无列表14"/>
    <w:next w:val="a4"/>
    <w:uiPriority w:val="99"/>
    <w:semiHidden/>
    <w:unhideWhenUsed/>
    <w:rsid w:val="00215A54"/>
  </w:style>
  <w:style w:type="table" w:customStyle="1" w:styleId="1830">
    <w:name w:val="网格型183"/>
    <w:basedOn w:val="a3"/>
    <w:next w:val="afff"/>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61">
    <w:name w:val="样式146"/>
    <w:rsid w:val="00215A54"/>
  </w:style>
  <w:style w:type="numbering" w:customStyle="1" w:styleId="1361">
    <w:name w:val="样式136"/>
    <w:rsid w:val="00215A54"/>
  </w:style>
  <w:style w:type="numbering" w:customStyle="1" w:styleId="1145">
    <w:name w:val="无列表114"/>
    <w:next w:val="a4"/>
    <w:uiPriority w:val="99"/>
    <w:semiHidden/>
    <w:rsid w:val="00215A54"/>
  </w:style>
  <w:style w:type="table" w:customStyle="1" w:styleId="11138">
    <w:name w:val="网格型1113"/>
    <w:basedOn w:val="a3"/>
    <w:next w:val="afff"/>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51">
    <w:name w:val="样式1415"/>
    <w:rsid w:val="00215A54"/>
  </w:style>
  <w:style w:type="numbering" w:customStyle="1" w:styleId="13151">
    <w:name w:val="样式1315"/>
    <w:rsid w:val="00215A54"/>
  </w:style>
  <w:style w:type="numbering" w:customStyle="1" w:styleId="248">
    <w:name w:val="无列表24"/>
    <w:next w:val="a4"/>
    <w:uiPriority w:val="99"/>
    <w:semiHidden/>
    <w:unhideWhenUsed/>
    <w:rsid w:val="00215A54"/>
  </w:style>
  <w:style w:type="table" w:customStyle="1" w:styleId="2433">
    <w:name w:val="网格型243"/>
    <w:basedOn w:val="a3"/>
    <w:next w:val="afff"/>
    <w:uiPriority w:val="99"/>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52">
    <w:name w:val="浅色底纹17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65">
    <w:name w:val="浅色底纹26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15">
    <w:name w:val="浅色底纹201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33">
    <w:name w:val="网格表 4 - 着色 5133"/>
    <w:basedOn w:val="a3"/>
    <w:uiPriority w:val="49"/>
    <w:rsid w:val="00215A54"/>
    <w:rPr>
      <w:rFonts w:ascii="Calibri" w:eastAsia="宋体" w:hAnsi="Calibri" w:cs="Times New Roman"/>
      <w:kern w:val="0"/>
      <w:sz w:val="20"/>
      <w:szCs w:val="20"/>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numbering" w:customStyle="1" w:styleId="3251">
    <w:name w:val="当前列表325"/>
    <w:rsid w:val="00215A54"/>
  </w:style>
  <w:style w:type="numbering" w:customStyle="1" w:styleId="338">
    <w:name w:val="无列表33"/>
    <w:next w:val="a4"/>
    <w:uiPriority w:val="99"/>
    <w:semiHidden/>
    <w:unhideWhenUsed/>
    <w:rsid w:val="00215A54"/>
  </w:style>
  <w:style w:type="table" w:customStyle="1" w:styleId="3135">
    <w:name w:val="网格型313"/>
    <w:basedOn w:val="a3"/>
    <w:next w:val="afff"/>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30">
    <w:name w:val="样式1423"/>
    <w:rsid w:val="00215A54"/>
  </w:style>
  <w:style w:type="numbering" w:customStyle="1" w:styleId="13233">
    <w:name w:val="样式1323"/>
    <w:rsid w:val="00215A54"/>
  </w:style>
  <w:style w:type="numbering" w:customStyle="1" w:styleId="1112a">
    <w:name w:val="无列表1112"/>
    <w:next w:val="a4"/>
    <w:uiPriority w:val="99"/>
    <w:semiHidden/>
    <w:rsid w:val="00215A54"/>
  </w:style>
  <w:style w:type="numbering" w:customStyle="1" w:styleId="141131">
    <w:name w:val="样式14113"/>
    <w:rsid w:val="00215A54"/>
  </w:style>
  <w:style w:type="numbering" w:customStyle="1" w:styleId="131131">
    <w:name w:val="样式13113"/>
    <w:rsid w:val="00215A54"/>
  </w:style>
  <w:style w:type="numbering" w:customStyle="1" w:styleId="2138">
    <w:name w:val="无列表213"/>
    <w:next w:val="a4"/>
    <w:uiPriority w:val="99"/>
    <w:semiHidden/>
    <w:unhideWhenUsed/>
    <w:rsid w:val="00215A54"/>
  </w:style>
  <w:style w:type="table" w:customStyle="1" w:styleId="21138">
    <w:name w:val="网格型2113"/>
    <w:basedOn w:val="a3"/>
    <w:next w:val="afff"/>
    <w:uiPriority w:val="99"/>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50">
    <w:name w:val="浅色底纹114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45">
    <w:name w:val="浅色底纹214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23">
    <w:name w:val="网格表 4 - 着色 51123"/>
    <w:basedOn w:val="a3"/>
    <w:uiPriority w:val="49"/>
    <w:rsid w:val="00215A54"/>
    <w:rPr>
      <w:rFonts w:ascii="Calibri" w:eastAsia="宋体" w:hAnsi="Calibri" w:cs="Times New Roman"/>
      <w:kern w:val="0"/>
      <w:sz w:val="20"/>
      <w:szCs w:val="20"/>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numbering" w:customStyle="1" w:styleId="32130">
    <w:name w:val="当前列表3213"/>
    <w:rsid w:val="00215A54"/>
  </w:style>
  <w:style w:type="table" w:customStyle="1" w:styleId="1336">
    <w:name w:val="定制网格型133"/>
    <w:basedOn w:val="a3"/>
    <w:next w:val="afff"/>
    <w:uiPriority w:val="39"/>
    <w:qFormat/>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50">
    <w:name w:val="浅色底纹1245"/>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431">
    <w:name w:val="表格样式1143"/>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6130">
    <w:name w:val="表格样式1613"/>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831">
    <w:name w:val="表格样式183"/>
    <w:basedOn w:val="a3"/>
    <w:uiPriority w:val="59"/>
    <w:qFormat/>
    <w:rsid w:val="00215A54"/>
    <w:rPr>
      <w:rFonts w:ascii="Times New Roman" w:eastAsia="宋体" w:hAnsi="Times New Roman" w:cs="Times New Roman"/>
      <w:kern w:val="0"/>
      <w:sz w:val="20"/>
      <w:szCs w:val="20"/>
    </w:rPr>
    <w:tblPr>
      <w:tblBorders>
        <w:top w:val="single" w:sz="12" w:space="0" w:color="auto"/>
        <w:bottom w:val="single" w:sz="12" w:space="0" w:color="auto"/>
        <w:insideH w:val="dotted" w:sz="8" w:space="0" w:color="auto"/>
        <w:insideV w:val="dotted" w:sz="8" w:space="0" w:color="auto"/>
      </w:tblBorders>
    </w:tblPr>
  </w:style>
  <w:style w:type="table" w:customStyle="1" w:styleId="15131">
    <w:name w:val="表格样式1513"/>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2330">
    <w:name w:val="网格型1233"/>
    <w:basedOn w:val="a3"/>
    <w:next w:val="afff"/>
    <w:uiPriority w:val="39"/>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45">
    <w:name w:val="无格式表格 5145"/>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428">
    <w:name w:val="无列表42"/>
    <w:next w:val="a4"/>
    <w:uiPriority w:val="99"/>
    <w:semiHidden/>
    <w:unhideWhenUsed/>
    <w:rsid w:val="00215A54"/>
  </w:style>
  <w:style w:type="table" w:customStyle="1" w:styleId="4330">
    <w:name w:val="网格型433"/>
    <w:basedOn w:val="a3"/>
    <w:next w:val="afff"/>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331">
    <w:name w:val="样式1433"/>
    <w:rsid w:val="00215A54"/>
  </w:style>
  <w:style w:type="numbering" w:customStyle="1" w:styleId="13331">
    <w:name w:val="样式1333"/>
    <w:rsid w:val="00215A54"/>
  </w:style>
  <w:style w:type="numbering" w:customStyle="1" w:styleId="121a">
    <w:name w:val="无列表121"/>
    <w:next w:val="a4"/>
    <w:uiPriority w:val="99"/>
    <w:semiHidden/>
    <w:rsid w:val="00215A54"/>
  </w:style>
  <w:style w:type="table" w:customStyle="1" w:styleId="13332">
    <w:name w:val="网格型1333"/>
    <w:basedOn w:val="a3"/>
    <w:next w:val="afff"/>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230">
    <w:name w:val="样式14123"/>
    <w:rsid w:val="00215A54"/>
  </w:style>
  <w:style w:type="numbering" w:customStyle="1" w:styleId="131230">
    <w:name w:val="样式13123"/>
    <w:rsid w:val="00215A54"/>
  </w:style>
  <w:style w:type="numbering" w:customStyle="1" w:styleId="221a">
    <w:name w:val="无列表221"/>
    <w:next w:val="a4"/>
    <w:uiPriority w:val="99"/>
    <w:semiHidden/>
    <w:unhideWhenUsed/>
    <w:rsid w:val="00215A54"/>
  </w:style>
  <w:style w:type="table" w:customStyle="1" w:styleId="13350">
    <w:name w:val="浅色底纹133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45">
    <w:name w:val="浅色底纹345"/>
    <w:basedOn w:val="a3"/>
    <w:next w:val="47"/>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45">
    <w:name w:val="浅色底纹224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230">
    <w:name w:val="当前列表3223"/>
    <w:rsid w:val="00215A54"/>
  </w:style>
  <w:style w:type="numbering" w:customStyle="1" w:styleId="3118">
    <w:name w:val="无列表311"/>
    <w:next w:val="a4"/>
    <w:uiPriority w:val="99"/>
    <w:semiHidden/>
    <w:unhideWhenUsed/>
    <w:rsid w:val="00215A54"/>
  </w:style>
  <w:style w:type="numbering" w:customStyle="1" w:styleId="142110">
    <w:name w:val="样式14211"/>
    <w:rsid w:val="00215A54"/>
  </w:style>
  <w:style w:type="numbering" w:customStyle="1" w:styleId="132113">
    <w:name w:val="样式13211"/>
    <w:rsid w:val="00215A54"/>
  </w:style>
  <w:style w:type="numbering" w:customStyle="1" w:styleId="11218">
    <w:name w:val="无列表1121"/>
    <w:next w:val="a4"/>
    <w:uiPriority w:val="99"/>
    <w:semiHidden/>
    <w:rsid w:val="00215A54"/>
  </w:style>
  <w:style w:type="numbering" w:customStyle="1" w:styleId="1411110">
    <w:name w:val="样式141111"/>
    <w:rsid w:val="00215A54"/>
  </w:style>
  <w:style w:type="numbering" w:customStyle="1" w:styleId="1311110">
    <w:name w:val="样式131111"/>
    <w:rsid w:val="00215A54"/>
  </w:style>
  <w:style w:type="numbering" w:customStyle="1" w:styleId="2111a">
    <w:name w:val="无列表2111"/>
    <w:next w:val="a4"/>
    <w:uiPriority w:val="99"/>
    <w:semiHidden/>
    <w:unhideWhenUsed/>
    <w:rsid w:val="00215A54"/>
  </w:style>
  <w:style w:type="table" w:customStyle="1" w:styleId="11145">
    <w:name w:val="浅色底纹1114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45">
    <w:name w:val="浅色底纹2114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1110">
    <w:name w:val="当前列表32111"/>
    <w:rsid w:val="00215A54"/>
  </w:style>
  <w:style w:type="table" w:customStyle="1" w:styleId="435">
    <w:name w:val="浅色底纹43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numbering" w:customStyle="1" w:styleId="526">
    <w:name w:val="无列表52"/>
    <w:next w:val="a4"/>
    <w:uiPriority w:val="99"/>
    <w:semiHidden/>
    <w:unhideWhenUsed/>
    <w:rsid w:val="00215A54"/>
  </w:style>
  <w:style w:type="numbering" w:customStyle="1" w:styleId="1318">
    <w:name w:val="无列表131"/>
    <w:next w:val="a4"/>
    <w:uiPriority w:val="99"/>
    <w:semiHidden/>
    <w:unhideWhenUsed/>
    <w:rsid w:val="00215A54"/>
  </w:style>
  <w:style w:type="table" w:customStyle="1" w:styleId="533">
    <w:name w:val="网格型533"/>
    <w:basedOn w:val="a3"/>
    <w:next w:val="afff"/>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410">
    <w:name w:val="样式1441"/>
    <w:rsid w:val="00215A54"/>
  </w:style>
  <w:style w:type="numbering" w:customStyle="1" w:styleId="13413">
    <w:name w:val="样式1341"/>
    <w:rsid w:val="00215A54"/>
  </w:style>
  <w:style w:type="numbering" w:customStyle="1" w:styleId="11314">
    <w:name w:val="无列表1131"/>
    <w:next w:val="a4"/>
    <w:uiPriority w:val="99"/>
    <w:semiHidden/>
    <w:rsid w:val="00215A54"/>
  </w:style>
  <w:style w:type="table" w:customStyle="1" w:styleId="14134">
    <w:name w:val="网格型1413"/>
    <w:basedOn w:val="a3"/>
    <w:next w:val="afff"/>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310">
    <w:name w:val="样式14131"/>
    <w:rsid w:val="00215A54"/>
  </w:style>
  <w:style w:type="numbering" w:customStyle="1" w:styleId="131310">
    <w:name w:val="样式13131"/>
    <w:rsid w:val="00215A54"/>
  </w:style>
  <w:style w:type="numbering" w:customStyle="1" w:styleId="2318">
    <w:name w:val="无列表231"/>
    <w:next w:val="a4"/>
    <w:uiPriority w:val="99"/>
    <w:semiHidden/>
    <w:unhideWhenUsed/>
    <w:rsid w:val="00215A54"/>
  </w:style>
  <w:style w:type="table" w:customStyle="1" w:styleId="14350">
    <w:name w:val="浅色底纹143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15">
    <w:name w:val="浅色底纹4015"/>
    <w:basedOn w:val="a3"/>
    <w:next w:val="55"/>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35">
    <w:name w:val="浅色底纹233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310">
    <w:name w:val="当前列表3231"/>
    <w:rsid w:val="00215A54"/>
  </w:style>
  <w:style w:type="numbering" w:customStyle="1" w:styleId="3218">
    <w:name w:val="无列表321"/>
    <w:next w:val="a4"/>
    <w:uiPriority w:val="99"/>
    <w:semiHidden/>
    <w:unhideWhenUsed/>
    <w:rsid w:val="00215A54"/>
  </w:style>
  <w:style w:type="numbering" w:customStyle="1" w:styleId="142210">
    <w:name w:val="样式14221"/>
    <w:rsid w:val="00215A54"/>
  </w:style>
  <w:style w:type="numbering" w:customStyle="1" w:styleId="132213">
    <w:name w:val="样式13221"/>
    <w:rsid w:val="00215A54"/>
  </w:style>
  <w:style w:type="numbering" w:customStyle="1" w:styleId="1111110">
    <w:name w:val="无列表111111"/>
    <w:next w:val="a4"/>
    <w:uiPriority w:val="99"/>
    <w:semiHidden/>
    <w:rsid w:val="00215A54"/>
  </w:style>
  <w:style w:type="numbering" w:customStyle="1" w:styleId="141121">
    <w:name w:val="样式141121"/>
    <w:rsid w:val="00215A54"/>
  </w:style>
  <w:style w:type="numbering" w:customStyle="1" w:styleId="131121">
    <w:name w:val="样式131121"/>
    <w:rsid w:val="00215A54"/>
  </w:style>
  <w:style w:type="numbering" w:customStyle="1" w:styleId="21218">
    <w:name w:val="无列表2121"/>
    <w:next w:val="a4"/>
    <w:uiPriority w:val="99"/>
    <w:semiHidden/>
    <w:unhideWhenUsed/>
    <w:rsid w:val="00215A54"/>
  </w:style>
  <w:style w:type="table" w:customStyle="1" w:styleId="11235">
    <w:name w:val="浅色底纹1123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35">
    <w:name w:val="浅色底纹2123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1210">
    <w:name w:val="当前列表32121"/>
    <w:rsid w:val="00215A54"/>
  </w:style>
  <w:style w:type="table" w:customStyle="1" w:styleId="41130">
    <w:name w:val="网格型4113"/>
    <w:basedOn w:val="a3"/>
    <w:next w:val="afff"/>
    <w:uiPriority w:val="59"/>
    <w:rsid w:val="00215A54"/>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115">
    <w:name w:val="无列表411"/>
    <w:next w:val="a4"/>
    <w:uiPriority w:val="99"/>
    <w:semiHidden/>
    <w:unhideWhenUsed/>
    <w:rsid w:val="00215A54"/>
  </w:style>
  <w:style w:type="table" w:customStyle="1" w:styleId="11139">
    <w:name w:val="定制网格型1113"/>
    <w:basedOn w:val="a3"/>
    <w:next w:val="afff"/>
    <w:uiPriority w:val="39"/>
    <w:qFormat/>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5">
    <w:name w:val="浅色底纹12135"/>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1130">
    <w:name w:val="网格型12113"/>
    <w:basedOn w:val="a3"/>
    <w:next w:val="afff"/>
    <w:uiPriority w:val="39"/>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5">
    <w:name w:val="无格式表格 51115"/>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150">
    <w:name w:val="浅色底纹1311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350">
    <w:name w:val="浅色底纹313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35">
    <w:name w:val="浅色底纹2213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35">
    <w:name w:val="浅色底纹11113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35">
    <w:name w:val="浅色底纹21113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143130">
    <w:name w:val="样式14313"/>
    <w:rsid w:val="00215A54"/>
  </w:style>
  <w:style w:type="numbering" w:customStyle="1" w:styleId="133130">
    <w:name w:val="样式13313"/>
    <w:rsid w:val="00215A54"/>
  </w:style>
  <w:style w:type="numbering" w:customStyle="1" w:styleId="1412130">
    <w:name w:val="样式141213"/>
    <w:rsid w:val="00215A54"/>
  </w:style>
  <w:style w:type="numbering" w:customStyle="1" w:styleId="1312130">
    <w:name w:val="样式131213"/>
    <w:rsid w:val="00215A54"/>
  </w:style>
  <w:style w:type="table" w:customStyle="1" w:styleId="121115">
    <w:name w:val="浅色底纹12111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15">
    <w:name w:val="浅色底纹3111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15">
    <w:name w:val="浅色底纹22111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213">
    <w:name w:val="网格表 4 - 着色 51213"/>
    <w:basedOn w:val="a3"/>
    <w:uiPriority w:val="49"/>
    <w:rsid w:val="00215A54"/>
    <w:rPr>
      <w:rFonts w:ascii="Calibri" w:eastAsia="宋体" w:hAnsi="Calibri" w:cs="Times New Roman"/>
      <w:kern w:val="0"/>
      <w:sz w:val="20"/>
      <w:szCs w:val="20"/>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numbering" w:customStyle="1" w:styleId="32213">
    <w:name w:val="当前列表32213"/>
    <w:rsid w:val="00215A54"/>
  </w:style>
  <w:style w:type="table" w:customStyle="1" w:styleId="1111115">
    <w:name w:val="浅色底纹111111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15">
    <w:name w:val="浅色底纹211111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113">
    <w:name w:val="网格表 4 - 着色 511113"/>
    <w:basedOn w:val="a3"/>
    <w:uiPriority w:val="49"/>
    <w:rsid w:val="00215A54"/>
    <w:rPr>
      <w:rFonts w:ascii="Calibri" w:eastAsia="宋体" w:hAnsi="Calibri" w:cs="Times New Roman"/>
      <w:kern w:val="0"/>
      <w:sz w:val="20"/>
      <w:szCs w:val="20"/>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41150">
    <w:name w:val="浅色底纹1411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150">
    <w:name w:val="浅色底纹411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15">
    <w:name w:val="浅色底纹2311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15">
    <w:name w:val="浅色底纹11211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15">
    <w:name w:val="浅色底纹21211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143111">
    <w:name w:val="样式143111"/>
    <w:rsid w:val="00215A54"/>
  </w:style>
  <w:style w:type="numbering" w:customStyle="1" w:styleId="133111">
    <w:name w:val="样式133111"/>
    <w:rsid w:val="00215A54"/>
  </w:style>
  <w:style w:type="numbering" w:customStyle="1" w:styleId="1412111">
    <w:name w:val="样式1412111"/>
    <w:rsid w:val="00215A54"/>
  </w:style>
  <w:style w:type="numbering" w:customStyle="1" w:styleId="1312111">
    <w:name w:val="样式1312111"/>
    <w:rsid w:val="00215A54"/>
  </w:style>
  <w:style w:type="table" w:customStyle="1" w:styleId="12224">
    <w:name w:val="浅色底纹12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240">
    <w:name w:val="浅色底纹3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24">
    <w:name w:val="浅色底纹22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2111">
    <w:name w:val="当前列表322111"/>
    <w:rsid w:val="00215A54"/>
  </w:style>
  <w:style w:type="table" w:customStyle="1" w:styleId="111224">
    <w:name w:val="浅色底纹111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24">
    <w:name w:val="浅色底纹211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5118">
    <w:name w:val="无列表511"/>
    <w:next w:val="a4"/>
    <w:uiPriority w:val="99"/>
    <w:semiHidden/>
    <w:unhideWhenUsed/>
    <w:rsid w:val="00215A54"/>
  </w:style>
  <w:style w:type="table" w:customStyle="1" w:styleId="51125">
    <w:name w:val="网格型5112"/>
    <w:basedOn w:val="a3"/>
    <w:next w:val="afff"/>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8">
    <w:name w:val="网格型221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31122">
    <w:name w:val="网格型1311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345">
    <w:name w:val="浅色网格234"/>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346">
    <w:name w:val="浅色网格134"/>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128">
    <w:name w:val="表格样式121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2b">
    <w:name w:val="普通表格112"/>
    <w:basedOn w:val="a3"/>
    <w:uiPriority w:val="99"/>
    <w:qFormat/>
    <w:rsid w:val="00215A54"/>
    <w:pPr>
      <w:jc w:val="center"/>
    </w:pPr>
    <w:rPr>
      <w:rFonts w:ascii="Times New Roman" w:eastAsia="宋体" w:hAnsi="Times New Roman" w:cs="Times New Roman"/>
      <w:kern w:val="0"/>
      <w:sz w:val="20"/>
      <w:szCs w:val="20"/>
    </w:rPr>
    <w:tblPr>
      <w:tblBorders>
        <w:top w:val="single" w:sz="4" w:space="0" w:color="auto"/>
        <w:bottom w:val="single" w:sz="4" w:space="0" w:color="auto"/>
        <w:insideH w:val="single" w:sz="4" w:space="0" w:color="auto"/>
        <w:insideV w:val="single" w:sz="4" w:space="0" w:color="auto"/>
      </w:tblBorders>
    </w:tblPr>
    <w:tcPr>
      <w:vAlign w:val="center"/>
    </w:tcPr>
    <w:tblStylePr w:type="firstRow">
      <w:rPr>
        <w:color w:val="auto"/>
      </w:rPr>
      <w:tblPr/>
      <w:tcPr>
        <w:shd w:val="clear" w:color="auto" w:fill="BFBFBF"/>
      </w:tcPr>
    </w:tblStylePr>
  </w:style>
  <w:style w:type="paragraph" w:customStyle="1" w:styleId="005">
    <w:name w:val="005正文"/>
    <w:basedOn w:val="a1"/>
    <w:rsid w:val="00215A54"/>
    <w:pPr>
      <w:spacing w:beforeLines="50" w:before="50" w:line="360" w:lineRule="auto"/>
      <w:ind w:firstLineChars="200" w:firstLine="200"/>
    </w:pPr>
    <w:rPr>
      <w:rFonts w:ascii="Times New Roman" w:hAnsi="Times New Roman"/>
      <w:sz w:val="24"/>
    </w:rPr>
  </w:style>
  <w:style w:type="table" w:customStyle="1" w:styleId="13126">
    <w:name w:val="表格样式131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225">
    <w:name w:val="表格样式142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1122">
    <w:name w:val="表格样式1411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1128">
    <w:name w:val="表格样式1111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5146">
    <w:name w:val="浅色底纹5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612">
    <w:name w:val="网格型612"/>
    <w:basedOn w:val="a3"/>
    <w:next w:val="afff"/>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510">
    <w:name w:val="样式1451"/>
    <w:rsid w:val="00215A54"/>
  </w:style>
  <w:style w:type="numbering" w:customStyle="1" w:styleId="13510">
    <w:name w:val="样式1351"/>
    <w:rsid w:val="00215A54"/>
  </w:style>
  <w:style w:type="table" w:customStyle="1" w:styleId="15122">
    <w:name w:val="网格型1512"/>
    <w:basedOn w:val="a3"/>
    <w:next w:val="afff"/>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410">
    <w:name w:val="样式14141"/>
    <w:rsid w:val="00215A54"/>
  </w:style>
  <w:style w:type="numbering" w:customStyle="1" w:styleId="131410">
    <w:name w:val="样式13141"/>
    <w:rsid w:val="00215A54"/>
  </w:style>
  <w:style w:type="table" w:customStyle="1" w:styleId="1514">
    <w:name w:val="浅色底纹15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14">
    <w:name w:val="浅色底纹24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140">
    <w:name w:val="浅色底纹25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410">
    <w:name w:val="当前列表3241"/>
    <w:rsid w:val="00215A54"/>
  </w:style>
  <w:style w:type="table" w:customStyle="1" w:styleId="113140">
    <w:name w:val="浅色底纹113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14">
    <w:name w:val="浅色底纹213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120">
    <w:name w:val="网格型4212"/>
    <w:basedOn w:val="a3"/>
    <w:next w:val="afff"/>
    <w:uiPriority w:val="59"/>
    <w:rsid w:val="00215A54"/>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129">
    <w:name w:val="定制网格型1212"/>
    <w:basedOn w:val="a3"/>
    <w:next w:val="afff"/>
    <w:uiPriority w:val="39"/>
    <w:qFormat/>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40">
    <w:name w:val="浅色底纹12314"/>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2124">
    <w:name w:val="网格型12212"/>
    <w:basedOn w:val="a3"/>
    <w:next w:val="afff"/>
    <w:uiPriority w:val="39"/>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14">
    <w:name w:val="无格式表格 51214"/>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140">
    <w:name w:val="浅色底纹132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14">
    <w:name w:val="浅色底纹33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14">
    <w:name w:val="浅色底纹223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14">
    <w:name w:val="浅色底纹1113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14">
    <w:name w:val="浅色底纹2113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14321">
    <w:name w:val="样式14321"/>
    <w:rsid w:val="00215A54"/>
  </w:style>
  <w:style w:type="numbering" w:customStyle="1" w:styleId="133210">
    <w:name w:val="样式13321"/>
    <w:rsid w:val="00215A54"/>
  </w:style>
  <w:style w:type="numbering" w:customStyle="1" w:styleId="141221">
    <w:name w:val="样式141221"/>
    <w:rsid w:val="00215A54"/>
  </w:style>
  <w:style w:type="numbering" w:customStyle="1" w:styleId="131221">
    <w:name w:val="样式131221"/>
    <w:rsid w:val="00215A54"/>
  </w:style>
  <w:style w:type="table" w:customStyle="1" w:styleId="121214">
    <w:name w:val="浅色底纹1212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14">
    <w:name w:val="浅色底纹312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14">
    <w:name w:val="浅色底纹2212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221">
    <w:name w:val="当前列表32221"/>
    <w:rsid w:val="00215A54"/>
  </w:style>
  <w:style w:type="table" w:customStyle="1" w:styleId="1111214">
    <w:name w:val="浅色底纹11112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14">
    <w:name w:val="浅色底纹21112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140">
    <w:name w:val="浅色底纹142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14">
    <w:name w:val="浅色底纹42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14">
    <w:name w:val="浅色底纹232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14">
    <w:name w:val="浅色底纹1122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14">
    <w:name w:val="浅色底纹2122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1431210">
    <w:name w:val="样式143121"/>
    <w:rsid w:val="00215A54"/>
  </w:style>
  <w:style w:type="numbering" w:customStyle="1" w:styleId="1331210">
    <w:name w:val="样式133121"/>
    <w:rsid w:val="00215A54"/>
  </w:style>
  <w:style w:type="numbering" w:customStyle="1" w:styleId="14121210">
    <w:name w:val="样式1412121"/>
    <w:rsid w:val="00215A54"/>
  </w:style>
  <w:style w:type="numbering" w:customStyle="1" w:styleId="13121210">
    <w:name w:val="样式1312121"/>
    <w:rsid w:val="00215A54"/>
  </w:style>
  <w:style w:type="table" w:customStyle="1" w:styleId="122114">
    <w:name w:val="浅色底纹1221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14">
    <w:name w:val="浅色底纹321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14">
    <w:name w:val="浅色底纹2221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2121">
    <w:name w:val="当前列表322121"/>
    <w:rsid w:val="00215A54"/>
  </w:style>
  <w:style w:type="table" w:customStyle="1" w:styleId="1112114">
    <w:name w:val="浅色底纹11121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14">
    <w:name w:val="浅色底纹21121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2120">
    <w:name w:val="网格型5212"/>
    <w:basedOn w:val="a3"/>
    <w:next w:val="afff"/>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20">
    <w:name w:val="网格型1321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1146">
    <w:name w:val="浅色网格2114"/>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146">
    <w:name w:val="浅色网格1114"/>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paragraph" w:customStyle="1" w:styleId="006">
    <w:name w:val="006备注"/>
    <w:basedOn w:val="a1"/>
    <w:rsid w:val="00215A54"/>
    <w:pPr>
      <w:ind w:firstLineChars="200" w:firstLine="200"/>
    </w:pPr>
    <w:rPr>
      <w:rFonts w:ascii="Times New Roman" w:hAnsi="Times New Roman" w:cs="Arial"/>
      <w:bCs/>
    </w:rPr>
  </w:style>
  <w:style w:type="numbering" w:customStyle="1" w:styleId="613">
    <w:name w:val="无列表61"/>
    <w:next w:val="a4"/>
    <w:uiPriority w:val="99"/>
    <w:semiHidden/>
    <w:unhideWhenUsed/>
    <w:rsid w:val="00215A54"/>
  </w:style>
  <w:style w:type="table" w:customStyle="1" w:styleId="7120">
    <w:name w:val="网格型712"/>
    <w:basedOn w:val="a3"/>
    <w:next w:val="afff"/>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4">
    <w:name w:val="网格型231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6122">
    <w:name w:val="网格型161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2144">
    <w:name w:val="浅色网格2214"/>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145">
    <w:name w:val="浅色网格1214"/>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7121">
    <w:name w:val="表格样式171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paragraph" w:customStyle="1" w:styleId="009">
    <w:name w:val="009单位"/>
    <w:basedOn w:val="005"/>
    <w:rsid w:val="00215A54"/>
    <w:pPr>
      <w:keepNext/>
      <w:spacing w:beforeLines="0" w:before="0" w:line="240" w:lineRule="auto"/>
      <w:ind w:firstLineChars="0" w:firstLine="0"/>
      <w:jc w:val="right"/>
    </w:pPr>
    <w:rPr>
      <w:sz w:val="21"/>
    </w:rPr>
  </w:style>
  <w:style w:type="table" w:customStyle="1" w:styleId="812">
    <w:name w:val="网格型812"/>
    <w:basedOn w:val="a3"/>
    <w:next w:val="afff"/>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4">
    <w:name w:val="浅色底纹1614"/>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7122">
    <w:name w:val="网格型1712"/>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14">
    <w:name w:val="无格式表格 51314"/>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2124">
    <w:name w:val="表格样式1121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3120">
    <w:name w:val="表格样式1131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numbering" w:customStyle="1" w:styleId="713">
    <w:name w:val="无列表71"/>
    <w:next w:val="a4"/>
    <w:uiPriority w:val="99"/>
    <w:semiHidden/>
    <w:unhideWhenUsed/>
    <w:rsid w:val="00215A54"/>
  </w:style>
  <w:style w:type="table" w:customStyle="1" w:styleId="921">
    <w:name w:val="网格型92"/>
    <w:basedOn w:val="a3"/>
    <w:next w:val="afff"/>
    <w:uiPriority w:val="39"/>
    <w:qFormat/>
    <w:rsid w:val="00215A54"/>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8">
    <w:name w:val="无列表141"/>
    <w:next w:val="a4"/>
    <w:uiPriority w:val="99"/>
    <w:semiHidden/>
    <w:unhideWhenUsed/>
    <w:rsid w:val="00215A54"/>
  </w:style>
  <w:style w:type="numbering" w:customStyle="1" w:styleId="14610">
    <w:name w:val="样式1461"/>
    <w:rsid w:val="00215A54"/>
  </w:style>
  <w:style w:type="numbering" w:customStyle="1" w:styleId="13610">
    <w:name w:val="样式1361"/>
    <w:rsid w:val="00215A54"/>
  </w:style>
  <w:style w:type="numbering" w:customStyle="1" w:styleId="11413">
    <w:name w:val="无列表1141"/>
    <w:next w:val="a4"/>
    <w:uiPriority w:val="99"/>
    <w:semiHidden/>
    <w:rsid w:val="00215A54"/>
  </w:style>
  <w:style w:type="numbering" w:customStyle="1" w:styleId="141510">
    <w:name w:val="样式14151"/>
    <w:rsid w:val="00215A54"/>
  </w:style>
  <w:style w:type="numbering" w:customStyle="1" w:styleId="131510">
    <w:name w:val="样式13151"/>
    <w:rsid w:val="00215A54"/>
  </w:style>
  <w:style w:type="numbering" w:customStyle="1" w:styleId="2415">
    <w:name w:val="无列表241"/>
    <w:next w:val="a4"/>
    <w:uiPriority w:val="99"/>
    <w:semiHidden/>
    <w:unhideWhenUsed/>
    <w:rsid w:val="00215A54"/>
  </w:style>
  <w:style w:type="numbering" w:customStyle="1" w:styleId="32510">
    <w:name w:val="当前列表3251"/>
    <w:rsid w:val="00215A54"/>
  </w:style>
  <w:style w:type="numbering" w:customStyle="1" w:styleId="3315">
    <w:name w:val="无列表331"/>
    <w:next w:val="a4"/>
    <w:uiPriority w:val="99"/>
    <w:semiHidden/>
    <w:unhideWhenUsed/>
    <w:rsid w:val="00215A54"/>
  </w:style>
  <w:style w:type="numbering" w:customStyle="1" w:styleId="142310">
    <w:name w:val="样式14231"/>
    <w:rsid w:val="00215A54"/>
  </w:style>
  <w:style w:type="numbering" w:customStyle="1" w:styleId="132310">
    <w:name w:val="样式13231"/>
    <w:rsid w:val="00215A54"/>
  </w:style>
  <w:style w:type="numbering" w:customStyle="1" w:styleId="111218">
    <w:name w:val="无列表11121"/>
    <w:next w:val="a4"/>
    <w:uiPriority w:val="99"/>
    <w:semiHidden/>
    <w:rsid w:val="00215A54"/>
  </w:style>
  <w:style w:type="numbering" w:customStyle="1" w:styleId="1411310">
    <w:name w:val="样式141131"/>
    <w:rsid w:val="00215A54"/>
  </w:style>
  <w:style w:type="numbering" w:customStyle="1" w:styleId="1311310">
    <w:name w:val="样式131131"/>
    <w:rsid w:val="00215A54"/>
  </w:style>
  <w:style w:type="numbering" w:customStyle="1" w:styleId="21315">
    <w:name w:val="无列表2131"/>
    <w:next w:val="a4"/>
    <w:uiPriority w:val="99"/>
    <w:semiHidden/>
    <w:unhideWhenUsed/>
    <w:rsid w:val="00215A54"/>
  </w:style>
  <w:style w:type="numbering" w:customStyle="1" w:styleId="321310">
    <w:name w:val="当前列表32131"/>
    <w:rsid w:val="00215A54"/>
  </w:style>
  <w:style w:type="numbering" w:customStyle="1" w:styleId="4215">
    <w:name w:val="无列表421"/>
    <w:next w:val="a4"/>
    <w:uiPriority w:val="99"/>
    <w:semiHidden/>
    <w:unhideWhenUsed/>
    <w:rsid w:val="00215A54"/>
  </w:style>
  <w:style w:type="numbering" w:customStyle="1" w:styleId="143310">
    <w:name w:val="样式14331"/>
    <w:rsid w:val="00215A54"/>
  </w:style>
  <w:style w:type="numbering" w:customStyle="1" w:styleId="133310">
    <w:name w:val="样式13331"/>
    <w:rsid w:val="00215A54"/>
  </w:style>
  <w:style w:type="numbering" w:customStyle="1" w:styleId="12118">
    <w:name w:val="无列表1211"/>
    <w:next w:val="a4"/>
    <w:uiPriority w:val="99"/>
    <w:semiHidden/>
    <w:rsid w:val="00215A54"/>
  </w:style>
  <w:style w:type="numbering" w:customStyle="1" w:styleId="141231">
    <w:name w:val="样式141231"/>
    <w:rsid w:val="00215A54"/>
  </w:style>
  <w:style w:type="numbering" w:customStyle="1" w:styleId="131231">
    <w:name w:val="样式131231"/>
    <w:rsid w:val="00215A54"/>
  </w:style>
  <w:style w:type="numbering" w:customStyle="1" w:styleId="22118">
    <w:name w:val="无列表2211"/>
    <w:next w:val="a4"/>
    <w:uiPriority w:val="99"/>
    <w:semiHidden/>
    <w:unhideWhenUsed/>
    <w:rsid w:val="00215A54"/>
  </w:style>
  <w:style w:type="numbering" w:customStyle="1" w:styleId="32231">
    <w:name w:val="当前列表32231"/>
    <w:rsid w:val="00215A54"/>
  </w:style>
  <w:style w:type="numbering" w:customStyle="1" w:styleId="31110">
    <w:name w:val="无列表3111"/>
    <w:next w:val="a4"/>
    <w:uiPriority w:val="99"/>
    <w:semiHidden/>
    <w:unhideWhenUsed/>
    <w:rsid w:val="00215A54"/>
  </w:style>
  <w:style w:type="numbering" w:customStyle="1" w:styleId="1421110">
    <w:name w:val="样式142111"/>
    <w:rsid w:val="00215A54"/>
  </w:style>
  <w:style w:type="numbering" w:customStyle="1" w:styleId="1321110">
    <w:name w:val="样式132111"/>
    <w:rsid w:val="00215A54"/>
  </w:style>
  <w:style w:type="numbering" w:customStyle="1" w:styleId="112116">
    <w:name w:val="无列表11211"/>
    <w:next w:val="a4"/>
    <w:uiPriority w:val="99"/>
    <w:semiHidden/>
    <w:rsid w:val="00215A54"/>
  </w:style>
  <w:style w:type="numbering" w:customStyle="1" w:styleId="1411111">
    <w:name w:val="样式1411111"/>
    <w:rsid w:val="00215A54"/>
  </w:style>
  <w:style w:type="numbering" w:customStyle="1" w:styleId="1311111">
    <w:name w:val="样式1311111"/>
    <w:rsid w:val="00215A54"/>
  </w:style>
  <w:style w:type="numbering" w:customStyle="1" w:styleId="211118">
    <w:name w:val="无列表21111"/>
    <w:next w:val="a4"/>
    <w:uiPriority w:val="99"/>
    <w:semiHidden/>
    <w:unhideWhenUsed/>
    <w:rsid w:val="00215A54"/>
  </w:style>
  <w:style w:type="numbering" w:customStyle="1" w:styleId="3211110">
    <w:name w:val="当前列表321111"/>
    <w:rsid w:val="00215A54"/>
  </w:style>
  <w:style w:type="numbering" w:customStyle="1" w:styleId="5213">
    <w:name w:val="无列表521"/>
    <w:next w:val="a4"/>
    <w:uiPriority w:val="99"/>
    <w:semiHidden/>
    <w:unhideWhenUsed/>
    <w:rsid w:val="00215A54"/>
  </w:style>
  <w:style w:type="numbering" w:customStyle="1" w:styleId="13116">
    <w:name w:val="无列表1311"/>
    <w:next w:val="a4"/>
    <w:uiPriority w:val="99"/>
    <w:semiHidden/>
    <w:unhideWhenUsed/>
    <w:rsid w:val="00215A54"/>
  </w:style>
  <w:style w:type="numbering" w:customStyle="1" w:styleId="144110">
    <w:name w:val="样式14411"/>
    <w:rsid w:val="00215A54"/>
  </w:style>
  <w:style w:type="numbering" w:customStyle="1" w:styleId="134110">
    <w:name w:val="样式13411"/>
    <w:rsid w:val="00215A54"/>
  </w:style>
  <w:style w:type="numbering" w:customStyle="1" w:styleId="113113">
    <w:name w:val="无列表11311"/>
    <w:next w:val="a4"/>
    <w:uiPriority w:val="99"/>
    <w:semiHidden/>
    <w:rsid w:val="00215A54"/>
  </w:style>
  <w:style w:type="numbering" w:customStyle="1" w:styleId="141311">
    <w:name w:val="样式141311"/>
    <w:rsid w:val="00215A54"/>
  </w:style>
  <w:style w:type="numbering" w:customStyle="1" w:styleId="131311">
    <w:name w:val="样式131311"/>
    <w:rsid w:val="00215A54"/>
  </w:style>
  <w:style w:type="numbering" w:customStyle="1" w:styleId="23116">
    <w:name w:val="无列表2311"/>
    <w:next w:val="a4"/>
    <w:uiPriority w:val="99"/>
    <w:semiHidden/>
    <w:unhideWhenUsed/>
    <w:rsid w:val="00215A54"/>
  </w:style>
  <w:style w:type="numbering" w:customStyle="1" w:styleId="323110">
    <w:name w:val="当前列表32311"/>
    <w:rsid w:val="00215A54"/>
  </w:style>
  <w:style w:type="numbering" w:customStyle="1" w:styleId="32115">
    <w:name w:val="无列表3211"/>
    <w:next w:val="a4"/>
    <w:uiPriority w:val="99"/>
    <w:semiHidden/>
    <w:unhideWhenUsed/>
    <w:rsid w:val="00215A54"/>
  </w:style>
  <w:style w:type="numbering" w:customStyle="1" w:styleId="1422110">
    <w:name w:val="样式142211"/>
    <w:rsid w:val="00215A54"/>
  </w:style>
  <w:style w:type="numbering" w:customStyle="1" w:styleId="1322110">
    <w:name w:val="样式132211"/>
    <w:rsid w:val="00215A54"/>
  </w:style>
  <w:style w:type="numbering" w:customStyle="1" w:styleId="11111110">
    <w:name w:val="无列表1111111"/>
    <w:next w:val="a4"/>
    <w:uiPriority w:val="99"/>
    <w:semiHidden/>
    <w:rsid w:val="00215A54"/>
  </w:style>
  <w:style w:type="numbering" w:customStyle="1" w:styleId="1411211">
    <w:name w:val="样式1411211"/>
    <w:rsid w:val="00215A54"/>
  </w:style>
  <w:style w:type="numbering" w:customStyle="1" w:styleId="1311211">
    <w:name w:val="样式1311211"/>
    <w:rsid w:val="00215A54"/>
  </w:style>
  <w:style w:type="numbering" w:customStyle="1" w:styleId="212116">
    <w:name w:val="无列表21211"/>
    <w:next w:val="a4"/>
    <w:uiPriority w:val="99"/>
    <w:semiHidden/>
    <w:unhideWhenUsed/>
    <w:rsid w:val="00215A54"/>
  </w:style>
  <w:style w:type="numbering" w:customStyle="1" w:styleId="3212110">
    <w:name w:val="当前列表321211"/>
    <w:rsid w:val="00215A54"/>
  </w:style>
  <w:style w:type="numbering" w:customStyle="1" w:styleId="41113">
    <w:name w:val="无列表4111"/>
    <w:next w:val="a4"/>
    <w:uiPriority w:val="99"/>
    <w:semiHidden/>
    <w:unhideWhenUsed/>
    <w:rsid w:val="00215A54"/>
  </w:style>
  <w:style w:type="numbering" w:customStyle="1" w:styleId="143131">
    <w:name w:val="样式143131"/>
    <w:rsid w:val="00215A54"/>
  </w:style>
  <w:style w:type="numbering" w:customStyle="1" w:styleId="133131">
    <w:name w:val="样式133131"/>
    <w:rsid w:val="00215A54"/>
  </w:style>
  <w:style w:type="numbering" w:customStyle="1" w:styleId="1412131">
    <w:name w:val="样式1412131"/>
    <w:rsid w:val="00215A54"/>
  </w:style>
  <w:style w:type="numbering" w:customStyle="1" w:styleId="1312131">
    <w:name w:val="样式1312131"/>
    <w:rsid w:val="00215A54"/>
  </w:style>
  <w:style w:type="numbering" w:customStyle="1" w:styleId="322131">
    <w:name w:val="当前列表322131"/>
    <w:rsid w:val="00215A54"/>
  </w:style>
  <w:style w:type="numbering" w:customStyle="1" w:styleId="1431111">
    <w:name w:val="样式1431111"/>
    <w:rsid w:val="00215A54"/>
  </w:style>
  <w:style w:type="numbering" w:customStyle="1" w:styleId="1331111">
    <w:name w:val="样式1331111"/>
    <w:rsid w:val="00215A54"/>
  </w:style>
  <w:style w:type="numbering" w:customStyle="1" w:styleId="14121111">
    <w:name w:val="样式14121111"/>
    <w:rsid w:val="00215A54"/>
  </w:style>
  <w:style w:type="numbering" w:customStyle="1" w:styleId="13121111">
    <w:name w:val="样式13121111"/>
    <w:rsid w:val="00215A54"/>
  </w:style>
  <w:style w:type="numbering" w:customStyle="1" w:styleId="3221111">
    <w:name w:val="当前列表3221111"/>
    <w:rsid w:val="00215A54"/>
  </w:style>
  <w:style w:type="numbering" w:customStyle="1" w:styleId="51116">
    <w:name w:val="无列表5111"/>
    <w:next w:val="a4"/>
    <w:uiPriority w:val="99"/>
    <w:semiHidden/>
    <w:unhideWhenUsed/>
    <w:rsid w:val="00215A54"/>
  </w:style>
  <w:style w:type="numbering" w:customStyle="1" w:styleId="14511">
    <w:name w:val="样式14511"/>
    <w:rsid w:val="00215A54"/>
  </w:style>
  <w:style w:type="numbering" w:customStyle="1" w:styleId="13511">
    <w:name w:val="样式13511"/>
    <w:rsid w:val="00215A54"/>
  </w:style>
  <w:style w:type="numbering" w:customStyle="1" w:styleId="141411">
    <w:name w:val="样式141411"/>
    <w:rsid w:val="00215A54"/>
  </w:style>
  <w:style w:type="numbering" w:customStyle="1" w:styleId="131411">
    <w:name w:val="样式131411"/>
    <w:rsid w:val="00215A54"/>
  </w:style>
  <w:style w:type="numbering" w:customStyle="1" w:styleId="32411">
    <w:name w:val="当前列表32411"/>
    <w:rsid w:val="00215A54"/>
  </w:style>
  <w:style w:type="numbering" w:customStyle="1" w:styleId="143211">
    <w:name w:val="样式143211"/>
    <w:rsid w:val="00215A54"/>
  </w:style>
  <w:style w:type="numbering" w:customStyle="1" w:styleId="133211">
    <w:name w:val="样式133211"/>
    <w:rsid w:val="00215A54"/>
  </w:style>
  <w:style w:type="numbering" w:customStyle="1" w:styleId="1412211">
    <w:name w:val="样式1412211"/>
    <w:rsid w:val="00215A54"/>
  </w:style>
  <w:style w:type="numbering" w:customStyle="1" w:styleId="1312211">
    <w:name w:val="样式1312211"/>
    <w:rsid w:val="00215A54"/>
  </w:style>
  <w:style w:type="numbering" w:customStyle="1" w:styleId="322211">
    <w:name w:val="当前列表322211"/>
    <w:rsid w:val="00215A54"/>
  </w:style>
  <w:style w:type="numbering" w:customStyle="1" w:styleId="1431211">
    <w:name w:val="样式1431211"/>
    <w:rsid w:val="00215A54"/>
  </w:style>
  <w:style w:type="numbering" w:customStyle="1" w:styleId="1331211">
    <w:name w:val="样式1331211"/>
    <w:rsid w:val="00215A54"/>
  </w:style>
  <w:style w:type="numbering" w:customStyle="1" w:styleId="14121211">
    <w:name w:val="样式14121211"/>
    <w:rsid w:val="00215A54"/>
  </w:style>
  <w:style w:type="numbering" w:customStyle="1" w:styleId="13121211">
    <w:name w:val="样式13121211"/>
    <w:rsid w:val="00215A54"/>
  </w:style>
  <w:style w:type="numbering" w:customStyle="1" w:styleId="3221211">
    <w:name w:val="当前列表3221211"/>
    <w:rsid w:val="00215A54"/>
  </w:style>
  <w:style w:type="numbering" w:customStyle="1" w:styleId="6111">
    <w:name w:val="无列表611"/>
    <w:next w:val="a4"/>
    <w:uiPriority w:val="99"/>
    <w:semiHidden/>
    <w:unhideWhenUsed/>
    <w:rsid w:val="00215A54"/>
  </w:style>
  <w:style w:type="numbering" w:customStyle="1" w:styleId="86">
    <w:name w:val="无列表8"/>
    <w:next w:val="a4"/>
    <w:uiPriority w:val="99"/>
    <w:semiHidden/>
    <w:unhideWhenUsed/>
    <w:rsid w:val="00215A54"/>
  </w:style>
  <w:style w:type="table" w:customStyle="1" w:styleId="1020">
    <w:name w:val="网格型102"/>
    <w:basedOn w:val="a3"/>
    <w:next w:val="afff"/>
    <w:uiPriority w:val="39"/>
    <w:qFormat/>
    <w:rsid w:val="00215A54"/>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59">
    <w:name w:val="无列表15"/>
    <w:next w:val="a4"/>
    <w:uiPriority w:val="99"/>
    <w:semiHidden/>
    <w:unhideWhenUsed/>
    <w:rsid w:val="00215A54"/>
  </w:style>
  <w:style w:type="table" w:customStyle="1" w:styleId="1921">
    <w:name w:val="网格型192"/>
    <w:basedOn w:val="a3"/>
    <w:next w:val="afff"/>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70">
    <w:name w:val="样式147"/>
    <w:rsid w:val="00215A54"/>
  </w:style>
  <w:style w:type="numbering" w:customStyle="1" w:styleId="1371">
    <w:name w:val="样式137"/>
    <w:rsid w:val="00215A54"/>
  </w:style>
  <w:style w:type="numbering" w:customStyle="1" w:styleId="1156">
    <w:name w:val="无列表115"/>
    <w:next w:val="a4"/>
    <w:uiPriority w:val="99"/>
    <w:semiHidden/>
    <w:rsid w:val="00215A54"/>
  </w:style>
  <w:style w:type="table" w:customStyle="1" w:styleId="11228">
    <w:name w:val="网格型1122"/>
    <w:basedOn w:val="a3"/>
    <w:next w:val="afff"/>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61">
    <w:name w:val="样式1416"/>
    <w:rsid w:val="00215A54"/>
  </w:style>
  <w:style w:type="numbering" w:customStyle="1" w:styleId="13161">
    <w:name w:val="样式1316"/>
    <w:rsid w:val="00215A54"/>
  </w:style>
  <w:style w:type="numbering" w:customStyle="1" w:styleId="258">
    <w:name w:val="无列表25"/>
    <w:next w:val="a4"/>
    <w:uiPriority w:val="99"/>
    <w:semiHidden/>
    <w:unhideWhenUsed/>
    <w:rsid w:val="00215A54"/>
  </w:style>
  <w:style w:type="table" w:customStyle="1" w:styleId="2525">
    <w:name w:val="网格型252"/>
    <w:basedOn w:val="a3"/>
    <w:next w:val="afff"/>
    <w:uiPriority w:val="99"/>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40">
    <w:name w:val="浅色底纹18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740">
    <w:name w:val="浅色底纹27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24">
    <w:name w:val="浅色底纹20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42">
    <w:name w:val="网格表 4 - 着色 5142"/>
    <w:basedOn w:val="a3"/>
    <w:uiPriority w:val="49"/>
    <w:rsid w:val="00215A54"/>
    <w:rPr>
      <w:rFonts w:ascii="Calibri" w:eastAsia="宋体" w:hAnsi="Calibri" w:cs="Times New Roman"/>
      <w:kern w:val="0"/>
      <w:sz w:val="20"/>
      <w:szCs w:val="20"/>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numbering" w:customStyle="1" w:styleId="3260">
    <w:name w:val="当前列表326"/>
    <w:rsid w:val="00215A54"/>
  </w:style>
  <w:style w:type="numbering" w:customStyle="1" w:styleId="346">
    <w:name w:val="无列表34"/>
    <w:next w:val="a4"/>
    <w:uiPriority w:val="99"/>
    <w:semiHidden/>
    <w:unhideWhenUsed/>
    <w:rsid w:val="00215A54"/>
  </w:style>
  <w:style w:type="table" w:customStyle="1" w:styleId="3225">
    <w:name w:val="网格型322"/>
    <w:basedOn w:val="a3"/>
    <w:next w:val="afff"/>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40">
    <w:name w:val="样式1424"/>
    <w:rsid w:val="00215A54"/>
  </w:style>
  <w:style w:type="numbering" w:customStyle="1" w:styleId="13241">
    <w:name w:val="样式1324"/>
    <w:rsid w:val="00215A54"/>
  </w:style>
  <w:style w:type="numbering" w:customStyle="1" w:styleId="1113a">
    <w:name w:val="无列表1113"/>
    <w:next w:val="a4"/>
    <w:uiPriority w:val="99"/>
    <w:semiHidden/>
    <w:rsid w:val="00215A54"/>
  </w:style>
  <w:style w:type="numbering" w:customStyle="1" w:styleId="141141">
    <w:name w:val="样式14114"/>
    <w:rsid w:val="00215A54"/>
  </w:style>
  <w:style w:type="numbering" w:customStyle="1" w:styleId="131141">
    <w:name w:val="样式13114"/>
    <w:rsid w:val="00215A54"/>
  </w:style>
  <w:style w:type="numbering" w:customStyle="1" w:styleId="2146">
    <w:name w:val="无列表214"/>
    <w:next w:val="a4"/>
    <w:uiPriority w:val="99"/>
    <w:semiHidden/>
    <w:unhideWhenUsed/>
    <w:rsid w:val="00215A54"/>
  </w:style>
  <w:style w:type="table" w:customStyle="1" w:styleId="21228">
    <w:name w:val="网格型2122"/>
    <w:basedOn w:val="a3"/>
    <w:next w:val="afff"/>
    <w:uiPriority w:val="99"/>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40">
    <w:name w:val="浅色底纹115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540">
    <w:name w:val="浅色底纹215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32">
    <w:name w:val="网格表 4 - 着色 51132"/>
    <w:basedOn w:val="a3"/>
    <w:uiPriority w:val="49"/>
    <w:rsid w:val="00215A54"/>
    <w:rPr>
      <w:rFonts w:ascii="Calibri" w:eastAsia="宋体" w:hAnsi="Calibri" w:cs="Times New Roman"/>
      <w:kern w:val="0"/>
      <w:sz w:val="20"/>
      <w:szCs w:val="20"/>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numbering" w:customStyle="1" w:styleId="32140">
    <w:name w:val="当前列表3214"/>
    <w:rsid w:val="00215A54"/>
  </w:style>
  <w:style w:type="table" w:customStyle="1" w:styleId="1428">
    <w:name w:val="定制网格型142"/>
    <w:basedOn w:val="a3"/>
    <w:next w:val="afff"/>
    <w:uiPriority w:val="39"/>
    <w:qFormat/>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40">
    <w:name w:val="浅色底纹1254"/>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520">
    <w:name w:val="表格样式115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6221">
    <w:name w:val="表格样式162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922">
    <w:name w:val="表格样式192"/>
    <w:basedOn w:val="a3"/>
    <w:uiPriority w:val="59"/>
    <w:qFormat/>
    <w:rsid w:val="00215A54"/>
    <w:rPr>
      <w:rFonts w:ascii="Times New Roman" w:eastAsia="宋体" w:hAnsi="Times New Roman" w:cs="Times New Roman"/>
      <w:kern w:val="0"/>
      <w:sz w:val="20"/>
      <w:szCs w:val="20"/>
    </w:rPr>
    <w:tblPr>
      <w:tblBorders>
        <w:top w:val="single" w:sz="12" w:space="0" w:color="auto"/>
        <w:bottom w:val="single" w:sz="12" w:space="0" w:color="auto"/>
        <w:insideH w:val="dotted" w:sz="8" w:space="0" w:color="auto"/>
        <w:insideV w:val="dotted" w:sz="8" w:space="0" w:color="auto"/>
      </w:tblBorders>
    </w:tblPr>
  </w:style>
  <w:style w:type="table" w:customStyle="1" w:styleId="15221">
    <w:name w:val="表格样式152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2421">
    <w:name w:val="网格型1242"/>
    <w:basedOn w:val="a3"/>
    <w:next w:val="afff"/>
    <w:uiPriority w:val="39"/>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540">
    <w:name w:val="无格式表格 5154"/>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436">
    <w:name w:val="无列表43"/>
    <w:next w:val="a4"/>
    <w:uiPriority w:val="99"/>
    <w:semiHidden/>
    <w:unhideWhenUsed/>
    <w:rsid w:val="00215A54"/>
  </w:style>
  <w:style w:type="table" w:customStyle="1" w:styleId="4420">
    <w:name w:val="网格型442"/>
    <w:basedOn w:val="a3"/>
    <w:next w:val="afff"/>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341">
    <w:name w:val="样式1434"/>
    <w:rsid w:val="00215A54"/>
  </w:style>
  <w:style w:type="numbering" w:customStyle="1" w:styleId="13341">
    <w:name w:val="样式1334"/>
    <w:rsid w:val="00215A54"/>
  </w:style>
  <w:style w:type="numbering" w:customStyle="1" w:styleId="1229">
    <w:name w:val="无列表122"/>
    <w:next w:val="a4"/>
    <w:uiPriority w:val="99"/>
    <w:semiHidden/>
    <w:rsid w:val="00215A54"/>
  </w:style>
  <w:style w:type="table" w:customStyle="1" w:styleId="13420">
    <w:name w:val="网格型1342"/>
    <w:basedOn w:val="a3"/>
    <w:next w:val="afff"/>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240">
    <w:name w:val="样式14124"/>
    <w:rsid w:val="00215A54"/>
  </w:style>
  <w:style w:type="numbering" w:customStyle="1" w:styleId="131240">
    <w:name w:val="样式13124"/>
    <w:rsid w:val="00215A54"/>
  </w:style>
  <w:style w:type="numbering" w:customStyle="1" w:styleId="2229">
    <w:name w:val="无列表222"/>
    <w:next w:val="a4"/>
    <w:uiPriority w:val="99"/>
    <w:semiHidden/>
    <w:unhideWhenUsed/>
    <w:rsid w:val="00215A54"/>
  </w:style>
  <w:style w:type="table" w:customStyle="1" w:styleId="13440">
    <w:name w:val="浅色底纹134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540">
    <w:name w:val="浅色底纹354"/>
    <w:basedOn w:val="a3"/>
    <w:next w:val="47"/>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540">
    <w:name w:val="浅色底纹225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241">
    <w:name w:val="当前列表3224"/>
    <w:rsid w:val="00215A54"/>
  </w:style>
  <w:style w:type="numbering" w:customStyle="1" w:styleId="3128">
    <w:name w:val="无列表312"/>
    <w:next w:val="a4"/>
    <w:uiPriority w:val="99"/>
    <w:semiHidden/>
    <w:unhideWhenUsed/>
    <w:rsid w:val="00215A54"/>
  </w:style>
  <w:style w:type="numbering" w:customStyle="1" w:styleId="142120">
    <w:name w:val="样式14212"/>
    <w:rsid w:val="00215A54"/>
  </w:style>
  <w:style w:type="numbering" w:customStyle="1" w:styleId="132121">
    <w:name w:val="样式13212"/>
    <w:rsid w:val="00215A54"/>
  </w:style>
  <w:style w:type="numbering" w:customStyle="1" w:styleId="11229">
    <w:name w:val="无列表1122"/>
    <w:next w:val="a4"/>
    <w:uiPriority w:val="99"/>
    <w:semiHidden/>
    <w:rsid w:val="00215A54"/>
  </w:style>
  <w:style w:type="numbering" w:customStyle="1" w:styleId="1411121">
    <w:name w:val="样式141112"/>
    <w:rsid w:val="00215A54"/>
  </w:style>
  <w:style w:type="numbering" w:customStyle="1" w:styleId="1311121">
    <w:name w:val="样式131112"/>
    <w:rsid w:val="00215A54"/>
  </w:style>
  <w:style w:type="numbering" w:customStyle="1" w:styleId="21129">
    <w:name w:val="无列表2112"/>
    <w:next w:val="a4"/>
    <w:uiPriority w:val="99"/>
    <w:semiHidden/>
    <w:unhideWhenUsed/>
    <w:rsid w:val="00215A54"/>
  </w:style>
  <w:style w:type="table" w:customStyle="1" w:styleId="111540">
    <w:name w:val="浅色底纹1115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54">
    <w:name w:val="浅色底纹2115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1120">
    <w:name w:val="当前列表32112"/>
    <w:rsid w:val="00215A54"/>
  </w:style>
  <w:style w:type="table" w:customStyle="1" w:styleId="444">
    <w:name w:val="浅色底纹44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numbering" w:customStyle="1" w:styleId="534">
    <w:name w:val="无列表53"/>
    <w:next w:val="a4"/>
    <w:uiPriority w:val="99"/>
    <w:semiHidden/>
    <w:unhideWhenUsed/>
    <w:rsid w:val="00215A54"/>
  </w:style>
  <w:style w:type="numbering" w:customStyle="1" w:styleId="1329">
    <w:name w:val="无列表132"/>
    <w:next w:val="a4"/>
    <w:uiPriority w:val="99"/>
    <w:semiHidden/>
    <w:unhideWhenUsed/>
    <w:rsid w:val="00215A54"/>
  </w:style>
  <w:style w:type="table" w:customStyle="1" w:styleId="542">
    <w:name w:val="网格型542"/>
    <w:basedOn w:val="a3"/>
    <w:next w:val="afff"/>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420">
    <w:name w:val="样式1442"/>
    <w:rsid w:val="00215A54"/>
  </w:style>
  <w:style w:type="numbering" w:customStyle="1" w:styleId="13421">
    <w:name w:val="样式1342"/>
    <w:rsid w:val="00215A54"/>
  </w:style>
  <w:style w:type="numbering" w:customStyle="1" w:styleId="11325">
    <w:name w:val="无列表1132"/>
    <w:next w:val="a4"/>
    <w:uiPriority w:val="99"/>
    <w:semiHidden/>
    <w:rsid w:val="00215A54"/>
  </w:style>
  <w:style w:type="table" w:customStyle="1" w:styleId="14226">
    <w:name w:val="网格型1422"/>
    <w:basedOn w:val="a3"/>
    <w:next w:val="afff"/>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320">
    <w:name w:val="样式14132"/>
    <w:rsid w:val="00215A54"/>
  </w:style>
  <w:style w:type="numbering" w:customStyle="1" w:styleId="131320">
    <w:name w:val="样式13132"/>
    <w:rsid w:val="00215A54"/>
  </w:style>
  <w:style w:type="numbering" w:customStyle="1" w:styleId="2328">
    <w:name w:val="无列表232"/>
    <w:next w:val="a4"/>
    <w:uiPriority w:val="99"/>
    <w:semiHidden/>
    <w:unhideWhenUsed/>
    <w:rsid w:val="00215A54"/>
  </w:style>
  <w:style w:type="table" w:customStyle="1" w:styleId="14440">
    <w:name w:val="浅色底纹144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24">
    <w:name w:val="浅色底纹4024"/>
    <w:basedOn w:val="a3"/>
    <w:next w:val="55"/>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440">
    <w:name w:val="浅色底纹234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320">
    <w:name w:val="当前列表3232"/>
    <w:rsid w:val="00215A54"/>
  </w:style>
  <w:style w:type="numbering" w:customStyle="1" w:styleId="3226">
    <w:name w:val="无列表322"/>
    <w:next w:val="a4"/>
    <w:uiPriority w:val="99"/>
    <w:semiHidden/>
    <w:unhideWhenUsed/>
    <w:rsid w:val="00215A54"/>
  </w:style>
  <w:style w:type="numbering" w:customStyle="1" w:styleId="142220">
    <w:name w:val="样式14222"/>
    <w:rsid w:val="00215A54"/>
  </w:style>
  <w:style w:type="numbering" w:customStyle="1" w:styleId="132220">
    <w:name w:val="样式13222"/>
    <w:rsid w:val="00215A54"/>
  </w:style>
  <w:style w:type="numbering" w:customStyle="1" w:styleId="111129">
    <w:name w:val="无列表11112"/>
    <w:next w:val="a4"/>
    <w:uiPriority w:val="99"/>
    <w:semiHidden/>
    <w:rsid w:val="00215A54"/>
  </w:style>
  <w:style w:type="numbering" w:customStyle="1" w:styleId="1411220">
    <w:name w:val="样式141122"/>
    <w:rsid w:val="00215A54"/>
  </w:style>
  <w:style w:type="numbering" w:customStyle="1" w:styleId="1311220">
    <w:name w:val="样式131122"/>
    <w:rsid w:val="00215A54"/>
  </w:style>
  <w:style w:type="numbering" w:customStyle="1" w:styleId="21229">
    <w:name w:val="无列表2122"/>
    <w:next w:val="a4"/>
    <w:uiPriority w:val="99"/>
    <w:semiHidden/>
    <w:unhideWhenUsed/>
    <w:rsid w:val="00215A54"/>
  </w:style>
  <w:style w:type="table" w:customStyle="1" w:styleId="112440">
    <w:name w:val="浅色底纹1124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44">
    <w:name w:val="浅色底纹2124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1220">
    <w:name w:val="当前列表32122"/>
    <w:rsid w:val="00215A54"/>
  </w:style>
  <w:style w:type="table" w:customStyle="1" w:styleId="41220">
    <w:name w:val="网格型4122"/>
    <w:basedOn w:val="a3"/>
    <w:next w:val="afff"/>
    <w:uiPriority w:val="59"/>
    <w:rsid w:val="00215A54"/>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124">
    <w:name w:val="无列表412"/>
    <w:next w:val="a4"/>
    <w:uiPriority w:val="99"/>
    <w:semiHidden/>
    <w:unhideWhenUsed/>
    <w:rsid w:val="00215A54"/>
  </w:style>
  <w:style w:type="table" w:customStyle="1" w:styleId="1122a">
    <w:name w:val="定制网格型1122"/>
    <w:basedOn w:val="a3"/>
    <w:next w:val="afff"/>
    <w:uiPriority w:val="39"/>
    <w:qFormat/>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40">
    <w:name w:val="浅色底纹12144"/>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1220">
    <w:name w:val="网格型12122"/>
    <w:basedOn w:val="a3"/>
    <w:next w:val="afff"/>
    <w:uiPriority w:val="39"/>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40">
    <w:name w:val="无格式表格 51124"/>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241">
    <w:name w:val="浅色底纹13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44">
    <w:name w:val="浅色底纹314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440">
    <w:name w:val="浅色底纹2214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44">
    <w:name w:val="浅色底纹11114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44">
    <w:name w:val="浅色底纹21114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14314">
    <w:name w:val="样式14314"/>
    <w:rsid w:val="00215A54"/>
  </w:style>
  <w:style w:type="numbering" w:customStyle="1" w:styleId="13314">
    <w:name w:val="样式13314"/>
    <w:rsid w:val="00215A54"/>
  </w:style>
  <w:style w:type="numbering" w:customStyle="1" w:styleId="141214">
    <w:name w:val="样式141214"/>
    <w:rsid w:val="00215A54"/>
  </w:style>
  <w:style w:type="numbering" w:customStyle="1" w:styleId="131214">
    <w:name w:val="样式131214"/>
    <w:rsid w:val="00215A54"/>
  </w:style>
  <w:style w:type="table" w:customStyle="1" w:styleId="1211240">
    <w:name w:val="浅色底纹121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24">
    <w:name w:val="浅色底纹31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24">
    <w:name w:val="浅色底纹221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222">
    <w:name w:val="网格表 4 - 着色 51222"/>
    <w:basedOn w:val="a3"/>
    <w:uiPriority w:val="49"/>
    <w:rsid w:val="00215A54"/>
    <w:rPr>
      <w:rFonts w:ascii="Calibri" w:eastAsia="宋体" w:hAnsi="Calibri" w:cs="Times New Roman"/>
      <w:kern w:val="0"/>
      <w:sz w:val="20"/>
      <w:szCs w:val="20"/>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numbering" w:customStyle="1" w:styleId="32214">
    <w:name w:val="当前列表32214"/>
    <w:rsid w:val="00215A54"/>
  </w:style>
  <w:style w:type="table" w:customStyle="1" w:styleId="1111124">
    <w:name w:val="浅色底纹1111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24">
    <w:name w:val="浅色底纹2111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122">
    <w:name w:val="网格表 4 - 着色 511122"/>
    <w:basedOn w:val="a3"/>
    <w:uiPriority w:val="49"/>
    <w:rsid w:val="00215A54"/>
    <w:rPr>
      <w:rFonts w:ascii="Calibri" w:eastAsia="宋体" w:hAnsi="Calibri" w:cs="Times New Roman"/>
      <w:kern w:val="0"/>
      <w:sz w:val="20"/>
      <w:szCs w:val="20"/>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41241">
    <w:name w:val="浅色底纹14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240">
    <w:name w:val="浅色底纹4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240">
    <w:name w:val="浅色底纹23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240">
    <w:name w:val="浅色底纹112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24">
    <w:name w:val="浅色底纹212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143112">
    <w:name w:val="样式143112"/>
    <w:rsid w:val="00215A54"/>
  </w:style>
  <w:style w:type="numbering" w:customStyle="1" w:styleId="133112">
    <w:name w:val="样式133112"/>
    <w:rsid w:val="00215A54"/>
  </w:style>
  <w:style w:type="numbering" w:customStyle="1" w:styleId="1412112">
    <w:name w:val="样式1412112"/>
    <w:rsid w:val="00215A54"/>
  </w:style>
  <w:style w:type="numbering" w:customStyle="1" w:styleId="1312112">
    <w:name w:val="样式1312112"/>
    <w:rsid w:val="00215A54"/>
  </w:style>
  <w:style w:type="table" w:customStyle="1" w:styleId="122340">
    <w:name w:val="浅色底纹1223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340">
    <w:name w:val="浅色底纹323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34">
    <w:name w:val="浅色底纹2223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2112">
    <w:name w:val="当前列表322112"/>
    <w:rsid w:val="00215A54"/>
  </w:style>
  <w:style w:type="table" w:customStyle="1" w:styleId="111234">
    <w:name w:val="浅色底纹11123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34">
    <w:name w:val="浅色底纹21123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5128">
    <w:name w:val="无列表512"/>
    <w:next w:val="a4"/>
    <w:uiPriority w:val="99"/>
    <w:semiHidden/>
    <w:unhideWhenUsed/>
    <w:rsid w:val="00215A54"/>
  </w:style>
  <w:style w:type="table" w:customStyle="1" w:styleId="51224">
    <w:name w:val="网格型5122"/>
    <w:basedOn w:val="a3"/>
    <w:next w:val="afff"/>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5">
    <w:name w:val="网格型222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31222">
    <w:name w:val="网格型1312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440">
    <w:name w:val="浅色网格244"/>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446">
    <w:name w:val="浅色网格144"/>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225">
    <w:name w:val="表格样式122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22a">
    <w:name w:val="普通表格122"/>
    <w:basedOn w:val="a3"/>
    <w:uiPriority w:val="99"/>
    <w:qFormat/>
    <w:rsid w:val="00215A54"/>
    <w:pPr>
      <w:jc w:val="center"/>
    </w:pPr>
    <w:rPr>
      <w:rFonts w:ascii="Times New Roman" w:eastAsia="宋体" w:hAnsi="Times New Roman" w:cs="Times New Roman"/>
      <w:kern w:val="0"/>
      <w:sz w:val="20"/>
      <w:szCs w:val="20"/>
    </w:rPr>
    <w:tblPr>
      <w:tblBorders>
        <w:top w:val="single" w:sz="4" w:space="0" w:color="auto"/>
        <w:bottom w:val="single" w:sz="4" w:space="0" w:color="auto"/>
        <w:insideH w:val="single" w:sz="4" w:space="0" w:color="auto"/>
        <w:insideV w:val="single" w:sz="4" w:space="0" w:color="auto"/>
      </w:tblBorders>
    </w:tblPr>
    <w:tcPr>
      <w:vAlign w:val="center"/>
    </w:tcPr>
    <w:tblStylePr w:type="firstRow">
      <w:rPr>
        <w:color w:val="auto"/>
      </w:rPr>
      <w:tblPr/>
      <w:tcPr>
        <w:shd w:val="clear" w:color="auto" w:fill="BFBFBF"/>
      </w:tcPr>
    </w:tblStylePr>
  </w:style>
  <w:style w:type="table" w:customStyle="1" w:styleId="13225">
    <w:name w:val="表格样式132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322">
    <w:name w:val="表格样式143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1222">
    <w:name w:val="表格样式1412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1220">
    <w:name w:val="表格样式1112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5240">
    <w:name w:val="浅色底纹5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622">
    <w:name w:val="网格型622"/>
    <w:basedOn w:val="a3"/>
    <w:next w:val="afff"/>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520">
    <w:name w:val="样式1452"/>
    <w:rsid w:val="00215A54"/>
  </w:style>
  <w:style w:type="numbering" w:customStyle="1" w:styleId="13521">
    <w:name w:val="样式1352"/>
    <w:rsid w:val="00215A54"/>
  </w:style>
  <w:style w:type="table" w:customStyle="1" w:styleId="15222">
    <w:name w:val="网格型1522"/>
    <w:basedOn w:val="a3"/>
    <w:next w:val="afff"/>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420">
    <w:name w:val="样式14142"/>
    <w:rsid w:val="00215A54"/>
  </w:style>
  <w:style w:type="numbering" w:customStyle="1" w:styleId="131420">
    <w:name w:val="样式13142"/>
    <w:rsid w:val="00215A54"/>
  </w:style>
  <w:style w:type="table" w:customStyle="1" w:styleId="15240">
    <w:name w:val="浅色底纹15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240">
    <w:name w:val="浅色底纹24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240">
    <w:name w:val="浅色底纹25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420">
    <w:name w:val="当前列表3242"/>
    <w:rsid w:val="00215A54"/>
  </w:style>
  <w:style w:type="table" w:customStyle="1" w:styleId="113240">
    <w:name w:val="浅色底纹113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24">
    <w:name w:val="浅色底纹213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220">
    <w:name w:val="网格型4222"/>
    <w:basedOn w:val="a3"/>
    <w:next w:val="afff"/>
    <w:uiPriority w:val="59"/>
    <w:rsid w:val="00215A54"/>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226">
    <w:name w:val="定制网格型1222"/>
    <w:basedOn w:val="a3"/>
    <w:next w:val="afff"/>
    <w:uiPriority w:val="39"/>
    <w:qFormat/>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40">
    <w:name w:val="浅色底纹12324"/>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2220">
    <w:name w:val="网格型12222"/>
    <w:basedOn w:val="a3"/>
    <w:next w:val="afff"/>
    <w:uiPriority w:val="39"/>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240">
    <w:name w:val="无格式表格 51224"/>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240">
    <w:name w:val="浅色底纹13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24">
    <w:name w:val="浅色底纹33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24">
    <w:name w:val="浅色底纹223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24">
    <w:name w:val="浅色底纹1113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24">
    <w:name w:val="浅色底纹2113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143220">
    <w:name w:val="样式14322"/>
    <w:rsid w:val="00215A54"/>
  </w:style>
  <w:style w:type="numbering" w:customStyle="1" w:styleId="13322">
    <w:name w:val="样式13322"/>
    <w:rsid w:val="00215A54"/>
  </w:style>
  <w:style w:type="numbering" w:customStyle="1" w:styleId="1412220">
    <w:name w:val="样式141222"/>
    <w:rsid w:val="00215A54"/>
  </w:style>
  <w:style w:type="numbering" w:customStyle="1" w:styleId="1312220">
    <w:name w:val="样式131222"/>
    <w:rsid w:val="00215A54"/>
  </w:style>
  <w:style w:type="table" w:customStyle="1" w:styleId="121224">
    <w:name w:val="浅色底纹121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24">
    <w:name w:val="浅色底纹31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24">
    <w:name w:val="浅色底纹221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222">
    <w:name w:val="当前列表32222"/>
    <w:rsid w:val="00215A54"/>
  </w:style>
  <w:style w:type="table" w:customStyle="1" w:styleId="1111224">
    <w:name w:val="浅色底纹1111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24">
    <w:name w:val="浅色底纹2111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240">
    <w:name w:val="浅色底纹14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24">
    <w:name w:val="浅色底纹4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24">
    <w:name w:val="浅色底纹23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24">
    <w:name w:val="浅色底纹112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24">
    <w:name w:val="浅色底纹212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143122">
    <w:name w:val="样式143122"/>
    <w:rsid w:val="00215A54"/>
  </w:style>
  <w:style w:type="numbering" w:customStyle="1" w:styleId="133122">
    <w:name w:val="样式133122"/>
    <w:rsid w:val="00215A54"/>
  </w:style>
  <w:style w:type="numbering" w:customStyle="1" w:styleId="1412122">
    <w:name w:val="样式1412122"/>
    <w:rsid w:val="00215A54"/>
  </w:style>
  <w:style w:type="numbering" w:customStyle="1" w:styleId="1312122">
    <w:name w:val="样式1312122"/>
    <w:rsid w:val="00215A54"/>
  </w:style>
  <w:style w:type="table" w:customStyle="1" w:styleId="1221240">
    <w:name w:val="浅色底纹122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24">
    <w:name w:val="浅色底纹32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24">
    <w:name w:val="浅色底纹222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2122">
    <w:name w:val="当前列表322122"/>
    <w:rsid w:val="00215A54"/>
  </w:style>
  <w:style w:type="table" w:customStyle="1" w:styleId="1112124">
    <w:name w:val="浅色底纹1112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24">
    <w:name w:val="浅色底纹2112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222">
    <w:name w:val="网格型5222"/>
    <w:basedOn w:val="a3"/>
    <w:next w:val="afff"/>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21">
    <w:name w:val="网格型1322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1245">
    <w:name w:val="浅色网格2124"/>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245">
    <w:name w:val="浅色网格1124"/>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numbering" w:customStyle="1" w:styleId="623">
    <w:name w:val="无列表62"/>
    <w:next w:val="a4"/>
    <w:uiPriority w:val="99"/>
    <w:semiHidden/>
    <w:unhideWhenUsed/>
    <w:rsid w:val="00215A54"/>
  </w:style>
  <w:style w:type="table" w:customStyle="1" w:styleId="7220">
    <w:name w:val="网格型722"/>
    <w:basedOn w:val="a3"/>
    <w:next w:val="afff"/>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20">
    <w:name w:val="网格型232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6222">
    <w:name w:val="网格型162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2243">
    <w:name w:val="浅色网格2224"/>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244">
    <w:name w:val="浅色网格1224"/>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7220">
    <w:name w:val="表格样式172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822">
    <w:name w:val="网格型822"/>
    <w:basedOn w:val="a3"/>
    <w:next w:val="afff"/>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4">
    <w:name w:val="浅色底纹1624"/>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7221">
    <w:name w:val="网格型1722"/>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24">
    <w:name w:val="无格式表格 51324"/>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2220">
    <w:name w:val="表格样式1122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3220">
    <w:name w:val="表格样式1132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c">
    <w:name w:val="彩色型 14"/>
    <w:basedOn w:val="a3"/>
    <w:next w:val="16"/>
    <w:uiPriority w:val="99"/>
    <w:semiHidden/>
    <w:unhideWhenUsed/>
    <w:rsid w:val="00215A54"/>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59">
    <w:name w:val="立信年报表格 [2级]5"/>
    <w:basedOn w:val="a3"/>
    <w:rsid w:val="00215A54"/>
    <w:pPr>
      <w:spacing w:line="400" w:lineRule="atLeast"/>
      <w:jc w:val="both"/>
    </w:pPr>
    <w:rPr>
      <w:rFonts w:ascii="Times New Roman" w:eastAsia="宋体" w:hAnsi="Times New Roman" w:cs="Times New Roman"/>
      <w:color w:val="000000"/>
      <w:sz w:val="18"/>
      <w:szCs w:val="21"/>
    </w:rPr>
    <w:tblPr>
      <w:tblInd w:w="714" w:type="dxa"/>
      <w:tblBorders>
        <w:top w:val="single" w:sz="12" w:space="0" w:color="auto"/>
        <w:bottom w:val="single" w:sz="12" w:space="0" w:color="auto"/>
        <w:insideH w:val="dotted" w:sz="4" w:space="0" w:color="auto"/>
        <w:insideV w:val="dotted" w:sz="4" w:space="0" w:color="auto"/>
      </w:tblBorders>
    </w:tblPr>
  </w:style>
  <w:style w:type="table" w:customStyle="1" w:styleId="2147">
    <w:name w:val="立信年报表格 [2级]14"/>
    <w:basedOn w:val="a3"/>
    <w:rsid w:val="00215A54"/>
    <w:pPr>
      <w:spacing w:line="400" w:lineRule="atLeast"/>
      <w:jc w:val="both"/>
    </w:pPr>
    <w:rPr>
      <w:rFonts w:ascii="Times New Roman" w:eastAsia="宋体" w:hAnsi="Times New Roman" w:cs="Times New Roman"/>
      <w:color w:val="000000"/>
      <w:sz w:val="18"/>
      <w:szCs w:val="21"/>
    </w:rPr>
    <w:tblPr>
      <w:tblInd w:w="714" w:type="dxa"/>
      <w:tblBorders>
        <w:top w:val="single" w:sz="12" w:space="0" w:color="auto"/>
        <w:bottom w:val="single" w:sz="12" w:space="0" w:color="auto"/>
        <w:insideH w:val="dotted" w:sz="4" w:space="0" w:color="auto"/>
        <w:insideV w:val="dotted" w:sz="4" w:space="0" w:color="auto"/>
      </w:tblBorders>
    </w:tblPr>
  </w:style>
  <w:style w:type="table" w:customStyle="1" w:styleId="1138">
    <w:name w:val="彩色型 113"/>
    <w:basedOn w:val="a3"/>
    <w:next w:val="16"/>
    <w:uiPriority w:val="99"/>
    <w:unhideWhenUsed/>
    <w:rsid w:val="00215A54"/>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il"/>
          <w:tr2bl w:val="nil"/>
        </w:tcBorders>
        <w:shd w:val="solid" w:color="000000" w:fill="FFFFFF"/>
      </w:tcPr>
    </w:tblStylePr>
    <w:tblStylePr w:type="firstCol">
      <w:rPr>
        <w:rFonts w:cs="Times New Roman"/>
        <w:b/>
        <w:bCs/>
        <w:i/>
        <w:iCs/>
      </w:rPr>
      <w:tblPr/>
      <w:tcPr>
        <w:tcBorders>
          <w:tl2br w:val="nil"/>
          <w:tr2bl w:val="nil"/>
        </w:tcBorders>
        <w:shd w:val="solid" w:color="000080" w:fill="FFFFFF"/>
      </w:tcPr>
    </w:tblStylePr>
    <w:tblStylePr w:type="nwCell">
      <w:rPr>
        <w:rFonts w:cs="Times New Roman"/>
      </w:rPr>
      <w:tblPr/>
      <w:tcPr>
        <w:tcBorders>
          <w:tl2br w:val="nil"/>
          <w:tr2bl w:val="nil"/>
        </w:tcBorders>
        <w:shd w:val="solid" w:color="000000" w:fill="FFFFFF"/>
      </w:tcPr>
    </w:tblStylePr>
    <w:tblStylePr w:type="swCell">
      <w:rPr>
        <w:rFonts w:cs="Times New Roman"/>
        <w:b/>
        <w:bCs/>
        <w:i w:val="0"/>
        <w:iCs w:val="0"/>
      </w:rPr>
      <w:tblPr/>
      <w:tcPr>
        <w:tcBorders>
          <w:tl2br w:val="nil"/>
          <w:tr2bl w:val="nil"/>
        </w:tcBorders>
      </w:tcPr>
    </w:tblStylePr>
  </w:style>
  <w:style w:type="table" w:customStyle="1" w:styleId="58">
    <w:name w:val="#华泰联合5"/>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rFonts w:cs="Times New Roman"/>
        <w:b/>
        <w:i w:val="0"/>
      </w:rPr>
      <w:tblPr/>
      <w:trPr>
        <w:tblHeader/>
      </w:trPr>
      <w:tcPr>
        <w:shd w:val="clear" w:color="auto" w:fill="D9D9D9"/>
      </w:tcPr>
    </w:tblStylePr>
    <w:tblStylePr w:type="lastRow">
      <w:rPr>
        <w:rFonts w:cs="Times New Roman"/>
        <w:b/>
      </w:rPr>
    </w:tblStylePr>
  </w:style>
  <w:style w:type="table" w:customStyle="1" w:styleId="2238">
    <w:name w:val="立信年报表格 [2级]23"/>
    <w:basedOn w:val="a3"/>
    <w:rsid w:val="00215A54"/>
    <w:pPr>
      <w:spacing w:line="400" w:lineRule="atLeast"/>
      <w:jc w:val="both"/>
    </w:pPr>
    <w:rPr>
      <w:rFonts w:ascii="Times New Roman" w:eastAsia="宋体" w:hAnsi="Times New Roman" w:cs="Times New Roman"/>
      <w:color w:val="000000"/>
      <w:kern w:val="0"/>
      <w:sz w:val="18"/>
      <w:szCs w:val="21"/>
    </w:rPr>
    <w:tblPr>
      <w:tblBorders>
        <w:top w:val="single" w:sz="12" w:space="0" w:color="auto"/>
        <w:bottom w:val="single" w:sz="12" w:space="0" w:color="auto"/>
        <w:insideH w:val="dotted" w:sz="4" w:space="0" w:color="auto"/>
        <w:insideV w:val="dotted" w:sz="4" w:space="0" w:color="auto"/>
      </w:tblBorders>
    </w:tblPr>
  </w:style>
  <w:style w:type="table" w:customStyle="1" w:styleId="21139">
    <w:name w:val="立信年报表格 [2级]113"/>
    <w:basedOn w:val="a3"/>
    <w:rsid w:val="00215A54"/>
    <w:pPr>
      <w:spacing w:line="400" w:lineRule="atLeast"/>
      <w:jc w:val="both"/>
    </w:pPr>
    <w:rPr>
      <w:rFonts w:ascii="Times New Roman" w:eastAsia="宋体" w:hAnsi="Times New Roman" w:cs="Times New Roman"/>
      <w:color w:val="000000"/>
      <w:kern w:val="0"/>
      <w:sz w:val="18"/>
      <w:szCs w:val="21"/>
    </w:rPr>
    <w:tblPr>
      <w:tblBorders>
        <w:top w:val="single" w:sz="12" w:space="0" w:color="auto"/>
        <w:bottom w:val="single" w:sz="12" w:space="0" w:color="auto"/>
        <w:insideH w:val="dotted" w:sz="4" w:space="0" w:color="auto"/>
        <w:insideV w:val="dotted" w:sz="4" w:space="0" w:color="auto"/>
      </w:tblBorders>
    </w:tblPr>
  </w:style>
  <w:style w:type="numbering" w:customStyle="1" w:styleId="93">
    <w:name w:val="无列表9"/>
    <w:next w:val="a4"/>
    <w:uiPriority w:val="99"/>
    <w:semiHidden/>
    <w:unhideWhenUsed/>
    <w:rsid w:val="00215A54"/>
  </w:style>
  <w:style w:type="numbering" w:customStyle="1" w:styleId="168">
    <w:name w:val="无列表16"/>
    <w:next w:val="a4"/>
    <w:uiPriority w:val="99"/>
    <w:semiHidden/>
    <w:unhideWhenUsed/>
    <w:rsid w:val="00215A54"/>
  </w:style>
  <w:style w:type="table" w:customStyle="1" w:styleId="112c">
    <w:name w:val="招股书，表格112"/>
    <w:basedOn w:val="a3"/>
    <w:next w:val="afff"/>
    <w:uiPriority w:val="3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65">
    <w:name w:val="无列表116"/>
    <w:next w:val="a4"/>
    <w:semiHidden/>
    <w:rsid w:val="00215A54"/>
  </w:style>
  <w:style w:type="table" w:customStyle="1" w:styleId="122b">
    <w:name w:val="彩色型 122"/>
    <w:basedOn w:val="a3"/>
    <w:next w:val="16"/>
    <w:uiPriority w:val="99"/>
    <w:semiHidden/>
    <w:unhideWhenUsed/>
    <w:rsid w:val="00215A54"/>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2329">
    <w:name w:val="立信年报表格 [2级]32"/>
    <w:basedOn w:val="a3"/>
    <w:rsid w:val="00215A54"/>
    <w:pPr>
      <w:spacing w:line="400" w:lineRule="atLeast"/>
      <w:jc w:val="both"/>
    </w:pPr>
    <w:rPr>
      <w:rFonts w:ascii="Times New Roman" w:eastAsia="宋体" w:hAnsi="Times New Roman" w:cs="Times New Roman"/>
      <w:color w:val="000000"/>
      <w:sz w:val="18"/>
      <w:szCs w:val="21"/>
    </w:rPr>
    <w:tblPr>
      <w:tblInd w:w="714" w:type="dxa"/>
      <w:tblBorders>
        <w:top w:val="single" w:sz="12" w:space="0" w:color="auto"/>
        <w:bottom w:val="single" w:sz="12" w:space="0" w:color="auto"/>
        <w:insideH w:val="dotted" w:sz="4" w:space="0" w:color="auto"/>
        <w:insideV w:val="dotted" w:sz="4" w:space="0" w:color="auto"/>
      </w:tblBorders>
    </w:tblPr>
    <w:tcPr>
      <w:shd w:val="clear" w:color="auto" w:fill="auto"/>
    </w:tcPr>
  </w:style>
  <w:style w:type="table" w:customStyle="1" w:styleId="2122a">
    <w:name w:val="立信年报表格 [2级]122"/>
    <w:basedOn w:val="a3"/>
    <w:rsid w:val="00215A54"/>
    <w:pPr>
      <w:spacing w:line="400" w:lineRule="atLeast"/>
      <w:jc w:val="both"/>
    </w:pPr>
    <w:rPr>
      <w:rFonts w:ascii="Times New Roman" w:eastAsia="宋体" w:hAnsi="Times New Roman" w:cs="Times New Roman"/>
      <w:color w:val="000000"/>
      <w:sz w:val="18"/>
      <w:szCs w:val="21"/>
    </w:rPr>
    <w:tblPr>
      <w:tblInd w:w="714" w:type="dxa"/>
      <w:tblBorders>
        <w:top w:val="single" w:sz="12" w:space="0" w:color="auto"/>
        <w:bottom w:val="single" w:sz="12" w:space="0" w:color="auto"/>
        <w:insideH w:val="dotted" w:sz="4" w:space="0" w:color="auto"/>
        <w:insideV w:val="dotted" w:sz="4" w:space="0" w:color="auto"/>
      </w:tblBorders>
    </w:tblPr>
    <w:tcPr>
      <w:shd w:val="clear" w:color="auto" w:fill="auto"/>
    </w:tcPr>
  </w:style>
  <w:style w:type="numbering" w:customStyle="1" w:styleId="266">
    <w:name w:val="无列表26"/>
    <w:next w:val="a4"/>
    <w:uiPriority w:val="99"/>
    <w:semiHidden/>
    <w:unhideWhenUsed/>
    <w:rsid w:val="00215A54"/>
  </w:style>
  <w:style w:type="table" w:customStyle="1" w:styleId="11020">
    <w:name w:val="网格型1102"/>
    <w:basedOn w:val="a3"/>
    <w:next w:val="afff"/>
    <w:uiPriority w:val="59"/>
    <w:locked/>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b">
    <w:name w:val="彩色型 1112"/>
    <w:basedOn w:val="a3"/>
    <w:next w:val="16"/>
    <w:uiPriority w:val="99"/>
    <w:unhideWhenUsed/>
    <w:rsid w:val="00215A54"/>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14d">
    <w:name w:val="#华泰联合14"/>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wordWrap/>
        <w:jc w:val="center"/>
      </w:pPr>
      <w:rPr>
        <w:b/>
        <w:i w:val="0"/>
      </w:rPr>
      <w:tblPr/>
      <w:trPr>
        <w:tblHeader/>
      </w:trPr>
      <w:tcPr>
        <w:shd w:val="clear" w:color="auto" w:fill="D9D9D9"/>
        <w:vAlign w:val="center"/>
      </w:tcPr>
    </w:tblStylePr>
    <w:tblStylePr w:type="lastRow">
      <w:rPr>
        <w:b/>
      </w:rPr>
    </w:tblStylePr>
  </w:style>
  <w:style w:type="table" w:customStyle="1" w:styleId="22129">
    <w:name w:val="立信年报表格 [2级]212"/>
    <w:basedOn w:val="a3"/>
    <w:rsid w:val="00215A54"/>
    <w:pPr>
      <w:spacing w:line="400" w:lineRule="atLeast"/>
      <w:jc w:val="both"/>
    </w:pPr>
    <w:rPr>
      <w:rFonts w:ascii="Times New Roman" w:eastAsia="宋体" w:hAnsi="Times New Roman" w:cs="Times New Roman"/>
      <w:color w:val="000000"/>
      <w:kern w:val="0"/>
      <w:sz w:val="18"/>
      <w:szCs w:val="21"/>
    </w:rPr>
    <w:tblPr>
      <w:tblBorders>
        <w:top w:val="single" w:sz="12" w:space="0" w:color="auto"/>
        <w:bottom w:val="single" w:sz="12" w:space="0" w:color="auto"/>
        <w:insideH w:val="dotted" w:sz="4" w:space="0" w:color="auto"/>
        <w:insideV w:val="dotted" w:sz="4" w:space="0" w:color="auto"/>
      </w:tblBorders>
    </w:tblPr>
    <w:tcPr>
      <w:shd w:val="clear" w:color="auto" w:fill="auto"/>
    </w:tcPr>
  </w:style>
  <w:style w:type="table" w:customStyle="1" w:styleId="211128">
    <w:name w:val="立信年报表格 [2级]1112"/>
    <w:basedOn w:val="a3"/>
    <w:rsid w:val="00215A54"/>
    <w:pPr>
      <w:spacing w:line="400" w:lineRule="atLeast"/>
      <w:jc w:val="both"/>
    </w:pPr>
    <w:rPr>
      <w:rFonts w:ascii="Times New Roman" w:eastAsia="宋体" w:hAnsi="Times New Roman" w:cs="Times New Roman"/>
      <w:color w:val="000000"/>
      <w:kern w:val="0"/>
      <w:sz w:val="18"/>
      <w:szCs w:val="21"/>
    </w:rPr>
    <w:tblPr>
      <w:tblBorders>
        <w:top w:val="single" w:sz="12" w:space="0" w:color="auto"/>
        <w:bottom w:val="single" w:sz="12" w:space="0" w:color="auto"/>
        <w:insideH w:val="dotted" w:sz="4" w:space="0" w:color="auto"/>
        <w:insideV w:val="dotted" w:sz="4" w:space="0" w:color="auto"/>
      </w:tblBorders>
    </w:tblPr>
    <w:tcPr>
      <w:shd w:val="clear" w:color="auto" w:fill="auto"/>
    </w:tcPr>
  </w:style>
  <w:style w:type="table" w:customStyle="1" w:styleId="-1413">
    <w:name w:val="浅色底纹 - 强调文字颜色 1413"/>
    <w:basedOn w:val="a3"/>
    <w:uiPriority w:val="60"/>
    <w:rsid w:val="00215A54"/>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313">
    <w:name w:val="浅色底纹 - 强调文字颜色 1313"/>
    <w:basedOn w:val="a3"/>
    <w:uiPriority w:val="60"/>
    <w:rsid w:val="00215A54"/>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3113">
    <w:name w:val="浅色底纹 - 强调文字颜色 3113"/>
    <w:basedOn w:val="a3"/>
    <w:uiPriority w:val="60"/>
    <w:rsid w:val="00215A54"/>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customStyle="1" w:styleId="-5113">
    <w:name w:val="浅色网格 - 强调文字颜色 5113"/>
    <w:basedOn w:val="a3"/>
    <w:uiPriority w:val="62"/>
    <w:rsid w:val="00215A54"/>
    <w:rPr>
      <w:rFonts w:ascii="Times New Roman" w:eastAsia="宋体" w:hAnsi="Times New Roman" w:cs="Times New Roman"/>
      <w:kern w:val="0"/>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Guli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l2br w:val="nil"/>
          <w:tr2bl w:val="nil"/>
        </w:tcBorders>
      </w:tcPr>
    </w:tblStylePr>
    <w:tblStylePr w:type="lastRow">
      <w:pPr>
        <w:spacing w:before="0" w:after="0" w:line="240" w:lineRule="auto"/>
      </w:pPr>
      <w:rPr>
        <w:rFonts w:eastAsia="Guli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l2br w:val="nil"/>
          <w:tr2bl w:val="nil"/>
        </w:tcBorders>
      </w:tcPr>
    </w:tblStylePr>
    <w:tblStylePr w:type="firstCol">
      <w:rPr>
        <w:rFonts w:eastAsia="Gulim" w:cs="Times New Roman"/>
        <w:b/>
        <w:bCs/>
      </w:rPr>
    </w:tblStylePr>
    <w:tblStylePr w:type="lastCol">
      <w:rPr>
        <w:rFonts w:eastAsia="Gulim" w:cs="Times New Roman"/>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4BACC6"/>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4BACC6"/>
          <w:tl2br w:val="nil"/>
          <w:tr2bl w:val="nil"/>
        </w:tcBorders>
      </w:tcPr>
    </w:tblStylePr>
  </w:style>
  <w:style w:type="table" w:customStyle="1" w:styleId="-51130">
    <w:name w:val="浅色底纹 - 强调文字颜色 5113"/>
    <w:basedOn w:val="a3"/>
    <w:uiPriority w:val="60"/>
    <w:rsid w:val="00215A54"/>
    <w:rPr>
      <w:rFonts w:ascii="Times New Roman" w:eastAsia="宋体" w:hAnsi="Times New Roman" w:cs="Times New Roman"/>
      <w:color w:val="31849B"/>
      <w:kern w:val="0"/>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style>
  <w:style w:type="table" w:customStyle="1" w:styleId="1-1313">
    <w:name w:val="中等深浅底纹 1 - 强调文字颜色 1313"/>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13">
    <w:name w:val="浅色底纹 - 强调文字颜色 1113"/>
    <w:basedOn w:val="a3"/>
    <w:uiPriority w:val="60"/>
    <w:rsid w:val="00215A54"/>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413">
    <w:name w:val="中等深浅底纹 1 - 强调文字颜色 1413"/>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51131">
    <w:name w:val="浅色列表 - 强调文字颜色 5113"/>
    <w:basedOn w:val="a3"/>
    <w:uiPriority w:val="61"/>
    <w:rsid w:val="00215A54"/>
    <w:rPr>
      <w:rFonts w:ascii="Times New Roman" w:eastAsia="宋体" w:hAnsi="Times New Roman" w:cs="Times New Roman"/>
      <w:kern w:val="0"/>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table" w:customStyle="1" w:styleId="-1513">
    <w:name w:val="浅色底纹 - 强调文字颜色 1513"/>
    <w:basedOn w:val="a3"/>
    <w:uiPriority w:val="60"/>
    <w:rsid w:val="00215A54"/>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213">
    <w:name w:val="中等深浅底纹 1 - 强调文字颜色 1213"/>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4113">
    <w:name w:val="浅色底纹 - 强调文字颜色 4113"/>
    <w:basedOn w:val="a3"/>
    <w:uiPriority w:val="60"/>
    <w:rsid w:val="00215A54"/>
    <w:rPr>
      <w:rFonts w:ascii="Times New Roman" w:eastAsia="宋体" w:hAnsi="Times New Roman" w:cs="Times New Roman"/>
      <w:color w:val="5F497A"/>
      <w:kern w:val="0"/>
      <w:sz w:val="20"/>
      <w:szCs w:val="20"/>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customStyle="1" w:styleId="-1213">
    <w:name w:val="浅色底纹 - 强调文字颜色 1213"/>
    <w:basedOn w:val="a3"/>
    <w:uiPriority w:val="60"/>
    <w:rsid w:val="00215A54"/>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513">
    <w:name w:val="中等深浅底纹 1 - 强调文字颜色 1513"/>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2113">
    <w:name w:val="浅色底纹 - 强调文字颜色 2113"/>
    <w:basedOn w:val="a3"/>
    <w:uiPriority w:val="60"/>
    <w:rsid w:val="00215A54"/>
    <w:rPr>
      <w:rFonts w:ascii="Times New Roman" w:eastAsia="宋体" w:hAnsi="Times New Roman" w:cs="Times New Roman"/>
      <w:color w:val="943634"/>
      <w:kern w:val="0"/>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customStyle="1" w:styleId="1-5113">
    <w:name w:val="中等深浅底纹 1 - 强调文字颜色 5113"/>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il"/>
          <w:tr2bl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il"/>
          <w:tr2bl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2EAF1"/>
      </w:tcPr>
    </w:tblStylePr>
  </w:style>
  <w:style w:type="table" w:customStyle="1" w:styleId="1-1113">
    <w:name w:val="中等深浅底纹 1 - 强调文字颜色 1113"/>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3-213">
    <w:name w:val="中等深浅网格 3 - 强调文字颜色 213"/>
    <w:basedOn w:val="a3"/>
    <w:next w:val="3-2"/>
    <w:uiPriority w:val="30"/>
    <w:semiHidden/>
    <w:unhideWhenUsed/>
    <w:rsid w:val="00215A54"/>
    <w:rPr>
      <w:rFonts w:ascii="Arial" w:eastAsia="宋体" w:hAnsi="Arial" w:cs="Times New Roman"/>
      <w:b/>
      <w:bCs/>
      <w:i/>
      <w:iCs/>
      <w:color w:val="4F81BD"/>
    </w:rPr>
    <w:tblPr>
      <w:tblStyleRowBandSize w:val="1"/>
      <w:tblStyleColBandSize w:val="1"/>
      <w:tblBorders>
        <w:top w:val="single" w:sz="8" w:space="0" w:color="ED7D31"/>
        <w:bottom w:val="single" w:sz="8" w:space="0" w:color="ED7D31"/>
      </w:tblBorders>
    </w:tblPr>
    <w:tblStylePr w:type="fir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customStyle="1" w:styleId="1930">
    <w:name w:val="浅色底纹19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830">
    <w:name w:val="浅色底纹28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33">
    <w:name w:val="浅色底纹20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630">
    <w:name w:val="浅色底纹116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630">
    <w:name w:val="浅色底纹216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630">
    <w:name w:val="浅色底纹1263"/>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63">
    <w:name w:val="无格式表格 5163"/>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530">
    <w:name w:val="浅色底纹135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63">
    <w:name w:val="浅色底纹363"/>
    <w:basedOn w:val="a3"/>
    <w:next w:val="47"/>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630">
    <w:name w:val="浅色底纹226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63">
    <w:name w:val="浅色底纹1116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63">
    <w:name w:val="浅色底纹2116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3">
    <w:name w:val="浅色底纹45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4530">
    <w:name w:val="浅色底纹145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33">
    <w:name w:val="浅色底纹4033"/>
    <w:basedOn w:val="a3"/>
    <w:next w:val="55"/>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530">
    <w:name w:val="浅色底纹235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530">
    <w:name w:val="浅色底纹1125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53">
    <w:name w:val="浅色底纹2125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530">
    <w:name w:val="浅色底纹12153"/>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133">
    <w:name w:val="无格式表格 51133"/>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330">
    <w:name w:val="浅色底纹13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53">
    <w:name w:val="浅色底纹315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53">
    <w:name w:val="浅色底纹2215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53">
    <w:name w:val="浅色底纹11115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53">
    <w:name w:val="浅色底纹21115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33">
    <w:name w:val="浅色底纹121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33">
    <w:name w:val="浅色底纹31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33">
    <w:name w:val="浅色底纹221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133">
    <w:name w:val="浅色底纹1111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33">
    <w:name w:val="浅色底纹2111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1330">
    <w:name w:val="浅色底纹14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33">
    <w:name w:val="浅色底纹4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33">
    <w:name w:val="浅色底纹23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33">
    <w:name w:val="浅色底纹112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33">
    <w:name w:val="浅色底纹212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430">
    <w:name w:val="浅色底纹1224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430">
    <w:name w:val="浅色底纹324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430">
    <w:name w:val="浅色底纹2224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43">
    <w:name w:val="浅色底纹11124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43">
    <w:name w:val="浅色底纹21124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33">
    <w:name w:val="浅色网格25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534">
    <w:name w:val="浅色网格15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5330">
    <w:name w:val="浅色底纹5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5330">
    <w:name w:val="浅色底纹15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330">
    <w:name w:val="浅色底纹24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330">
    <w:name w:val="浅色底纹25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33">
    <w:name w:val="浅色底纹113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33">
    <w:name w:val="浅色底纹213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333">
    <w:name w:val="浅色底纹12333"/>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233">
    <w:name w:val="无格式表格 51233"/>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330">
    <w:name w:val="浅色底纹132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33">
    <w:name w:val="浅色底纹33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33">
    <w:name w:val="浅色底纹223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33">
    <w:name w:val="浅色底纹1113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33">
    <w:name w:val="浅色底纹2113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33">
    <w:name w:val="浅色底纹1212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33">
    <w:name w:val="浅色底纹312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33">
    <w:name w:val="浅色底纹2212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33">
    <w:name w:val="浅色底纹11112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33">
    <w:name w:val="浅色底纹21112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33">
    <w:name w:val="浅色底纹142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33">
    <w:name w:val="浅色底纹42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33">
    <w:name w:val="浅色底纹232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33">
    <w:name w:val="浅色底纹1122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33">
    <w:name w:val="浅色底纹2122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33">
    <w:name w:val="浅色底纹122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33">
    <w:name w:val="浅色底纹32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33">
    <w:name w:val="浅色底纹222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33">
    <w:name w:val="浅色底纹1112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33">
    <w:name w:val="浅色底纹2112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30">
    <w:name w:val="浅色网格213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334">
    <w:name w:val="浅色网格113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330">
    <w:name w:val="浅色网格223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334">
    <w:name w:val="浅色网格123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633">
    <w:name w:val="浅色底纹1633"/>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333">
    <w:name w:val="无格式表格 51333"/>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713">
    <w:name w:val="浅色底纹17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613">
    <w:name w:val="浅色底纹26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113">
    <w:name w:val="浅色底纹20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4130">
    <w:name w:val="浅色底纹114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413">
    <w:name w:val="浅色底纹214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413">
    <w:name w:val="浅色底纹12413"/>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413">
    <w:name w:val="无格式表格 51413"/>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3132">
    <w:name w:val="浅色底纹133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413">
    <w:name w:val="浅色底纹3413"/>
    <w:basedOn w:val="a3"/>
    <w:next w:val="47"/>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413">
    <w:name w:val="浅色底纹224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413">
    <w:name w:val="浅色底纹1114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413">
    <w:name w:val="浅色底纹2114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313">
    <w:name w:val="浅色底纹43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43132">
    <w:name w:val="浅色底纹143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113">
    <w:name w:val="浅色底纹40113"/>
    <w:basedOn w:val="a3"/>
    <w:next w:val="55"/>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313">
    <w:name w:val="浅色底纹233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313">
    <w:name w:val="浅色底纹1123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313">
    <w:name w:val="浅色底纹2123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313">
    <w:name w:val="浅色底纹121313"/>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1113">
    <w:name w:val="无格式表格 511113"/>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1130">
    <w:name w:val="浅色底纹13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313">
    <w:name w:val="浅色底纹313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313">
    <w:name w:val="浅色底纹2213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313">
    <w:name w:val="浅色底纹11113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313">
    <w:name w:val="浅色底纹21113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113">
    <w:name w:val="浅色底纹121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113">
    <w:name w:val="浅色底纹31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113">
    <w:name w:val="浅色底纹221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1113">
    <w:name w:val="浅色底纹1111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113">
    <w:name w:val="浅色底纹2111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11130">
    <w:name w:val="浅色底纹14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1130">
    <w:name w:val="浅色底纹4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113">
    <w:name w:val="浅色底纹23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113">
    <w:name w:val="浅色底纹112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113">
    <w:name w:val="浅色底纹212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213">
    <w:name w:val="浅色底纹12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2130">
    <w:name w:val="浅色底纹3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213">
    <w:name w:val="浅色底纹22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213">
    <w:name w:val="浅色底纹111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213">
    <w:name w:val="浅色底纹211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30">
    <w:name w:val="浅色网格231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3134">
    <w:name w:val="浅色网格131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51130">
    <w:name w:val="浅色底纹5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51130">
    <w:name w:val="浅色底纹15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113">
    <w:name w:val="浅色底纹24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113">
    <w:name w:val="浅色底纹25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1130">
    <w:name w:val="浅色底纹113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113">
    <w:name w:val="浅色底纹213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3113">
    <w:name w:val="浅色底纹123113"/>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2113">
    <w:name w:val="无格式表格 512113"/>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1130">
    <w:name w:val="浅色底纹132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113">
    <w:name w:val="浅色底纹33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113">
    <w:name w:val="浅色底纹223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113">
    <w:name w:val="浅色底纹1113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113">
    <w:name w:val="浅色底纹2113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113">
    <w:name w:val="浅色底纹1212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113">
    <w:name w:val="浅色底纹312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113">
    <w:name w:val="浅色底纹2212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113">
    <w:name w:val="浅色底纹11112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113">
    <w:name w:val="浅色底纹21112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113">
    <w:name w:val="浅色底纹142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113">
    <w:name w:val="浅色底纹42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113">
    <w:name w:val="浅色底纹232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113">
    <w:name w:val="浅色底纹1122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113">
    <w:name w:val="浅色底纹2122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113">
    <w:name w:val="浅色底纹122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113">
    <w:name w:val="浅色底纹32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113">
    <w:name w:val="浅色底纹222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113">
    <w:name w:val="浅色底纹1112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113">
    <w:name w:val="浅色底纹2112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30">
    <w:name w:val="浅色网格2111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1130">
    <w:name w:val="浅色网格1111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1130">
    <w:name w:val="浅色网格2211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1134">
    <w:name w:val="浅色网格1211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61130">
    <w:name w:val="浅色底纹16113"/>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3113">
    <w:name w:val="无格式表格 513113"/>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8130">
    <w:name w:val="浅色底纹18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713">
    <w:name w:val="浅色底纹27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213">
    <w:name w:val="浅色底纹20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513">
    <w:name w:val="浅色底纹115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513">
    <w:name w:val="浅色底纹215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513">
    <w:name w:val="浅色底纹12513"/>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513">
    <w:name w:val="无格式表格 51513"/>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4130">
    <w:name w:val="浅色底纹134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513">
    <w:name w:val="浅色底纹3513"/>
    <w:basedOn w:val="a3"/>
    <w:next w:val="47"/>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513">
    <w:name w:val="浅色底纹225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513">
    <w:name w:val="浅色底纹1115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513">
    <w:name w:val="浅色底纹2115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413">
    <w:name w:val="浅色底纹44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4413">
    <w:name w:val="浅色底纹144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213">
    <w:name w:val="浅色底纹40213"/>
    <w:basedOn w:val="a3"/>
    <w:next w:val="55"/>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413">
    <w:name w:val="浅色底纹234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413">
    <w:name w:val="浅色底纹1124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413">
    <w:name w:val="浅色底纹2124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413">
    <w:name w:val="浅色底纹121413"/>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1213">
    <w:name w:val="无格式表格 511213"/>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2132">
    <w:name w:val="浅色底纹13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413">
    <w:name w:val="浅色底纹314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413">
    <w:name w:val="浅色底纹2214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413">
    <w:name w:val="浅色底纹11114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413">
    <w:name w:val="浅色底纹21114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213">
    <w:name w:val="浅色底纹121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213">
    <w:name w:val="浅色底纹31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213">
    <w:name w:val="浅色底纹221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1213">
    <w:name w:val="浅色底纹1111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213">
    <w:name w:val="浅色底纹2111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12132">
    <w:name w:val="浅色底纹14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213">
    <w:name w:val="浅色底纹4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213">
    <w:name w:val="浅色底纹23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213">
    <w:name w:val="浅色底纹112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213">
    <w:name w:val="浅色底纹212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313">
    <w:name w:val="浅色底纹1223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313">
    <w:name w:val="浅色底纹323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313">
    <w:name w:val="浅色底纹2223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313">
    <w:name w:val="浅色底纹11123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313">
    <w:name w:val="浅色底纹21123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131">
    <w:name w:val="浅色网格241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4135">
    <w:name w:val="浅色网格141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52130">
    <w:name w:val="浅色底纹5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52130">
    <w:name w:val="浅色底纹15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213">
    <w:name w:val="浅色底纹24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213">
    <w:name w:val="浅色底纹25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213">
    <w:name w:val="浅色底纹113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213">
    <w:name w:val="浅色底纹213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3213">
    <w:name w:val="浅色底纹123213"/>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2213">
    <w:name w:val="无格式表格 512213"/>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2130">
    <w:name w:val="浅色底纹13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213">
    <w:name w:val="浅色底纹33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213">
    <w:name w:val="浅色底纹223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213">
    <w:name w:val="浅色底纹1113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213">
    <w:name w:val="浅色底纹2113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213">
    <w:name w:val="浅色底纹121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213">
    <w:name w:val="浅色底纹31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213">
    <w:name w:val="浅色底纹221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213">
    <w:name w:val="浅色底纹1111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213">
    <w:name w:val="浅色底纹2111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213">
    <w:name w:val="浅色底纹14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213">
    <w:name w:val="浅色底纹4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213">
    <w:name w:val="浅色底纹23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213">
    <w:name w:val="浅色底纹112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213">
    <w:name w:val="浅色底纹212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213">
    <w:name w:val="浅色底纹122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213">
    <w:name w:val="浅色底纹32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213">
    <w:name w:val="浅色底纹222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213">
    <w:name w:val="浅色底纹1112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213">
    <w:name w:val="浅色底纹2112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30">
    <w:name w:val="浅色网格2121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2130">
    <w:name w:val="浅色网格1121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2130">
    <w:name w:val="浅色网格2221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2130">
    <w:name w:val="浅色网格1221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62130">
    <w:name w:val="浅色底纹16213"/>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3213">
    <w:name w:val="无格式表格 513213"/>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23c">
    <w:name w:val="#华泰联合23"/>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rFonts w:cs="Times New Roman"/>
        <w:b/>
        <w:i w:val="0"/>
      </w:rPr>
      <w:tblPr/>
      <w:trPr>
        <w:tblHeader/>
      </w:trPr>
      <w:tcPr>
        <w:shd w:val="clear" w:color="auto" w:fill="D9D9D9"/>
      </w:tcPr>
    </w:tblStylePr>
    <w:tblStylePr w:type="lastRow">
      <w:rPr>
        <w:rFonts w:cs="Times New Roman"/>
        <w:b/>
      </w:rPr>
    </w:tblStylePr>
  </w:style>
  <w:style w:type="table" w:customStyle="1" w:styleId="1139">
    <w:name w:val="#华泰联合113"/>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wordWrap/>
        <w:jc w:val="center"/>
      </w:pPr>
      <w:rPr>
        <w:b/>
        <w:i w:val="0"/>
      </w:rPr>
      <w:tblPr/>
      <w:trPr>
        <w:tblHeader/>
      </w:trPr>
      <w:tcPr>
        <w:shd w:val="clear" w:color="auto" w:fill="D9D9D9"/>
        <w:vAlign w:val="center"/>
      </w:tcPr>
    </w:tblStylePr>
    <w:tblStylePr w:type="lastRow">
      <w:rPr>
        <w:b/>
      </w:rPr>
    </w:tblStylePr>
  </w:style>
  <w:style w:type="numbering" w:customStyle="1" w:styleId="103">
    <w:name w:val="无列表10"/>
    <w:next w:val="a4"/>
    <w:uiPriority w:val="99"/>
    <w:semiHidden/>
    <w:unhideWhenUsed/>
    <w:rsid w:val="00215A54"/>
  </w:style>
  <w:style w:type="table" w:customStyle="1" w:styleId="-1421">
    <w:name w:val="浅色底纹 - 强调文字颜色 1421"/>
    <w:basedOn w:val="a3"/>
    <w:uiPriority w:val="60"/>
    <w:rsid w:val="00215A54"/>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321">
    <w:name w:val="浅色底纹 - 强调文字颜色 1321"/>
    <w:basedOn w:val="a3"/>
    <w:uiPriority w:val="60"/>
    <w:rsid w:val="00215A54"/>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3121">
    <w:name w:val="浅色底纹 - 强调文字颜色 3121"/>
    <w:basedOn w:val="a3"/>
    <w:uiPriority w:val="60"/>
    <w:rsid w:val="00215A54"/>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customStyle="1" w:styleId="-51210">
    <w:name w:val="浅色网格 - 强调文字颜色 5121"/>
    <w:basedOn w:val="a3"/>
    <w:uiPriority w:val="62"/>
    <w:rsid w:val="00215A54"/>
    <w:rPr>
      <w:rFonts w:ascii="Times New Roman" w:eastAsia="宋体" w:hAnsi="Times New Roman" w:cs="Times New Roman"/>
      <w:kern w:val="0"/>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Guli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l2br w:val="nil"/>
          <w:tr2bl w:val="nil"/>
        </w:tcBorders>
      </w:tcPr>
    </w:tblStylePr>
    <w:tblStylePr w:type="lastRow">
      <w:pPr>
        <w:spacing w:before="0" w:after="0" w:line="240" w:lineRule="auto"/>
      </w:pPr>
      <w:rPr>
        <w:rFonts w:eastAsia="Guli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l2br w:val="nil"/>
          <w:tr2bl w:val="nil"/>
        </w:tcBorders>
      </w:tcPr>
    </w:tblStylePr>
    <w:tblStylePr w:type="firstCol">
      <w:rPr>
        <w:rFonts w:eastAsia="Gulim" w:cs="Times New Roman"/>
        <w:b/>
        <w:bCs/>
      </w:rPr>
    </w:tblStylePr>
    <w:tblStylePr w:type="lastCol">
      <w:rPr>
        <w:rFonts w:eastAsia="Gulim" w:cs="Times New Roman"/>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4BACC6"/>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4BACC6"/>
          <w:tl2br w:val="nil"/>
          <w:tr2bl w:val="nil"/>
        </w:tcBorders>
      </w:tcPr>
    </w:tblStylePr>
  </w:style>
  <w:style w:type="table" w:customStyle="1" w:styleId="-51211">
    <w:name w:val="浅色底纹 - 强调文字颜色 5121"/>
    <w:basedOn w:val="a3"/>
    <w:uiPriority w:val="60"/>
    <w:rsid w:val="00215A54"/>
    <w:rPr>
      <w:rFonts w:ascii="Times New Roman" w:eastAsia="宋体" w:hAnsi="Times New Roman" w:cs="Times New Roman"/>
      <w:color w:val="31849B"/>
      <w:kern w:val="0"/>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style>
  <w:style w:type="table" w:customStyle="1" w:styleId="1-1321">
    <w:name w:val="中等深浅底纹 1 - 强调文字颜色 1321"/>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21">
    <w:name w:val="浅色底纹 - 强调文字颜色 1121"/>
    <w:basedOn w:val="a3"/>
    <w:uiPriority w:val="60"/>
    <w:rsid w:val="00215A54"/>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421">
    <w:name w:val="中等深浅底纹 1 - 强调文字颜色 1421"/>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51212">
    <w:name w:val="浅色列表 - 强调文字颜色 5121"/>
    <w:basedOn w:val="a3"/>
    <w:uiPriority w:val="61"/>
    <w:rsid w:val="00215A54"/>
    <w:rPr>
      <w:rFonts w:ascii="Times New Roman" w:eastAsia="宋体" w:hAnsi="Times New Roman" w:cs="Times New Roman"/>
      <w:kern w:val="0"/>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table" w:customStyle="1" w:styleId="21d">
    <w:name w:val="招股书，表格21"/>
    <w:basedOn w:val="a3"/>
    <w:next w:val="afff"/>
    <w:uiPriority w:val="39"/>
    <w:qFormat/>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21">
    <w:name w:val="浅色底纹 - 强调文字颜色 1521"/>
    <w:basedOn w:val="a3"/>
    <w:uiPriority w:val="60"/>
    <w:rsid w:val="00215A54"/>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221">
    <w:name w:val="中等深浅底纹 1 - 强调文字颜色 1221"/>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4121">
    <w:name w:val="浅色底纹 - 强调文字颜色 4121"/>
    <w:basedOn w:val="a3"/>
    <w:uiPriority w:val="60"/>
    <w:rsid w:val="00215A54"/>
    <w:rPr>
      <w:rFonts w:ascii="Times New Roman" w:eastAsia="宋体" w:hAnsi="Times New Roman" w:cs="Times New Roman"/>
      <w:color w:val="5F497A"/>
      <w:kern w:val="0"/>
      <w:sz w:val="20"/>
      <w:szCs w:val="20"/>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customStyle="1" w:styleId="-1221">
    <w:name w:val="浅色底纹 - 强调文字颜色 1221"/>
    <w:basedOn w:val="a3"/>
    <w:uiPriority w:val="60"/>
    <w:rsid w:val="00215A54"/>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521">
    <w:name w:val="中等深浅底纹 1 - 强调文字颜色 1521"/>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2121">
    <w:name w:val="浅色底纹 - 强调文字颜色 2121"/>
    <w:basedOn w:val="a3"/>
    <w:uiPriority w:val="60"/>
    <w:rsid w:val="00215A54"/>
    <w:rPr>
      <w:rFonts w:ascii="Times New Roman" w:eastAsia="宋体" w:hAnsi="Times New Roman" w:cs="Times New Roman"/>
      <w:color w:val="943634"/>
      <w:kern w:val="0"/>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customStyle="1" w:styleId="1-5121">
    <w:name w:val="中等深浅底纹 1 - 强调文字颜色 5121"/>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il"/>
          <w:tr2bl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il"/>
          <w:tr2bl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2EAF1"/>
      </w:tcPr>
    </w:tblStylePr>
  </w:style>
  <w:style w:type="table" w:customStyle="1" w:styleId="1-1121">
    <w:name w:val="中等深浅底纹 1 - 强调文字颜色 1121"/>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3-221">
    <w:name w:val="中等深浅网格 3 - 强调文字颜色 221"/>
    <w:basedOn w:val="a3"/>
    <w:next w:val="3-2"/>
    <w:uiPriority w:val="30"/>
    <w:semiHidden/>
    <w:unhideWhenUsed/>
    <w:rsid w:val="00215A54"/>
    <w:rPr>
      <w:rFonts w:ascii="Arial" w:eastAsia="宋体" w:hAnsi="Arial" w:cs="Times New Roman"/>
      <w:b/>
      <w:bCs/>
      <w:i/>
      <w:iCs/>
      <w:color w:val="4F81BD"/>
    </w:rPr>
    <w:tblPr>
      <w:tblStyleRowBandSize w:val="1"/>
      <w:tblStyleColBandSize w:val="1"/>
      <w:tblBorders>
        <w:top w:val="single" w:sz="8" w:space="0" w:color="ED7D31"/>
        <w:bottom w:val="single" w:sz="8" w:space="0" w:color="ED7D31"/>
      </w:tblBorders>
    </w:tblPr>
    <w:tblStylePr w:type="fir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numbering" w:customStyle="1" w:styleId="176">
    <w:name w:val="无列表17"/>
    <w:next w:val="a4"/>
    <w:uiPriority w:val="99"/>
    <w:semiHidden/>
    <w:unhideWhenUsed/>
    <w:rsid w:val="00215A54"/>
  </w:style>
  <w:style w:type="numbering" w:customStyle="1" w:styleId="148">
    <w:name w:val="样式148"/>
    <w:rsid w:val="00215A54"/>
    <w:pPr>
      <w:numPr>
        <w:numId w:val="21"/>
      </w:numPr>
    </w:pPr>
  </w:style>
  <w:style w:type="numbering" w:customStyle="1" w:styleId="138">
    <w:name w:val="样式138"/>
    <w:rsid w:val="00215A54"/>
    <w:pPr>
      <w:numPr>
        <w:numId w:val="22"/>
      </w:numPr>
    </w:pPr>
  </w:style>
  <w:style w:type="numbering" w:customStyle="1" w:styleId="1174">
    <w:name w:val="无列表117"/>
    <w:next w:val="a4"/>
    <w:uiPriority w:val="99"/>
    <w:semiHidden/>
    <w:rsid w:val="00215A54"/>
  </w:style>
  <w:style w:type="numbering" w:customStyle="1" w:styleId="1417">
    <w:name w:val="样式1417"/>
    <w:rsid w:val="00215A54"/>
    <w:pPr>
      <w:numPr>
        <w:numId w:val="23"/>
      </w:numPr>
    </w:pPr>
  </w:style>
  <w:style w:type="numbering" w:customStyle="1" w:styleId="1317">
    <w:name w:val="样式1317"/>
    <w:rsid w:val="00215A54"/>
    <w:pPr>
      <w:numPr>
        <w:numId w:val="24"/>
      </w:numPr>
    </w:pPr>
  </w:style>
  <w:style w:type="numbering" w:customStyle="1" w:styleId="275">
    <w:name w:val="无列表27"/>
    <w:next w:val="a4"/>
    <w:uiPriority w:val="99"/>
    <w:semiHidden/>
    <w:unhideWhenUsed/>
    <w:rsid w:val="00215A54"/>
  </w:style>
  <w:style w:type="table" w:customStyle="1" w:styleId="11011">
    <w:name w:val="浅色底纹1101"/>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910">
    <w:name w:val="浅色底纹291"/>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41">
    <w:name w:val="浅色底纹2041"/>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7">
    <w:name w:val="当前列表327"/>
    <w:rsid w:val="00215A54"/>
    <w:pPr>
      <w:numPr>
        <w:numId w:val="25"/>
      </w:numPr>
    </w:pPr>
  </w:style>
  <w:style w:type="numbering" w:customStyle="1" w:styleId="355">
    <w:name w:val="无列表35"/>
    <w:next w:val="a4"/>
    <w:uiPriority w:val="99"/>
    <w:semiHidden/>
    <w:unhideWhenUsed/>
    <w:rsid w:val="00215A54"/>
  </w:style>
  <w:style w:type="numbering" w:customStyle="1" w:styleId="14251">
    <w:name w:val="样式1425"/>
    <w:rsid w:val="00215A54"/>
  </w:style>
  <w:style w:type="numbering" w:customStyle="1" w:styleId="13252">
    <w:name w:val="样式1325"/>
    <w:rsid w:val="00215A54"/>
  </w:style>
  <w:style w:type="numbering" w:customStyle="1" w:styleId="11147">
    <w:name w:val="无列表1114"/>
    <w:next w:val="a4"/>
    <w:uiPriority w:val="99"/>
    <w:semiHidden/>
    <w:rsid w:val="00215A54"/>
  </w:style>
  <w:style w:type="numbering" w:customStyle="1" w:styleId="141151">
    <w:name w:val="样式14115"/>
    <w:rsid w:val="00215A54"/>
  </w:style>
  <w:style w:type="numbering" w:customStyle="1" w:styleId="131151">
    <w:name w:val="样式13115"/>
    <w:rsid w:val="00215A54"/>
  </w:style>
  <w:style w:type="numbering" w:customStyle="1" w:styleId="2155">
    <w:name w:val="无列表215"/>
    <w:next w:val="a4"/>
    <w:uiPriority w:val="99"/>
    <w:semiHidden/>
    <w:unhideWhenUsed/>
    <w:rsid w:val="00215A54"/>
  </w:style>
  <w:style w:type="table" w:customStyle="1" w:styleId="11710">
    <w:name w:val="浅色底纹1171"/>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710">
    <w:name w:val="浅色底纹2171"/>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150">
    <w:name w:val="当前列表3215"/>
    <w:rsid w:val="00215A54"/>
  </w:style>
  <w:style w:type="table" w:customStyle="1" w:styleId="12710">
    <w:name w:val="浅色底纹1271"/>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71">
    <w:name w:val="无格式表格 5171"/>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445">
    <w:name w:val="无列表44"/>
    <w:next w:val="a4"/>
    <w:uiPriority w:val="99"/>
    <w:semiHidden/>
    <w:unhideWhenUsed/>
    <w:rsid w:val="00215A54"/>
  </w:style>
  <w:style w:type="numbering" w:customStyle="1" w:styleId="14351">
    <w:name w:val="样式1435"/>
    <w:rsid w:val="00215A54"/>
  </w:style>
  <w:style w:type="numbering" w:customStyle="1" w:styleId="13351">
    <w:name w:val="样式1335"/>
    <w:rsid w:val="00215A54"/>
  </w:style>
  <w:style w:type="numbering" w:customStyle="1" w:styleId="1238">
    <w:name w:val="无列表123"/>
    <w:next w:val="a4"/>
    <w:uiPriority w:val="99"/>
    <w:semiHidden/>
    <w:rsid w:val="00215A54"/>
  </w:style>
  <w:style w:type="numbering" w:customStyle="1" w:styleId="141250">
    <w:name w:val="样式14125"/>
    <w:rsid w:val="00215A54"/>
  </w:style>
  <w:style w:type="numbering" w:customStyle="1" w:styleId="131250">
    <w:name w:val="样式13125"/>
    <w:rsid w:val="00215A54"/>
  </w:style>
  <w:style w:type="numbering" w:customStyle="1" w:styleId="2239">
    <w:name w:val="无列表223"/>
    <w:next w:val="a4"/>
    <w:uiPriority w:val="99"/>
    <w:semiHidden/>
    <w:unhideWhenUsed/>
    <w:rsid w:val="00215A54"/>
  </w:style>
  <w:style w:type="paragraph" w:customStyle="1" w:styleId="0010">
    <w:name w:val="001一级标题"/>
    <w:basedOn w:val="a1"/>
    <w:rsid w:val="00215A54"/>
    <w:pPr>
      <w:keepNext/>
      <w:keepLines/>
      <w:pageBreakBefore/>
      <w:spacing w:beforeLines="50" w:before="50" w:afterLines="50" w:after="50" w:line="360" w:lineRule="auto"/>
      <w:jc w:val="center"/>
      <w:outlineLvl w:val="0"/>
    </w:pPr>
    <w:rPr>
      <w:rFonts w:ascii="Times New Roman" w:eastAsia="黑体" w:hAnsi="Times New Roman"/>
      <w:b/>
      <w:bCs/>
      <w:sz w:val="32"/>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3D5A7-F583-46E1-A8C1-14E72DA30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nan</dc:creator>
  <cp:keywords/>
  <dc:description/>
  <cp:lastModifiedBy>Zhang nan</cp:lastModifiedBy>
  <cp:revision>8</cp:revision>
  <dcterms:created xsi:type="dcterms:W3CDTF">2021-04-25T02:33:00Z</dcterms:created>
  <dcterms:modified xsi:type="dcterms:W3CDTF">2021-04-25T06:32:00Z</dcterms:modified>
</cp:coreProperties>
</file>